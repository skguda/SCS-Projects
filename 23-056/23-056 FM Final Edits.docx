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B3B3" w14:textId="77777777" w:rsidR="002E30FF" w:rsidRPr="002C5971" w:rsidRDefault="002E30FF" w:rsidP="002E30FF">
      <w:pPr>
        <w:pStyle w:val="z-TopofForm"/>
        <w:rPr>
          <w:sz w:val="24"/>
          <w:szCs w:val="24"/>
        </w:rPr>
      </w:pPr>
      <w:r w:rsidRPr="002C5971">
        <w:rPr>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2"/>
        <w:gridCol w:w="2875"/>
      </w:tblGrid>
      <w:tr w:rsidR="00937676" w:rsidRPr="002C5971" w14:paraId="444F0A91" w14:textId="77777777" w:rsidTr="00CC0F91">
        <w:trPr>
          <w:cantSplit/>
          <w:trHeight w:val="530"/>
        </w:trPr>
        <w:tc>
          <w:tcPr>
            <w:tcW w:w="856" w:type="dxa"/>
            <w:tcBorders>
              <w:bottom w:val="nil"/>
              <w:right w:val="nil"/>
            </w:tcBorders>
            <w:shd w:val="clear" w:color="auto" w:fill="auto"/>
            <w:vAlign w:val="center"/>
          </w:tcPr>
          <w:p w14:paraId="3F16CFD1" w14:textId="77777777" w:rsidR="00937676" w:rsidRPr="002C5971" w:rsidRDefault="00937676"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692F4D14" w14:textId="6182790C" w:rsidR="00937676" w:rsidRPr="002C5971" w:rsidRDefault="002C5971" w:rsidP="004F7A82">
            <w:pPr>
              <w:pStyle w:val="PlainText"/>
              <w:rPr>
                <w:rFonts w:ascii="Times New Roman" w:hAnsi="Times New Roman" w:cs="Times New Roman"/>
                <w:sz w:val="24"/>
                <w:szCs w:val="24"/>
              </w:rPr>
            </w:pPr>
            <w:r>
              <w:rPr>
                <w:rFonts w:ascii="Times New Roman" w:hAnsi="Times New Roman" w:cs="Times New Roman"/>
                <w:sz w:val="24"/>
                <w:szCs w:val="24"/>
              </w:rPr>
              <w:t>Hanna Sistek</w:t>
            </w:r>
          </w:p>
        </w:tc>
        <w:tc>
          <w:tcPr>
            <w:tcW w:w="2957" w:type="dxa"/>
            <w:vAlign w:val="center"/>
          </w:tcPr>
          <w:p w14:paraId="56ACF565" w14:textId="2BC54D97" w:rsidR="00937676" w:rsidRPr="002C5971" w:rsidRDefault="00937676" w:rsidP="002E30FF">
            <w:pPr>
              <w:pStyle w:val="PlainText"/>
              <w:rPr>
                <w:rFonts w:ascii="Times New Roman" w:hAnsi="Times New Roman" w:cs="Times New Roman"/>
                <w:sz w:val="24"/>
                <w:szCs w:val="24"/>
              </w:rPr>
            </w:pPr>
            <w:r w:rsidRPr="002C5971">
              <w:rPr>
                <w:rFonts w:ascii="Times New Roman" w:hAnsi="Times New Roman" w:cs="Times New Roman"/>
                <w:b/>
                <w:sz w:val="24"/>
                <w:szCs w:val="24"/>
              </w:rPr>
              <w:t>File:</w:t>
            </w:r>
            <w:r w:rsidRPr="002C5971">
              <w:rPr>
                <w:rFonts w:ascii="Times New Roman" w:hAnsi="Times New Roman" w:cs="Times New Roman"/>
                <w:sz w:val="24"/>
                <w:szCs w:val="24"/>
              </w:rPr>
              <w:t xml:space="preserve">  </w:t>
            </w:r>
            <w:r w:rsidR="002C5971">
              <w:rPr>
                <w:rFonts w:ascii="Times New Roman" w:hAnsi="Times New Roman" w:cs="Times New Roman"/>
                <w:sz w:val="24"/>
                <w:szCs w:val="24"/>
              </w:rPr>
              <w:t>23-056</w:t>
            </w:r>
          </w:p>
        </w:tc>
      </w:tr>
      <w:tr w:rsidR="00937676" w:rsidRPr="002C5971" w14:paraId="2C9E05B5" w14:textId="77777777" w:rsidTr="00CC0F91">
        <w:trPr>
          <w:cantSplit/>
          <w:trHeight w:val="485"/>
        </w:trPr>
        <w:tc>
          <w:tcPr>
            <w:tcW w:w="856" w:type="dxa"/>
            <w:tcBorders>
              <w:top w:val="nil"/>
              <w:bottom w:val="single" w:sz="4" w:space="0" w:color="auto"/>
              <w:right w:val="nil"/>
            </w:tcBorders>
            <w:shd w:val="clear" w:color="auto" w:fill="auto"/>
            <w:vAlign w:val="center"/>
          </w:tcPr>
          <w:p w14:paraId="27554594" w14:textId="77777777" w:rsidR="00937676" w:rsidRPr="002C5971" w:rsidRDefault="00937676"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0D5AFDA2" w14:textId="30C0F680" w:rsidR="00937676" w:rsidRPr="002C5971" w:rsidRDefault="002C5971" w:rsidP="004F7A82">
            <w:pPr>
              <w:pStyle w:val="PlainText"/>
              <w:rPr>
                <w:rFonts w:ascii="Times New Roman" w:hAnsi="Times New Roman" w:cs="Times New Roman"/>
                <w:sz w:val="24"/>
                <w:szCs w:val="24"/>
              </w:rPr>
            </w:pPr>
            <w:r>
              <w:rPr>
                <w:rFonts w:ascii="Times New Roman" w:hAnsi="Times New Roman" w:cs="Times New Roman"/>
                <w:sz w:val="24"/>
                <w:szCs w:val="24"/>
              </w:rPr>
              <w:t>Political Science</w:t>
            </w:r>
          </w:p>
        </w:tc>
        <w:tc>
          <w:tcPr>
            <w:tcW w:w="2957" w:type="dxa"/>
          </w:tcPr>
          <w:p w14:paraId="76C0F289" w14:textId="77777777" w:rsidR="00937676" w:rsidRPr="002C5971" w:rsidRDefault="00937676" w:rsidP="004F7A82">
            <w:pPr>
              <w:pStyle w:val="PlainText"/>
              <w:rPr>
                <w:rFonts w:ascii="Times New Roman" w:hAnsi="Times New Roman" w:cs="Times New Roman"/>
                <w:b/>
                <w:sz w:val="24"/>
                <w:szCs w:val="24"/>
              </w:rPr>
            </w:pPr>
            <w:r w:rsidRPr="002C5971">
              <w:rPr>
                <w:rFonts w:ascii="Times New Roman" w:hAnsi="Times New Roman" w:cs="Times New Roman"/>
                <w:b/>
                <w:sz w:val="24"/>
                <w:szCs w:val="24"/>
              </w:rPr>
              <w:t xml:space="preserve">Faculty: </w:t>
            </w:r>
          </w:p>
          <w:p w14:paraId="632564EF" w14:textId="77777777" w:rsidR="00937676" w:rsidRPr="002C5971" w:rsidRDefault="00201516" w:rsidP="004F7A82">
            <w:pPr>
              <w:pStyle w:val="PlainText"/>
              <w:rPr>
                <w:rFonts w:ascii="Times New Roman" w:hAnsi="Times New Roman" w:cs="Times New Roman"/>
                <w:b/>
                <w:sz w:val="24"/>
                <w:szCs w:val="24"/>
              </w:rPr>
            </w:pPr>
            <w:r w:rsidRPr="002C5971">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66F0A627" wp14:editId="39231B95">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2C5971">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12E5EECF" wp14:editId="4700692C">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CADA8E"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2C5971">
              <w:rPr>
                <w:rFonts w:ascii="Times New Roman" w:hAnsi="Times New Roman" w:cs="Times New Roman"/>
                <w:b/>
                <w:sz w:val="24"/>
                <w:szCs w:val="24"/>
              </w:rPr>
              <w:t>Student:</w:t>
            </w:r>
          </w:p>
        </w:tc>
      </w:tr>
      <w:tr w:rsidR="00937676" w:rsidRPr="002C5971" w14:paraId="09BE2199" w14:textId="77777777" w:rsidTr="00CC0F91">
        <w:trPr>
          <w:cantSplit/>
          <w:trHeight w:val="530"/>
        </w:trPr>
        <w:tc>
          <w:tcPr>
            <w:tcW w:w="856" w:type="dxa"/>
            <w:tcBorders>
              <w:right w:val="nil"/>
            </w:tcBorders>
            <w:vAlign w:val="center"/>
          </w:tcPr>
          <w:p w14:paraId="454DC546" w14:textId="77777777" w:rsidR="00937676" w:rsidRPr="002C5971" w:rsidRDefault="00937676" w:rsidP="002E30FF">
            <w:pPr>
              <w:pStyle w:val="PlainText"/>
              <w:rPr>
                <w:rFonts w:ascii="Times New Roman" w:hAnsi="Times New Roman" w:cs="Times New Roman"/>
                <w:b/>
                <w:sz w:val="24"/>
                <w:szCs w:val="24"/>
              </w:rPr>
            </w:pPr>
            <w:r w:rsidRPr="002C5971">
              <w:rPr>
                <w:rFonts w:ascii="Times New Roman" w:hAnsi="Times New Roman" w:cs="Times New Roman"/>
                <w:b/>
                <w:sz w:val="24"/>
                <w:szCs w:val="24"/>
              </w:rPr>
              <w:t>Date:</w:t>
            </w:r>
          </w:p>
        </w:tc>
        <w:tc>
          <w:tcPr>
            <w:tcW w:w="5993" w:type="dxa"/>
            <w:tcBorders>
              <w:left w:val="nil"/>
            </w:tcBorders>
            <w:vAlign w:val="center"/>
          </w:tcPr>
          <w:p w14:paraId="5395E412" w14:textId="7800A6B9" w:rsidR="00937676" w:rsidRPr="002C5971" w:rsidRDefault="002C5971" w:rsidP="002E30FF">
            <w:pPr>
              <w:pStyle w:val="PlainText"/>
              <w:rPr>
                <w:rFonts w:ascii="Times New Roman" w:hAnsi="Times New Roman" w:cs="Times New Roman"/>
                <w:sz w:val="24"/>
                <w:szCs w:val="24"/>
              </w:rPr>
            </w:pPr>
            <w:r>
              <w:rPr>
                <w:rFonts w:ascii="Times New Roman" w:hAnsi="Times New Roman" w:cs="Times New Roman"/>
                <w:sz w:val="24"/>
                <w:szCs w:val="24"/>
              </w:rPr>
              <w:t>09-10-2024</w:t>
            </w:r>
          </w:p>
        </w:tc>
        <w:tc>
          <w:tcPr>
            <w:tcW w:w="2957" w:type="dxa"/>
          </w:tcPr>
          <w:p w14:paraId="385B77FB" w14:textId="77777777" w:rsidR="00937676" w:rsidRPr="002C5971" w:rsidRDefault="00937676" w:rsidP="002E30FF">
            <w:pPr>
              <w:pStyle w:val="PlainText"/>
              <w:rPr>
                <w:rFonts w:ascii="Times New Roman" w:hAnsi="Times New Roman" w:cs="Times New Roman"/>
                <w:b/>
                <w:sz w:val="24"/>
                <w:szCs w:val="24"/>
              </w:rPr>
            </w:pPr>
            <w:r w:rsidRPr="002C5971">
              <w:rPr>
                <w:rFonts w:ascii="Times New Roman" w:hAnsi="Times New Roman" w:cs="Times New Roman"/>
                <w:b/>
                <w:sz w:val="24"/>
                <w:szCs w:val="24"/>
              </w:rPr>
              <w:t xml:space="preserve">Initial Meeting: </w:t>
            </w:r>
          </w:p>
          <w:p w14:paraId="2816B22D" w14:textId="77777777" w:rsidR="00937676" w:rsidRPr="002C5971" w:rsidRDefault="00201516" w:rsidP="002E30FF">
            <w:pPr>
              <w:pStyle w:val="PlainText"/>
              <w:rPr>
                <w:rFonts w:ascii="Times New Roman" w:hAnsi="Times New Roman" w:cs="Times New Roman"/>
                <w:sz w:val="24"/>
                <w:szCs w:val="24"/>
              </w:rPr>
            </w:pPr>
            <w:r w:rsidRPr="002C5971">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23371642" wp14:editId="135DB620">
                      <wp:simplePos x="0" y="0"/>
                      <wp:positionH relativeFrom="column">
                        <wp:posOffset>1096645</wp:posOffset>
                      </wp:positionH>
                      <wp:positionV relativeFrom="paragraph">
                        <wp:posOffset>-120015</wp:posOffset>
                      </wp:positionV>
                      <wp:extent cx="228600" cy="104775"/>
                      <wp:effectExtent l="10160" t="13335" r="8890" b="5715"/>
                      <wp:wrapTight wrapText="bothSides">
                        <wp:wrapPolygon edited="0">
                          <wp:start x="9000" y="-1833"/>
                          <wp:lineTo x="-900" y="0"/>
                          <wp:lineTo x="-900" y="16233"/>
                          <wp:lineTo x="3600" y="19767"/>
                          <wp:lineTo x="17100" y="19767"/>
                          <wp:lineTo x="21600" y="16233"/>
                          <wp:lineTo x="21600" y="0"/>
                          <wp:lineTo x="12600" y="-1833"/>
                          <wp:lineTo x="9000" y="-1833"/>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440ECA"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">
                      <w10:wrap type="tight"/>
                    </v:oval>
                  </w:pict>
                </mc:Fallback>
              </mc:AlternateContent>
            </w:r>
            <w:r w:rsidRPr="002C5971">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D209C6E" wp14:editId="5BFF5A8D">
                      <wp:simplePos x="0" y="0"/>
                      <wp:positionH relativeFrom="column">
                        <wp:posOffset>1096645</wp:posOffset>
                      </wp:positionH>
                      <wp:positionV relativeFrom="paragraph">
                        <wp:posOffset>40005</wp:posOffset>
                      </wp:positionV>
                      <wp:extent cx="228600" cy="114300"/>
                      <wp:effectExtent l="0" t="0" r="19050" b="1905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D0A018"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" fillcolor="black [3213]"/>
                  </w:pict>
                </mc:Fallback>
              </mc:AlternateContent>
            </w:r>
            <w:r w:rsidR="00937676" w:rsidRPr="002C5971">
              <w:rPr>
                <w:rFonts w:ascii="Times New Roman" w:hAnsi="Times New Roman" w:cs="Times New Roman"/>
                <w:b/>
                <w:sz w:val="24"/>
                <w:szCs w:val="24"/>
              </w:rPr>
              <w:t>Follow-up:</w:t>
            </w:r>
          </w:p>
        </w:tc>
      </w:tr>
      <w:tr w:rsidR="004F7A82" w:rsidRPr="002C5971" w14:paraId="5D7DBE55" w14:textId="77777777" w:rsidTr="00CC0F91">
        <w:trPr>
          <w:cantSplit/>
          <w:trHeight w:val="1070"/>
        </w:trPr>
        <w:tc>
          <w:tcPr>
            <w:tcW w:w="9806" w:type="dxa"/>
            <w:gridSpan w:val="3"/>
            <w:tcBorders>
              <w:bottom w:val="single" w:sz="4" w:space="0" w:color="auto"/>
            </w:tcBorders>
          </w:tcPr>
          <w:p w14:paraId="5E1B955D" w14:textId="77777777" w:rsidR="00743A42" w:rsidRPr="002C5971" w:rsidRDefault="00743A42" w:rsidP="00743A42">
            <w:pPr>
              <w:pStyle w:val="PlainText"/>
              <w:rPr>
                <w:rFonts w:ascii="Times New Roman" w:hAnsi="Times New Roman" w:cs="Times New Roman"/>
                <w:b/>
                <w:sz w:val="24"/>
                <w:szCs w:val="24"/>
              </w:rPr>
            </w:pPr>
          </w:p>
          <w:p w14:paraId="633E061F" w14:textId="596956A8" w:rsidR="004F7A82" w:rsidRPr="002C5971" w:rsidRDefault="00743A42" w:rsidP="00743A42">
            <w:pPr>
              <w:pStyle w:val="PlainText"/>
              <w:rPr>
                <w:rFonts w:ascii="Times New Roman" w:hAnsi="Times New Roman" w:cs="Times New Roman"/>
                <w:sz w:val="24"/>
                <w:szCs w:val="24"/>
              </w:rPr>
            </w:pPr>
            <w:r w:rsidRPr="002C5971">
              <w:rPr>
                <w:rFonts w:ascii="Times New Roman" w:hAnsi="Times New Roman" w:cs="Times New Roman"/>
                <w:b/>
                <w:sz w:val="24"/>
                <w:szCs w:val="24"/>
              </w:rPr>
              <w:t>Consultant and Attendees:</w:t>
            </w:r>
            <w:r w:rsidRPr="002C5971">
              <w:rPr>
                <w:rFonts w:ascii="Times New Roman" w:hAnsi="Times New Roman" w:cs="Times New Roman"/>
                <w:sz w:val="24"/>
                <w:szCs w:val="24"/>
              </w:rPr>
              <w:t xml:space="preserve">  </w:t>
            </w:r>
            <w:r w:rsidR="002C5971">
              <w:rPr>
                <w:rFonts w:ascii="Times New Roman" w:hAnsi="Times New Roman" w:cs="Times New Roman"/>
                <w:sz w:val="24"/>
                <w:szCs w:val="24"/>
              </w:rPr>
              <w:t xml:space="preserve">Hanna Sistek, Sumeeth Guda, Dr. Cherie </w:t>
            </w:r>
            <w:proofErr w:type="spellStart"/>
            <w:r w:rsidR="002C5971">
              <w:rPr>
                <w:rFonts w:ascii="Times New Roman" w:hAnsi="Times New Roman" w:cs="Times New Roman"/>
                <w:sz w:val="24"/>
                <w:szCs w:val="24"/>
              </w:rPr>
              <w:t>Maestras</w:t>
            </w:r>
            <w:proofErr w:type="spellEnd"/>
            <w:r w:rsidR="002C5971">
              <w:rPr>
                <w:rFonts w:ascii="Times New Roman" w:hAnsi="Times New Roman" w:cs="Times New Roman"/>
                <w:sz w:val="24"/>
                <w:szCs w:val="24"/>
              </w:rPr>
              <w:t>, Dr. Bruce Craig</w:t>
            </w:r>
          </w:p>
        </w:tc>
      </w:tr>
      <w:tr w:rsidR="004F7A82" w:rsidRPr="002C5971" w14:paraId="33DBFBBF" w14:textId="77777777" w:rsidTr="00CC0F91">
        <w:trPr>
          <w:cantSplit/>
          <w:trHeight w:val="1430"/>
        </w:trPr>
        <w:tc>
          <w:tcPr>
            <w:tcW w:w="9806" w:type="dxa"/>
            <w:gridSpan w:val="3"/>
            <w:tcBorders>
              <w:bottom w:val="nil"/>
            </w:tcBorders>
          </w:tcPr>
          <w:p w14:paraId="3BFBB25F" w14:textId="77777777" w:rsidR="004F7A82" w:rsidRPr="002C5971" w:rsidRDefault="004F7A82" w:rsidP="004F7A82">
            <w:pPr>
              <w:pStyle w:val="PlainText"/>
              <w:rPr>
                <w:rFonts w:ascii="Times New Roman" w:hAnsi="Times New Roman" w:cs="Times New Roman"/>
                <w:sz w:val="24"/>
                <w:szCs w:val="24"/>
              </w:rPr>
            </w:pPr>
          </w:p>
          <w:p w14:paraId="7AF085F0" w14:textId="77777777" w:rsidR="00743A42"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Statement of Problem:</w:t>
            </w:r>
            <w:r w:rsidRPr="002C5971">
              <w:rPr>
                <w:rFonts w:ascii="Times New Roman" w:hAnsi="Times New Roman" w:cs="Times New Roman"/>
                <w:sz w:val="24"/>
                <w:szCs w:val="24"/>
              </w:rPr>
              <w:t xml:space="preserve">  </w:t>
            </w:r>
          </w:p>
          <w:p w14:paraId="31D29BD7" w14:textId="63CD705D" w:rsidR="004B0D63" w:rsidRPr="004B0D63" w:rsidRDefault="004B0D63" w:rsidP="004B0D63">
            <w:pPr>
              <w:pStyle w:val="PlainText"/>
              <w:rPr>
                <w:rFonts w:ascii="Times New Roman" w:hAnsi="Times New Roman" w:cs="Times New Roman"/>
                <w:sz w:val="24"/>
                <w:szCs w:val="24"/>
              </w:rPr>
            </w:pPr>
            <w:r w:rsidRPr="004B0D63">
              <w:rPr>
                <w:rFonts w:ascii="Times New Roman" w:hAnsi="Times New Roman" w:cs="Times New Roman"/>
                <w:sz w:val="24"/>
                <w:szCs w:val="24"/>
              </w:rPr>
              <w:t>To test a reputational cost theory of disinformation dissemination by political elites</w:t>
            </w:r>
            <w:r>
              <w:rPr>
                <w:rFonts w:ascii="Times New Roman" w:hAnsi="Times New Roman" w:cs="Times New Roman"/>
                <w:sz w:val="24"/>
                <w:szCs w:val="24"/>
              </w:rPr>
              <w:t xml:space="preserve"> and to measure the impact of media fractionalization on the disinformation. </w:t>
            </w:r>
          </w:p>
          <w:p w14:paraId="41F6CB24" w14:textId="77777777" w:rsidR="004B0D63" w:rsidRPr="002C5971" w:rsidRDefault="004B0D63" w:rsidP="004F7A82">
            <w:pPr>
              <w:pStyle w:val="PlainText"/>
              <w:rPr>
                <w:rFonts w:ascii="Times New Roman" w:hAnsi="Times New Roman" w:cs="Times New Roman"/>
                <w:sz w:val="24"/>
                <w:szCs w:val="24"/>
              </w:rPr>
            </w:pPr>
          </w:p>
        </w:tc>
      </w:tr>
      <w:tr w:rsidR="00743A42" w:rsidRPr="002C5971" w14:paraId="24E4B350" w14:textId="77777777" w:rsidTr="00CC0F91">
        <w:trPr>
          <w:cantSplit/>
          <w:trHeight w:val="982"/>
        </w:trPr>
        <w:tc>
          <w:tcPr>
            <w:tcW w:w="9806" w:type="dxa"/>
            <w:gridSpan w:val="3"/>
            <w:tcBorders>
              <w:top w:val="nil"/>
              <w:bottom w:val="single" w:sz="4" w:space="0" w:color="auto"/>
            </w:tcBorders>
          </w:tcPr>
          <w:p w14:paraId="195595CC" w14:textId="77777777" w:rsidR="00743A42" w:rsidRPr="002C5971" w:rsidRDefault="00743A42" w:rsidP="004F7A82">
            <w:pPr>
              <w:pStyle w:val="PlainText"/>
              <w:rPr>
                <w:rFonts w:ascii="Times New Roman" w:hAnsi="Times New Roman" w:cs="Times New Roman"/>
                <w:sz w:val="24"/>
                <w:szCs w:val="24"/>
              </w:rPr>
            </w:pPr>
          </w:p>
          <w:p w14:paraId="03606A8F" w14:textId="6CE9AFAE" w:rsidR="00743A42" w:rsidRPr="002C5971"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Goal of this Project:</w:t>
            </w:r>
            <w:r w:rsidR="0083640B" w:rsidRPr="002C5971">
              <w:rPr>
                <w:rFonts w:ascii="Times New Roman" w:hAnsi="Times New Roman" w:cs="Times New Roman"/>
                <w:b/>
                <w:sz w:val="24"/>
                <w:szCs w:val="24"/>
              </w:rPr>
              <w:t xml:space="preserve"> </w:t>
            </w:r>
            <w:r w:rsidR="002C5971">
              <w:rPr>
                <w:rFonts w:ascii="Times New Roman" w:hAnsi="Times New Roman" w:cs="Times New Roman"/>
                <w:sz w:val="24"/>
                <w:szCs w:val="24"/>
              </w:rPr>
              <w:t>Journal Publication, PhD Dissertation</w:t>
            </w:r>
          </w:p>
        </w:tc>
      </w:tr>
      <w:tr w:rsidR="004F7A82" w:rsidRPr="002C5971" w14:paraId="385AFFCB" w14:textId="77777777" w:rsidTr="00CC0F91">
        <w:trPr>
          <w:cantSplit/>
          <w:trHeight w:val="1583"/>
        </w:trPr>
        <w:tc>
          <w:tcPr>
            <w:tcW w:w="9806" w:type="dxa"/>
            <w:gridSpan w:val="3"/>
            <w:tcBorders>
              <w:bottom w:val="nil"/>
            </w:tcBorders>
          </w:tcPr>
          <w:p w14:paraId="74BFC2D9" w14:textId="77777777" w:rsidR="004F7A82" w:rsidRPr="002C5971" w:rsidRDefault="004F7A82" w:rsidP="004F7A82">
            <w:pPr>
              <w:pStyle w:val="PlainText"/>
              <w:rPr>
                <w:rFonts w:ascii="Times New Roman" w:hAnsi="Times New Roman" w:cs="Times New Roman"/>
                <w:sz w:val="24"/>
                <w:szCs w:val="24"/>
              </w:rPr>
            </w:pPr>
          </w:p>
          <w:p w14:paraId="426470AB" w14:textId="35845748" w:rsidR="00743A42"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Background:</w:t>
            </w:r>
            <w:r w:rsidR="0062216E" w:rsidRPr="002C5971">
              <w:rPr>
                <w:rFonts w:ascii="Times New Roman" w:hAnsi="Times New Roman" w:cs="Times New Roman"/>
                <w:sz w:val="24"/>
                <w:szCs w:val="24"/>
              </w:rPr>
              <w:tab/>
            </w:r>
            <w:r w:rsidR="00986FD1" w:rsidRPr="002C5971">
              <w:rPr>
                <w:rFonts w:ascii="Times New Roman" w:hAnsi="Times New Roman" w:cs="Times New Roman"/>
                <w:sz w:val="24"/>
                <w:szCs w:val="24"/>
              </w:rPr>
              <w:t xml:space="preserve">  </w:t>
            </w:r>
          </w:p>
          <w:p w14:paraId="79F4402D" w14:textId="769321AB" w:rsidR="00066DFB" w:rsidRDefault="00940B99" w:rsidP="00940B99">
            <w:r w:rsidRPr="00940B99">
              <w:t>The client is a PhD student in Political Science who needs help analyzing their data and understanding their results pertaining to how disinformation and bias within media impacts the political polarization amidst various countries. Specifically analyzing the polarization gap from years before and after 2016</w:t>
            </w:r>
            <w:r>
              <w:t xml:space="preserve">. The time span of her </w:t>
            </w:r>
            <w:r w:rsidRPr="00940B99">
              <w:t xml:space="preserve">current data she is focusing on the years between 2018-2023. </w:t>
            </w:r>
            <w:r>
              <w:t xml:space="preserve">Her data comes from </w:t>
            </w:r>
            <w:r w:rsidR="005C4229">
              <w:t xml:space="preserve">the </w:t>
            </w:r>
            <w:r>
              <w:t xml:space="preserve">survey organization </w:t>
            </w:r>
            <w:r w:rsidR="005C4229">
              <w:t>V-D</w:t>
            </w:r>
            <w:r>
              <w:t>em which rated over 1</w:t>
            </w:r>
            <w:r w:rsidR="006D16AD">
              <w:t>0</w:t>
            </w:r>
            <w:r>
              <w:t>0 countries based on polarization and disinformation criterion for democratic governments. The expert raters rate the country’s polarization on a scale from [-5, +5]</w:t>
            </w:r>
            <w:r w:rsidR="005C4229">
              <w:t xml:space="preserve"> .</w:t>
            </w:r>
            <w:r w:rsidR="00066DFB">
              <w:t xml:space="preserve"> From this data, the client developed a theory with respect to the reputational cost to answer the following research questions: </w:t>
            </w:r>
          </w:p>
          <w:p w14:paraId="7B4D014F" w14:textId="77777777" w:rsidR="00066DFB" w:rsidRDefault="00066DFB" w:rsidP="00066DFB">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 xml:space="preserve">Politicians in democracies should care about reputation for re-election chances. So why risk it by disseminating disinformation? </w:t>
            </w:r>
          </w:p>
          <w:p w14:paraId="470C91F4" w14:textId="440036C2" w:rsidR="00940B99" w:rsidRPr="00066DFB" w:rsidRDefault="00066DFB" w:rsidP="00940B99">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What explains the global variation in disinformation dissemination domestically by political elites?</w:t>
            </w:r>
          </w:p>
          <w:p w14:paraId="10801DF2" w14:textId="4873982A" w:rsidR="00940B99" w:rsidRDefault="00940B99" w:rsidP="00940B99">
            <w:r>
              <w:t xml:space="preserve">Originally the client was continuing in the summer of 2024, and they needed help fitting </w:t>
            </w:r>
            <w:del w:id="0" w:author="Guda, Sumeeth Krishna" w:date="2024-09-19T18:16:00Z" w16du:dateUtc="2024-09-19T22:16:00Z">
              <w:r w:rsidDel="00F531AE">
                <w:delText>a their</w:delText>
              </w:r>
            </w:del>
            <w:ins w:id="1" w:author="Guda, Sumeeth Krishna" w:date="2024-09-19T18:16:00Z" w16du:dateUtc="2024-09-19T22:16:00Z">
              <w:r w:rsidR="00F531AE">
                <w:t>their</w:t>
              </w:r>
            </w:ins>
            <w:r>
              <w:t xml:space="preserve"> data using </w:t>
            </w:r>
            <w:proofErr w:type="spellStart"/>
            <w:r>
              <w:t>plm</w:t>
            </w:r>
            <w:proofErr w:type="spellEnd"/>
            <w:r>
              <w:t xml:space="preserve">(). </w:t>
            </w:r>
            <w:r w:rsidR="001C282A">
              <w:t xml:space="preserve">Specifically, </w:t>
            </w:r>
            <w:r>
              <w:t xml:space="preserve">she </w:t>
            </w:r>
            <w:r w:rsidR="001C282A">
              <w:t xml:space="preserve">was having predictors </w:t>
            </w:r>
            <w:ins w:id="2" w:author="Craig, Bruce A." w:date="2024-09-14T11:34:00Z" w16du:dateUtc="2024-09-14T15:34:00Z">
              <w:r w:rsidR="001C282A">
                <w:t xml:space="preserve"> </w:t>
              </w:r>
            </w:ins>
            <w:r w:rsidR="00F43E7B">
              <w:t>being</w:t>
            </w:r>
            <w:r>
              <w:t xml:space="preserve"> dropped</w:t>
            </w:r>
            <w:r w:rsidR="001C282A">
              <w:t xml:space="preserve"> from the model without explanation</w:t>
            </w:r>
            <w:r>
              <w:t xml:space="preserve">. </w:t>
            </w:r>
            <w:r w:rsidR="001C282A">
              <w:t xml:space="preserve">Because </w:t>
            </w:r>
            <w:proofErr w:type="spellStart"/>
            <w:r w:rsidR="001C282A">
              <w:t>plm</w:t>
            </w:r>
            <w:proofErr w:type="spellEnd"/>
            <w:r w:rsidR="001C282A">
              <w:t xml:space="preserve">() is a specialized </w:t>
            </w:r>
            <w:r>
              <w:t xml:space="preserve"> mixed</w:t>
            </w:r>
            <w:ins w:id="3" w:author="Craig, Bruce A." w:date="2024-09-14T11:35:00Z" w16du:dateUtc="2024-09-14T15:35:00Z">
              <w:r w:rsidR="001C282A">
                <w:t>-</w:t>
              </w:r>
            </w:ins>
            <w:del w:id="4" w:author="Craig, Bruce A." w:date="2024-09-14T11:35:00Z" w16du:dateUtc="2024-09-14T15:35:00Z">
              <w:r w:rsidDel="001C282A">
                <w:delText xml:space="preserve"> </w:delText>
              </w:r>
            </w:del>
            <w:r>
              <w:t xml:space="preserve">effect </w:t>
            </w:r>
            <w:r w:rsidR="001C282A">
              <w:t>program, we suggested using the more flexible LMM software for analysis</w:t>
            </w:r>
            <w:r>
              <w:t xml:space="preserve">. The methodologies and analysis techniques would be discussed during the fall semester.  </w:t>
            </w:r>
          </w:p>
          <w:p w14:paraId="34BD89CB" w14:textId="77777777" w:rsidR="00F43E7B" w:rsidRDefault="00F43E7B" w:rsidP="00940B99"/>
          <w:p w14:paraId="6C80C407" w14:textId="22ED2459" w:rsidR="009B5532" w:rsidRDefault="00F43E7B" w:rsidP="00940B99">
            <w:r>
              <w:t>The ultimate goal for the client is to create a model to test their theory about</w:t>
            </w:r>
            <w:r w:rsidR="007C2B28">
              <w:t xml:space="preserve"> the tradeoff between</w:t>
            </w:r>
            <w:r>
              <w:t xml:space="preserve"> reputational cost for politicians </w:t>
            </w:r>
            <w:r w:rsidR="007C2B28">
              <w:t>and</w:t>
            </w:r>
            <w:r>
              <w:t xml:space="preserve"> increasing disinformation and political polarization to emerge as key actors in a majoritarian system. </w:t>
            </w:r>
          </w:p>
          <w:p w14:paraId="7BA30746" w14:textId="5E2A8DA3" w:rsidR="00940B99" w:rsidRPr="002C5971" w:rsidRDefault="00940B99" w:rsidP="00940B99"/>
        </w:tc>
      </w:tr>
      <w:tr w:rsidR="00743A42" w:rsidRPr="002C5971" w14:paraId="2D5268BB" w14:textId="77777777" w:rsidTr="00CC0F91">
        <w:trPr>
          <w:cantSplit/>
          <w:trHeight w:val="712"/>
        </w:trPr>
        <w:tc>
          <w:tcPr>
            <w:tcW w:w="9806" w:type="dxa"/>
            <w:gridSpan w:val="3"/>
            <w:tcBorders>
              <w:top w:val="nil"/>
              <w:bottom w:val="single" w:sz="4" w:space="0" w:color="auto"/>
            </w:tcBorders>
          </w:tcPr>
          <w:p w14:paraId="1613CFDD" w14:textId="77777777" w:rsidR="00743A42" w:rsidRPr="002C5971" w:rsidRDefault="00743A42" w:rsidP="004F7A82">
            <w:pPr>
              <w:pStyle w:val="PlainText"/>
              <w:rPr>
                <w:rFonts w:ascii="Times New Roman" w:hAnsi="Times New Roman" w:cs="Times New Roman"/>
                <w:sz w:val="24"/>
                <w:szCs w:val="24"/>
              </w:rPr>
            </w:pPr>
          </w:p>
          <w:p w14:paraId="1119FED8" w14:textId="5659DFE6" w:rsidR="00743A42" w:rsidRPr="002C5971" w:rsidRDefault="00743A42" w:rsidP="004F7A82">
            <w:pPr>
              <w:pStyle w:val="PlainText"/>
              <w:rPr>
                <w:rFonts w:ascii="Times New Roman" w:hAnsi="Times New Roman" w:cs="Times New Roman"/>
                <w:bCs/>
                <w:sz w:val="24"/>
                <w:szCs w:val="24"/>
              </w:rPr>
            </w:pPr>
            <w:r w:rsidRPr="002C5971">
              <w:rPr>
                <w:rFonts w:ascii="Times New Roman" w:hAnsi="Times New Roman" w:cs="Times New Roman"/>
                <w:b/>
                <w:sz w:val="24"/>
                <w:szCs w:val="24"/>
              </w:rPr>
              <w:t xml:space="preserve">Progress of project at this time: </w:t>
            </w:r>
            <w:r w:rsidR="002C5971">
              <w:rPr>
                <w:rFonts w:ascii="Times New Roman" w:hAnsi="Times New Roman" w:cs="Times New Roman"/>
                <w:bCs/>
                <w:sz w:val="24"/>
                <w:szCs w:val="24"/>
              </w:rPr>
              <w:t>Analysis (All data ha</w:t>
            </w:r>
            <w:r w:rsidR="001C282A">
              <w:rPr>
                <w:rFonts w:ascii="Times New Roman" w:hAnsi="Times New Roman" w:cs="Times New Roman"/>
                <w:bCs/>
                <w:sz w:val="24"/>
                <w:szCs w:val="24"/>
              </w:rPr>
              <w:t>ve</w:t>
            </w:r>
            <w:r w:rsidR="002C5971">
              <w:rPr>
                <w:rFonts w:ascii="Times New Roman" w:hAnsi="Times New Roman" w:cs="Times New Roman"/>
                <w:bCs/>
                <w:sz w:val="24"/>
                <w:szCs w:val="24"/>
              </w:rPr>
              <w:t xml:space="preserve"> been collected).</w:t>
            </w:r>
          </w:p>
        </w:tc>
      </w:tr>
      <w:tr w:rsidR="004F7A82" w:rsidRPr="002C5971" w14:paraId="44BA30BF" w14:textId="77777777" w:rsidTr="00CC0F91">
        <w:trPr>
          <w:cantSplit/>
          <w:trHeight w:val="2334"/>
        </w:trPr>
        <w:tc>
          <w:tcPr>
            <w:tcW w:w="9806" w:type="dxa"/>
            <w:gridSpan w:val="3"/>
            <w:tcBorders>
              <w:bottom w:val="nil"/>
            </w:tcBorders>
          </w:tcPr>
          <w:p w14:paraId="4D88939E" w14:textId="77777777" w:rsidR="004F7A82" w:rsidRPr="002C5971" w:rsidRDefault="004F7A82" w:rsidP="004F7A82">
            <w:pPr>
              <w:pStyle w:val="PlainText"/>
              <w:rPr>
                <w:rFonts w:ascii="Times New Roman" w:hAnsi="Times New Roman" w:cs="Times New Roman"/>
                <w:b/>
                <w:sz w:val="24"/>
                <w:szCs w:val="24"/>
              </w:rPr>
            </w:pPr>
          </w:p>
          <w:p w14:paraId="4C30E0C9" w14:textId="161719BD" w:rsidR="0062216E"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 xml:space="preserve">Relevant information presented at </w:t>
            </w:r>
            <w:r w:rsidR="00591C86" w:rsidRPr="002C5971">
              <w:rPr>
                <w:rFonts w:ascii="Times New Roman" w:hAnsi="Times New Roman" w:cs="Times New Roman"/>
                <w:b/>
                <w:sz w:val="24"/>
                <w:szCs w:val="24"/>
              </w:rPr>
              <w:t>the meeting</w:t>
            </w:r>
            <w:r w:rsidRPr="002C5971">
              <w:rPr>
                <w:rFonts w:ascii="Times New Roman" w:hAnsi="Times New Roman" w:cs="Times New Roman"/>
                <w:b/>
                <w:sz w:val="24"/>
                <w:szCs w:val="24"/>
              </w:rPr>
              <w:t xml:space="preserve">: </w:t>
            </w:r>
          </w:p>
          <w:p w14:paraId="4EEC1969" w14:textId="22AF6DF2" w:rsidR="007A6485" w:rsidRDefault="00D21C6E" w:rsidP="004F7A82">
            <w:pPr>
              <w:pStyle w:val="PlainText"/>
              <w:rPr>
                <w:rFonts w:ascii="Times New Roman" w:hAnsi="Times New Roman" w:cs="Times New Roman"/>
                <w:sz w:val="24"/>
                <w:szCs w:val="24"/>
              </w:rPr>
            </w:pPr>
            <w:r>
              <w:rPr>
                <w:rFonts w:ascii="Times New Roman" w:hAnsi="Times New Roman" w:cs="Times New Roman"/>
                <w:sz w:val="24"/>
                <w:szCs w:val="24"/>
              </w:rPr>
              <w:t>The client informed everyone that out of the 1</w:t>
            </w:r>
            <w:r w:rsidR="006D16AD">
              <w:rPr>
                <w:rFonts w:ascii="Times New Roman" w:hAnsi="Times New Roman" w:cs="Times New Roman"/>
                <w:sz w:val="24"/>
                <w:szCs w:val="24"/>
              </w:rPr>
              <w:t>00</w:t>
            </w:r>
            <w:r>
              <w:rPr>
                <w:rFonts w:ascii="Times New Roman" w:hAnsi="Times New Roman" w:cs="Times New Roman"/>
                <w:sz w:val="24"/>
                <w:szCs w:val="24"/>
              </w:rPr>
              <w:t xml:space="preserve"> or so countries that were rated, she is focusing on 70 of the countries that were scored for misinformation. Each of her countries are democracies, however most of them aren’t majoritarian</w:t>
            </w:r>
            <w:r w:rsidR="001C282A">
              <w:rPr>
                <w:rFonts w:ascii="Times New Roman" w:hAnsi="Times New Roman" w:cs="Times New Roman"/>
                <w:sz w:val="24"/>
                <w:szCs w:val="24"/>
              </w:rPr>
              <w:t>-</w:t>
            </w:r>
            <w:r>
              <w:rPr>
                <w:rFonts w:ascii="Times New Roman" w:hAnsi="Times New Roman" w:cs="Times New Roman"/>
                <w:sz w:val="24"/>
                <w:szCs w:val="24"/>
              </w:rPr>
              <w:t xml:space="preserve">based systems (Winner </w:t>
            </w:r>
            <w:del w:id="5" w:author="Guda, Sumeeth Krishna" w:date="2024-09-19T18:18:00Z" w16du:dateUtc="2024-09-19T22:18:00Z">
              <w:r w:rsidDel="00F531AE">
                <w:rPr>
                  <w:rFonts w:ascii="Times New Roman" w:hAnsi="Times New Roman" w:cs="Times New Roman"/>
                  <w:sz w:val="24"/>
                  <w:szCs w:val="24"/>
                </w:rPr>
                <w:delText>take</w:delText>
              </w:r>
            </w:del>
            <w:ins w:id="6" w:author="Guda, Sumeeth Krishna" w:date="2024-09-19T18:18:00Z" w16du:dateUtc="2024-09-19T22:18:00Z">
              <w:r w:rsidR="00F531AE">
                <w:rPr>
                  <w:rFonts w:ascii="Times New Roman" w:hAnsi="Times New Roman" w:cs="Times New Roman"/>
                  <w:sz w:val="24"/>
                  <w:szCs w:val="24"/>
                </w:rPr>
                <w:t>takes</w:t>
              </w:r>
            </w:ins>
            <w:r>
              <w:rPr>
                <w:rFonts w:ascii="Times New Roman" w:hAnsi="Times New Roman" w:cs="Times New Roman"/>
                <w:sz w:val="24"/>
                <w:szCs w:val="24"/>
              </w:rPr>
              <w:t xml:space="preserve"> all). The method by which they were scored was by having 5 expert raters in each country (Subject matter experts / Political Scientists) took a survey posed by the V-Dem organization and used Bayesian methods to rate the country’s polarization scale within [-5, +5]. An important disclosure the client </w:t>
            </w:r>
            <w:r w:rsidR="006D16AD">
              <w:rPr>
                <w:rFonts w:ascii="Times New Roman" w:hAnsi="Times New Roman" w:cs="Times New Roman"/>
                <w:sz w:val="24"/>
                <w:szCs w:val="24"/>
              </w:rPr>
              <w:t xml:space="preserve">brought up was that </w:t>
            </w:r>
            <w:r w:rsidR="003B7DA0">
              <w:rPr>
                <w:rFonts w:ascii="Times New Roman" w:hAnsi="Times New Roman" w:cs="Times New Roman"/>
                <w:sz w:val="24"/>
                <w:szCs w:val="24"/>
              </w:rPr>
              <w:t>she is dealing with 2 constraints with the data. The first is a time constraint. For the purposes of her project, she is focusing on the time window from 201</w:t>
            </w:r>
            <w:r w:rsidR="001C282A">
              <w:rPr>
                <w:rFonts w:ascii="Times New Roman" w:hAnsi="Times New Roman" w:cs="Times New Roman"/>
                <w:sz w:val="24"/>
                <w:szCs w:val="24"/>
              </w:rPr>
              <w:t>6</w:t>
            </w:r>
            <w:r w:rsidR="003B7DA0">
              <w:rPr>
                <w:rFonts w:ascii="Times New Roman" w:hAnsi="Times New Roman" w:cs="Times New Roman"/>
                <w:sz w:val="24"/>
                <w:szCs w:val="24"/>
              </w:rPr>
              <w:t xml:space="preserve"> to 2023, because most of her countries don’t have data points before 2016. The second part is that her data </w:t>
            </w:r>
            <w:r w:rsidR="001C282A">
              <w:rPr>
                <w:rFonts w:ascii="Times New Roman" w:hAnsi="Times New Roman" w:cs="Times New Roman"/>
                <w:sz w:val="24"/>
                <w:szCs w:val="24"/>
              </w:rPr>
              <w:t>are</w:t>
            </w:r>
            <w:r w:rsidR="003B7DA0">
              <w:rPr>
                <w:rFonts w:ascii="Times New Roman" w:hAnsi="Times New Roman" w:cs="Times New Roman"/>
                <w:sz w:val="24"/>
                <w:szCs w:val="24"/>
              </w:rPr>
              <w:t xml:space="preserve"> still being updated, with the most recent update happening in 03/2024. </w:t>
            </w:r>
            <w:r w:rsidR="00AC165B">
              <w:rPr>
                <w:rFonts w:ascii="Times New Roman" w:hAnsi="Times New Roman" w:cs="Times New Roman"/>
                <w:sz w:val="24"/>
                <w:szCs w:val="24"/>
              </w:rPr>
              <w:t>The client is staying in this time window, because any other time window is dropping the predictor variables (Mostly random effect</w:t>
            </w:r>
            <w:r w:rsidR="00D363C1">
              <w:rPr>
                <w:rFonts w:ascii="Times New Roman" w:hAnsi="Times New Roman" w:cs="Times New Roman"/>
                <w:sz w:val="24"/>
                <w:szCs w:val="24"/>
              </w:rPr>
              <w:t>s</w:t>
            </w:r>
            <w:r w:rsidR="00AC165B">
              <w:rPr>
                <w:rFonts w:ascii="Times New Roman" w:hAnsi="Times New Roman" w:cs="Times New Roman"/>
                <w:sz w:val="24"/>
                <w:szCs w:val="24"/>
              </w:rPr>
              <w:t>).</w:t>
            </w:r>
            <w:r w:rsidR="00D363C1">
              <w:rPr>
                <w:rFonts w:ascii="Times New Roman" w:hAnsi="Times New Roman" w:cs="Times New Roman"/>
                <w:sz w:val="24"/>
                <w:szCs w:val="24"/>
              </w:rPr>
              <w:t xml:space="preserve"> </w:t>
            </w:r>
            <w:r w:rsidR="007A6485">
              <w:rPr>
                <w:rFonts w:ascii="Times New Roman" w:hAnsi="Times New Roman" w:cs="Times New Roman"/>
                <w:sz w:val="24"/>
                <w:szCs w:val="24"/>
              </w:rPr>
              <w:t xml:space="preserve">Her variables are the following: </w:t>
            </w:r>
          </w:p>
          <w:p w14:paraId="0E03903B" w14:textId="77777777" w:rsidR="007A6485" w:rsidRP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DV: Party dissemination of disinformation domestically (</w:t>
            </w:r>
            <w:proofErr w:type="spellStart"/>
            <w:r w:rsidRPr="007A6485">
              <w:rPr>
                <w:rFonts w:ascii="Times New Roman" w:hAnsi="Times New Roman" w:cs="Times New Roman"/>
                <w:sz w:val="24"/>
                <w:szCs w:val="24"/>
              </w:rPr>
              <w:t>disinfo</w:t>
            </w:r>
            <w:proofErr w:type="spellEnd"/>
            <w:r w:rsidRPr="007A6485">
              <w:rPr>
                <w:rFonts w:ascii="Times New Roman" w:hAnsi="Times New Roman" w:cs="Times New Roman"/>
                <w:sz w:val="24"/>
                <w:szCs w:val="24"/>
              </w:rPr>
              <w:t>)</w:t>
            </w:r>
          </w:p>
          <w:p w14:paraId="351127B8" w14:textId="77777777" w:rsidR="007A6485" w:rsidRP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 xml:space="preserve">IVs: polarization, media fractionalization, electoral system(categorical variable), compulsory voting, rule of law, max level of populism speech on party level, aggregated to country level, country id.   </w:t>
            </w:r>
          </w:p>
          <w:p w14:paraId="33D76C81" w14:textId="304DD5D5" w:rsid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Controls: level of democracy, inequality, internet use/social media use, net migration.</w:t>
            </w:r>
          </w:p>
          <w:p w14:paraId="1778F336" w14:textId="366F765E" w:rsidR="007A6485" w:rsidRDefault="009E4A62" w:rsidP="007A6485">
            <w:r>
              <w:t>The client mentioned that she w</w:t>
            </w:r>
            <w:r w:rsidRPr="009E4A62">
              <w:t>ant</w:t>
            </w:r>
            <w:r>
              <w:t>ed</w:t>
            </w:r>
            <w:r w:rsidRPr="009E4A62">
              <w:t xml:space="preserve"> </w:t>
            </w:r>
            <w:r>
              <w:t>to</w:t>
            </w:r>
            <w:r w:rsidRPr="009E4A62">
              <w:t xml:space="preserve"> show </w:t>
            </w:r>
            <w:r>
              <w:t xml:space="preserve">that </w:t>
            </w:r>
            <w:r w:rsidRPr="009E4A62">
              <w:t>the reputational costs are being affected by political polarization and media fractionalization (To what degree news is covered in different ways)</w:t>
            </w:r>
            <w:r>
              <w:t xml:space="preserve">. She would do this through running regression models through the 70 countries and analyzing the trends. She originally chose a </w:t>
            </w:r>
            <w:proofErr w:type="spellStart"/>
            <w:r>
              <w:t>plm</w:t>
            </w:r>
            <w:proofErr w:type="spellEnd"/>
            <w:r>
              <w:t xml:space="preserve">() approach in the Summer of </w:t>
            </w:r>
            <w:r w:rsidR="003F18BE">
              <w:t>2024</w:t>
            </w:r>
            <w:r>
              <w:t xml:space="preserve"> at the recommendation of one of her colleagues, however this was not cleared by the SCS and ultimately the project progress stalled until the Fall 2024 semester. </w:t>
            </w:r>
          </w:p>
          <w:p w14:paraId="74397D1F" w14:textId="77777777" w:rsidR="003F18BE" w:rsidRDefault="003F18BE" w:rsidP="007A6485"/>
          <w:p w14:paraId="04100161" w14:textId="015932D5" w:rsidR="003F18BE" w:rsidRDefault="003F18BE" w:rsidP="007A6485">
            <w:pPr>
              <w:rPr>
                <w:i/>
                <w:iCs/>
              </w:rPr>
            </w:pPr>
            <w:r>
              <w:t xml:space="preserve">Broadly speaking the </w:t>
            </w:r>
            <w:r w:rsidR="001C282A">
              <w:t xml:space="preserve">fixed-effects </w:t>
            </w:r>
            <w:r>
              <w:t xml:space="preserve">model is based on: </w:t>
            </w:r>
            <w:r>
              <w:rPr>
                <w:i/>
                <w:iCs/>
              </w:rPr>
              <w:t>disinfo~polarization+media_frac+polarization*media_frac</w:t>
            </w:r>
          </w:p>
          <w:p w14:paraId="0F9ACF86" w14:textId="77777777" w:rsidR="003F18BE" w:rsidRDefault="003F18BE" w:rsidP="007A6485">
            <w:pPr>
              <w:rPr>
                <w:i/>
                <w:iCs/>
              </w:rPr>
            </w:pPr>
          </w:p>
          <w:p w14:paraId="62D963E4" w14:textId="4BD71A4B" w:rsidR="00386B1B" w:rsidRPr="003F18BE" w:rsidRDefault="003F18BE" w:rsidP="00386B1B">
            <w:r>
              <w:t xml:space="preserve">One of the issues which she had was that when she introduced the control variables into her model with most of them being random effects, </w:t>
            </w:r>
            <w:r w:rsidR="00AB17DA">
              <w:t>ultimately,</w:t>
            </w:r>
            <w:r>
              <w:t xml:space="preserve"> they got dropped</w:t>
            </w:r>
            <w:ins w:id="7" w:author="Guda, Sumeeth Krishna" w:date="2024-09-19T18:19:00Z" w16du:dateUtc="2024-09-19T22:19:00Z">
              <w:r w:rsidR="00F531AE">
                <w:t xml:space="preserve"> due to multicollinearity issues</w:t>
              </w:r>
            </w:ins>
            <w:r>
              <w:t xml:space="preserve">. </w:t>
            </w:r>
            <w:r w:rsidR="00AB17DA">
              <w:t xml:space="preserve">This was an issue, because according to Dr. Maestas the control variables are necessary for Hanna’s model. </w:t>
            </w:r>
            <w:r w:rsidR="002609A4">
              <w:t xml:space="preserve">A small concern Dr. Craig brought up was that some of Hanna’s predictors could </w:t>
            </w:r>
            <w:r w:rsidR="00386B1B">
              <w:t>change</w:t>
            </w:r>
            <w:r w:rsidR="002609A4">
              <w:t xml:space="preserve"> over time. </w:t>
            </w:r>
            <w:r w:rsidR="00386B1B">
              <w:t xml:space="preserve">As Dr. Maestas mentioned, the goal is to whittle down the time frame, control any alternative explanations reviewers will care about, and the model is presentable. In Hanna's case, she has a dependent variable in the predictor and wants to explore the relationships. However, there can be different relations within each of the countries. Dr. Craig couldn't tell which variables are changing by year and which ones are changing by country and region. </w:t>
            </w:r>
          </w:p>
          <w:p w14:paraId="772FE24A" w14:textId="4A0A9014" w:rsidR="006A0ED0" w:rsidRPr="006A0ED0" w:rsidRDefault="00AC165B" w:rsidP="006A0ED0">
            <w:pPr>
              <w:pStyle w:val="PlainText"/>
              <w:rPr>
                <w:rFonts w:ascii="Times New Roman" w:hAnsi="Times New Roman" w:cs="Times New Roman"/>
                <w:sz w:val="24"/>
                <w:szCs w:val="24"/>
              </w:rPr>
            </w:pPr>
            <w:r>
              <w:rPr>
                <w:rFonts w:ascii="Times New Roman" w:hAnsi="Times New Roman" w:cs="Times New Roman"/>
                <w:sz w:val="24"/>
                <w:szCs w:val="24"/>
              </w:rPr>
              <w:t xml:space="preserve"> </w:t>
            </w:r>
          </w:p>
          <w:p w14:paraId="78F37C70" w14:textId="5883AF4C" w:rsidR="006A0ED0" w:rsidRPr="006A0ED0" w:rsidRDefault="006A0ED0" w:rsidP="006A0ED0">
            <w:pPr>
              <w:pStyle w:val="PlainText"/>
              <w:rPr>
                <w:rFonts w:ascii="Times New Roman" w:hAnsi="Times New Roman" w:cs="Times New Roman"/>
                <w:sz w:val="24"/>
                <w:szCs w:val="24"/>
              </w:rPr>
            </w:pPr>
            <w:r>
              <w:rPr>
                <w:rFonts w:ascii="Times New Roman" w:hAnsi="Times New Roman" w:cs="Times New Roman"/>
                <w:sz w:val="24"/>
                <w:szCs w:val="24"/>
              </w:rPr>
              <w:t>As said by Dr. M</w:t>
            </w:r>
            <w:r w:rsidRPr="006A0ED0">
              <w:rPr>
                <w:rFonts w:ascii="Times New Roman" w:hAnsi="Times New Roman" w:cs="Times New Roman"/>
                <w:sz w:val="24"/>
                <w:szCs w:val="24"/>
              </w:rPr>
              <w:t>aestas</w:t>
            </w:r>
            <w:r>
              <w:rPr>
                <w:rFonts w:ascii="Times New Roman" w:hAnsi="Times New Roman" w:cs="Times New Roman"/>
                <w:sz w:val="24"/>
                <w:szCs w:val="24"/>
              </w:rPr>
              <w:t xml:space="preserve"> regarding the background of their study: E</w:t>
            </w:r>
            <w:r w:rsidRPr="006A0ED0">
              <w:rPr>
                <w:rFonts w:ascii="Times New Roman" w:hAnsi="Times New Roman" w:cs="Times New Roman"/>
                <w:sz w:val="24"/>
                <w:szCs w:val="24"/>
              </w:rPr>
              <w:t xml:space="preserve">lites are back casting to what they </w:t>
            </w:r>
            <w:r>
              <w:rPr>
                <w:rFonts w:ascii="Times New Roman" w:hAnsi="Times New Roman" w:cs="Times New Roman"/>
                <w:sz w:val="24"/>
                <w:szCs w:val="24"/>
              </w:rPr>
              <w:t>believed</w:t>
            </w:r>
            <w:r w:rsidRPr="006A0ED0">
              <w:rPr>
                <w:rFonts w:ascii="Times New Roman" w:hAnsi="Times New Roman" w:cs="Times New Roman"/>
                <w:sz w:val="24"/>
                <w:szCs w:val="24"/>
              </w:rPr>
              <w:t xml:space="preserve"> in 2016.</w:t>
            </w:r>
            <w:r>
              <w:rPr>
                <w:rFonts w:ascii="Times New Roman" w:hAnsi="Times New Roman" w:cs="Times New Roman"/>
                <w:sz w:val="24"/>
                <w:szCs w:val="24"/>
              </w:rPr>
              <w:t xml:space="preserve"> T</w:t>
            </w:r>
            <w:r w:rsidRPr="006A0ED0">
              <w:rPr>
                <w:rFonts w:ascii="Times New Roman" w:hAnsi="Times New Roman" w:cs="Times New Roman"/>
                <w:sz w:val="24"/>
                <w:szCs w:val="24"/>
              </w:rPr>
              <w:t>here are a lot of differences in change between countries over time. She feels the change within the country over time is interestin</w:t>
            </w:r>
            <w:r>
              <w:rPr>
                <w:rFonts w:ascii="Times New Roman" w:hAnsi="Times New Roman" w:cs="Times New Roman"/>
                <w:sz w:val="24"/>
                <w:szCs w:val="24"/>
              </w:rPr>
              <w:t>g to analyze for the project, h</w:t>
            </w:r>
            <w:r w:rsidRPr="006A0ED0">
              <w:rPr>
                <w:rFonts w:ascii="Times New Roman" w:hAnsi="Times New Roman" w:cs="Times New Roman"/>
                <w:sz w:val="24"/>
                <w:szCs w:val="24"/>
              </w:rPr>
              <w:t xml:space="preserve">owever the data is based on cross-sectional differences compared to temporal differences. </w:t>
            </w:r>
            <w:r>
              <w:rPr>
                <w:rFonts w:ascii="Times New Roman" w:hAnsi="Times New Roman" w:cs="Times New Roman"/>
                <w:sz w:val="24"/>
                <w:szCs w:val="24"/>
              </w:rPr>
              <w:t>Since the main goal for the time being is to publish in a journal, Dr. Maestas’s</w:t>
            </w:r>
            <w:r w:rsidRPr="006A0ED0">
              <w:rPr>
                <w:rFonts w:ascii="Times New Roman" w:hAnsi="Times New Roman" w:cs="Times New Roman"/>
                <w:sz w:val="24"/>
                <w:szCs w:val="24"/>
              </w:rPr>
              <w:t xml:space="preserve"> concern is that a </w:t>
            </w:r>
            <w:r>
              <w:rPr>
                <w:rFonts w:ascii="Times New Roman" w:hAnsi="Times New Roman" w:cs="Times New Roman"/>
                <w:sz w:val="24"/>
                <w:szCs w:val="24"/>
              </w:rPr>
              <w:t xml:space="preserve">journal </w:t>
            </w:r>
            <w:r w:rsidRPr="006A0ED0">
              <w:rPr>
                <w:rFonts w:ascii="Times New Roman" w:hAnsi="Times New Roman" w:cs="Times New Roman"/>
                <w:sz w:val="24"/>
                <w:szCs w:val="24"/>
              </w:rPr>
              <w:t xml:space="preserve">reviewer will discount the results of the model. </w:t>
            </w:r>
            <w:r>
              <w:rPr>
                <w:rFonts w:ascii="Times New Roman" w:hAnsi="Times New Roman" w:cs="Times New Roman"/>
                <w:sz w:val="24"/>
                <w:szCs w:val="24"/>
              </w:rPr>
              <w:t xml:space="preserve">They want to create a robust model which produces significant results for all time periods tracked with the survey. </w:t>
            </w:r>
          </w:p>
          <w:p w14:paraId="46C07E50" w14:textId="0B0F689A" w:rsidR="006A0ED0" w:rsidRDefault="006A0ED0" w:rsidP="006A0ED0">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As Dr. Craig said to Hanna with respect to the stratification, he told her to pick </w:t>
            </w:r>
            <w:r w:rsidRPr="006A0ED0">
              <w:rPr>
                <w:rFonts w:ascii="Times New Roman" w:hAnsi="Times New Roman" w:cs="Times New Roman"/>
                <w:sz w:val="24"/>
                <w:szCs w:val="24"/>
              </w:rPr>
              <w:t xml:space="preserve">a specific year and </w:t>
            </w:r>
            <w:ins w:id="8" w:author="Guda, Sumeeth Krishna" w:date="2024-09-19T18:24:00Z" w16du:dateUtc="2024-09-19T22:24:00Z">
              <w:r w:rsidR="00F531AE">
                <w:rPr>
                  <w:rFonts w:ascii="Times New Roman" w:hAnsi="Times New Roman" w:cs="Times New Roman"/>
                  <w:sz w:val="24"/>
                  <w:szCs w:val="24"/>
                </w:rPr>
                <w:t xml:space="preserve">to do the </w:t>
              </w:r>
            </w:ins>
            <w:ins w:id="9" w:author="Guda, Sumeeth Krishna" w:date="2024-09-19T18:25:00Z" w16du:dateUtc="2024-09-19T22:25:00Z">
              <w:r w:rsidR="00F531AE">
                <w:rPr>
                  <w:rFonts w:ascii="Times New Roman" w:hAnsi="Times New Roman" w:cs="Times New Roman"/>
                  <w:sz w:val="24"/>
                  <w:szCs w:val="24"/>
                </w:rPr>
                <w:t>analysis on a year-by-year basis or across years.</w:t>
              </w:r>
            </w:ins>
            <w:del w:id="10" w:author="Guda, Sumeeth Krishna" w:date="2024-09-19T18:24:00Z" w16du:dateUtc="2024-09-19T22:24:00Z">
              <w:r w:rsidDel="00F531AE">
                <w:rPr>
                  <w:rFonts w:ascii="Times New Roman" w:hAnsi="Times New Roman" w:cs="Times New Roman"/>
                  <w:sz w:val="24"/>
                  <w:szCs w:val="24"/>
                </w:rPr>
                <w:delText>examine</w:delText>
              </w:r>
              <w:r w:rsidRPr="006A0ED0" w:rsidDel="00F531AE">
                <w:rPr>
                  <w:rFonts w:ascii="Times New Roman" w:hAnsi="Times New Roman" w:cs="Times New Roman"/>
                  <w:sz w:val="24"/>
                  <w:szCs w:val="24"/>
                </w:rPr>
                <w:delText xml:space="preserve"> the relationship between the variables</w:delText>
              </w:r>
            </w:del>
            <w:r w:rsidRPr="006A0ED0">
              <w:rPr>
                <w:rFonts w:ascii="Times New Roman" w:hAnsi="Times New Roman" w:cs="Times New Roman"/>
                <w:sz w:val="24"/>
                <w:szCs w:val="24"/>
              </w:rPr>
              <w:t>. If the var</w:t>
            </w:r>
            <w:r>
              <w:rPr>
                <w:rFonts w:ascii="Times New Roman" w:hAnsi="Times New Roman" w:cs="Times New Roman"/>
                <w:sz w:val="24"/>
                <w:szCs w:val="24"/>
              </w:rPr>
              <w:t>iables</w:t>
            </w:r>
            <w:r w:rsidRPr="006A0ED0">
              <w:rPr>
                <w:rFonts w:ascii="Times New Roman" w:hAnsi="Times New Roman" w:cs="Times New Roman"/>
                <w:sz w:val="24"/>
                <w:szCs w:val="24"/>
              </w:rPr>
              <w:t xml:space="preserve"> don't change much over the years, he worries that the dataset is </w:t>
            </w:r>
            <w:r w:rsidR="00742ECF">
              <w:rPr>
                <w:rFonts w:ascii="Times New Roman" w:hAnsi="Times New Roman" w:cs="Times New Roman"/>
                <w:sz w:val="24"/>
                <w:szCs w:val="24"/>
              </w:rPr>
              <w:t xml:space="preserve">being considered </w:t>
            </w:r>
            <w:r w:rsidRPr="006A0ED0">
              <w:rPr>
                <w:rFonts w:ascii="Times New Roman" w:hAnsi="Times New Roman" w:cs="Times New Roman"/>
                <w:sz w:val="24"/>
                <w:szCs w:val="24"/>
              </w:rPr>
              <w:t>bigger than it already is.</w:t>
            </w:r>
            <w:r>
              <w:rPr>
                <w:rFonts w:ascii="Times New Roman" w:hAnsi="Times New Roman" w:cs="Times New Roman"/>
                <w:sz w:val="24"/>
                <w:szCs w:val="24"/>
              </w:rPr>
              <w:t xml:space="preserve"> Hence the results will not be valid</w:t>
            </w:r>
            <w:ins w:id="11" w:author="Guda, Sumeeth Krishna" w:date="2024-09-19T18:25:00Z" w16du:dateUtc="2024-09-19T22:25:00Z">
              <w:r w:rsidR="00AB51AF">
                <w:rPr>
                  <w:rFonts w:ascii="Times New Roman" w:hAnsi="Times New Roman" w:cs="Times New Roman"/>
                  <w:sz w:val="24"/>
                  <w:szCs w:val="24"/>
                </w:rPr>
                <w:t xml:space="preserve"> and therefore we’d need to build in appropriate correlations to </w:t>
              </w:r>
            </w:ins>
            <w:ins w:id="12" w:author="Guda, Sumeeth Krishna" w:date="2024-09-19T18:26:00Z" w16du:dateUtc="2024-09-19T22:26:00Z">
              <w:r w:rsidR="00AB51AF">
                <w:rPr>
                  <w:rFonts w:ascii="Times New Roman" w:hAnsi="Times New Roman" w:cs="Times New Roman"/>
                  <w:sz w:val="24"/>
                  <w:szCs w:val="24"/>
                </w:rPr>
                <w:t>reduce the effective sample size.</w:t>
              </w:r>
            </w:ins>
            <w:del w:id="13" w:author="Guda, Sumeeth Krishna" w:date="2024-09-19T18:25:00Z" w16du:dateUtc="2024-09-19T22:25:00Z">
              <w:r w:rsidDel="00AB51AF">
                <w:rPr>
                  <w:rFonts w:ascii="Times New Roman" w:hAnsi="Times New Roman" w:cs="Times New Roman"/>
                  <w:sz w:val="24"/>
                  <w:szCs w:val="24"/>
                </w:rPr>
                <w:delText>.</w:delText>
              </w:r>
            </w:del>
            <w:del w:id="14" w:author="Guda, Sumeeth Krishna" w:date="2024-09-19T18:26:00Z" w16du:dateUtc="2024-09-19T22:26:00Z">
              <w:r w:rsidDel="009115CD">
                <w:rPr>
                  <w:rFonts w:ascii="Times New Roman" w:hAnsi="Times New Roman" w:cs="Times New Roman"/>
                  <w:sz w:val="24"/>
                  <w:szCs w:val="24"/>
                </w:rPr>
                <w:delText xml:space="preserve"> </w:delText>
              </w:r>
            </w:del>
          </w:p>
          <w:p w14:paraId="00A86131" w14:textId="77777777" w:rsidR="006A0ED0" w:rsidRDefault="006A0ED0" w:rsidP="004F7A82">
            <w:pPr>
              <w:pStyle w:val="PlainText"/>
              <w:rPr>
                <w:rFonts w:ascii="Times New Roman" w:hAnsi="Times New Roman" w:cs="Times New Roman"/>
                <w:sz w:val="24"/>
                <w:szCs w:val="24"/>
              </w:rPr>
            </w:pPr>
          </w:p>
          <w:p w14:paraId="7BAB0673" w14:textId="05952E61" w:rsidR="006A234D" w:rsidRDefault="006A234D" w:rsidP="006A234D">
            <w:pPr>
              <w:pStyle w:val="PlainText"/>
              <w:rPr>
                <w:rFonts w:ascii="Times New Roman" w:hAnsi="Times New Roman" w:cs="Times New Roman"/>
                <w:sz w:val="24"/>
                <w:szCs w:val="24"/>
              </w:rPr>
            </w:pPr>
            <w:r w:rsidRPr="006A234D">
              <w:rPr>
                <w:rFonts w:ascii="Times New Roman" w:hAnsi="Times New Roman" w:cs="Times New Roman"/>
                <w:sz w:val="24"/>
                <w:szCs w:val="24"/>
              </w:rPr>
              <w:t xml:space="preserve">Hanna wants to test her model across all of the countries in the study. She wants to make sure her theory works with </w:t>
            </w:r>
            <w:r>
              <w:rPr>
                <w:rFonts w:ascii="Times New Roman" w:hAnsi="Times New Roman" w:cs="Times New Roman"/>
                <w:sz w:val="24"/>
                <w:szCs w:val="24"/>
              </w:rPr>
              <w:t xml:space="preserve">the 70 countries under both majoritarian and non-majoritarian systems. The new model would be: </w:t>
            </w:r>
          </w:p>
          <w:p w14:paraId="42478B3E" w14:textId="7E587BE9" w:rsidR="006A234D" w:rsidRPr="006A234D" w:rsidRDefault="006A234D" w:rsidP="006A234D">
            <w:pPr>
              <w:pStyle w:val="PlainText"/>
              <w:rPr>
                <w:rFonts w:ascii="Times New Roman" w:hAnsi="Times New Roman" w:cs="Times New Roman"/>
                <w:i/>
                <w:iCs/>
                <w:sz w:val="24"/>
                <w:szCs w:val="24"/>
              </w:rPr>
            </w:pPr>
            <w:proofErr w:type="spellStart"/>
            <w:r w:rsidRPr="006A234D">
              <w:rPr>
                <w:rFonts w:ascii="Times New Roman" w:hAnsi="Times New Roman" w:cs="Times New Roman"/>
                <w:i/>
                <w:iCs/>
                <w:sz w:val="24"/>
                <w:szCs w:val="24"/>
              </w:rPr>
              <w:t>lmer</w:t>
            </w:r>
            <w:proofErr w:type="spellEnd"/>
            <w:r w:rsidRPr="006A234D">
              <w:rPr>
                <w:rFonts w:ascii="Times New Roman" w:hAnsi="Times New Roman" w:cs="Times New Roman"/>
                <w:i/>
                <w:iCs/>
                <w:sz w:val="24"/>
                <w:szCs w:val="24"/>
              </w:rPr>
              <w:t>(</w:t>
            </w:r>
            <w:proofErr w:type="spellStart"/>
            <w:r w:rsidRPr="006A234D">
              <w:rPr>
                <w:rFonts w:ascii="Times New Roman" w:hAnsi="Times New Roman" w:cs="Times New Roman"/>
                <w:i/>
                <w:iCs/>
                <w:sz w:val="24"/>
                <w:szCs w:val="24"/>
              </w:rPr>
              <w:t>Disinfo</w:t>
            </w:r>
            <w:proofErr w:type="spellEnd"/>
            <w:r w:rsidRPr="006A234D">
              <w:rPr>
                <w:rFonts w:ascii="Times New Roman" w:hAnsi="Times New Roman" w:cs="Times New Roman"/>
                <w:i/>
                <w:iCs/>
                <w:sz w:val="24"/>
                <w:szCs w:val="24"/>
              </w:rPr>
              <w:t xml:space="preserve"> ~ polarization + media_frac + media_frac*polarization), </w:t>
            </w:r>
            <w:proofErr w:type="spellStart"/>
            <w:r w:rsidRPr="006A234D">
              <w:rPr>
                <w:rFonts w:ascii="Times New Roman" w:hAnsi="Times New Roman" w:cs="Times New Roman"/>
                <w:i/>
                <w:iCs/>
                <w:sz w:val="24"/>
                <w:szCs w:val="24"/>
              </w:rPr>
              <w:t>disinfo</w:t>
            </w:r>
            <w:proofErr w:type="spellEnd"/>
            <w:r w:rsidRPr="006A234D">
              <w:rPr>
                <w:rFonts w:ascii="Times New Roman" w:hAnsi="Times New Roman" w:cs="Times New Roman"/>
                <w:i/>
                <w:iCs/>
                <w:sz w:val="24"/>
                <w:szCs w:val="24"/>
              </w:rPr>
              <w:t xml:space="preserve"> ~ [-5, +5]</w:t>
            </w:r>
          </w:p>
          <w:p w14:paraId="4DB5B45F" w14:textId="77777777" w:rsidR="006A234D" w:rsidRPr="006A234D" w:rsidRDefault="006A234D" w:rsidP="006A234D">
            <w:pPr>
              <w:pStyle w:val="PlainText"/>
              <w:rPr>
                <w:rFonts w:ascii="Times New Roman" w:hAnsi="Times New Roman" w:cs="Times New Roman"/>
                <w:sz w:val="24"/>
                <w:szCs w:val="24"/>
              </w:rPr>
            </w:pPr>
            <w:r w:rsidRPr="006A234D">
              <w:rPr>
                <w:rFonts w:ascii="Times New Roman" w:hAnsi="Times New Roman" w:cs="Times New Roman"/>
                <w:sz w:val="24"/>
                <w:szCs w:val="24"/>
              </w:rPr>
              <w:t xml:space="preserve">The response is smooth enough to consider as numeric. </w:t>
            </w:r>
          </w:p>
          <w:p w14:paraId="4ED57B19" w14:textId="77777777" w:rsidR="006A234D" w:rsidRPr="006A234D" w:rsidRDefault="006A234D" w:rsidP="006A234D">
            <w:pPr>
              <w:pStyle w:val="PlainText"/>
              <w:rPr>
                <w:rFonts w:ascii="Times New Roman" w:hAnsi="Times New Roman" w:cs="Times New Roman"/>
                <w:sz w:val="24"/>
                <w:szCs w:val="24"/>
              </w:rPr>
            </w:pPr>
          </w:p>
          <w:p w14:paraId="6EE05F12" w14:textId="1C07DF9B" w:rsidR="006A234D" w:rsidRPr="006A234D" w:rsidRDefault="006A234D" w:rsidP="006A234D">
            <w:pPr>
              <w:pStyle w:val="PlainText"/>
              <w:rPr>
                <w:rFonts w:ascii="Times New Roman" w:hAnsi="Times New Roman" w:cs="Times New Roman"/>
                <w:sz w:val="24"/>
                <w:szCs w:val="24"/>
              </w:rPr>
            </w:pPr>
            <w:r>
              <w:rPr>
                <w:rFonts w:ascii="Times New Roman" w:hAnsi="Times New Roman" w:cs="Times New Roman"/>
                <w:sz w:val="24"/>
                <w:szCs w:val="24"/>
              </w:rPr>
              <w:t>As mentioned by Dr. Maestas, t</w:t>
            </w:r>
            <w:r w:rsidRPr="006A234D">
              <w:rPr>
                <w:rFonts w:ascii="Times New Roman" w:hAnsi="Times New Roman" w:cs="Times New Roman"/>
                <w:sz w:val="24"/>
                <w:szCs w:val="24"/>
              </w:rPr>
              <w:t>he raters are aggregating the score across the elite responses</w:t>
            </w:r>
            <w:r>
              <w:rPr>
                <w:rFonts w:ascii="Times New Roman" w:hAnsi="Times New Roman" w:cs="Times New Roman"/>
                <w:sz w:val="24"/>
                <w:szCs w:val="24"/>
              </w:rPr>
              <w:t xml:space="preserve"> are</w:t>
            </w:r>
            <w:r w:rsidRPr="006A234D">
              <w:rPr>
                <w:rFonts w:ascii="Times New Roman" w:hAnsi="Times New Roman" w:cs="Times New Roman"/>
                <w:sz w:val="24"/>
                <w:szCs w:val="24"/>
              </w:rPr>
              <w:t xml:space="preserve"> based on the aggregate input of the scores. </w:t>
            </w:r>
            <w:r>
              <w:rPr>
                <w:rFonts w:ascii="Times New Roman" w:hAnsi="Times New Roman" w:cs="Times New Roman"/>
                <w:sz w:val="24"/>
                <w:szCs w:val="24"/>
              </w:rPr>
              <w:t>Hanna</w:t>
            </w:r>
            <w:r w:rsidRPr="006A234D">
              <w:rPr>
                <w:rFonts w:ascii="Times New Roman" w:hAnsi="Times New Roman" w:cs="Times New Roman"/>
                <w:sz w:val="24"/>
                <w:szCs w:val="24"/>
              </w:rPr>
              <w:t xml:space="preserve"> is </w:t>
            </w:r>
            <w:r>
              <w:rPr>
                <w:rFonts w:ascii="Times New Roman" w:hAnsi="Times New Roman" w:cs="Times New Roman"/>
                <w:sz w:val="24"/>
                <w:szCs w:val="24"/>
              </w:rPr>
              <w:t>assuming</w:t>
            </w:r>
            <w:r w:rsidRPr="006A234D">
              <w:rPr>
                <w:rFonts w:ascii="Times New Roman" w:hAnsi="Times New Roman" w:cs="Times New Roman"/>
                <w:sz w:val="24"/>
                <w:szCs w:val="24"/>
              </w:rPr>
              <w:t xml:space="preserve"> that the data </w:t>
            </w:r>
            <w:r w:rsidR="00742ECF">
              <w:rPr>
                <w:rFonts w:ascii="Times New Roman" w:hAnsi="Times New Roman" w:cs="Times New Roman"/>
                <w:sz w:val="24"/>
                <w:szCs w:val="24"/>
              </w:rPr>
              <w:t>are</w:t>
            </w:r>
            <w:r w:rsidRPr="006A234D">
              <w:rPr>
                <w:rFonts w:ascii="Times New Roman" w:hAnsi="Times New Roman" w:cs="Times New Roman"/>
                <w:sz w:val="24"/>
                <w:szCs w:val="24"/>
              </w:rPr>
              <w:t xml:space="preserve"> prepared in the best of the abilities of the elite raters</w:t>
            </w:r>
            <w:r>
              <w:rPr>
                <w:rFonts w:ascii="Times New Roman" w:hAnsi="Times New Roman" w:cs="Times New Roman"/>
                <w:sz w:val="24"/>
                <w:szCs w:val="24"/>
              </w:rPr>
              <w:t>, since she</w:t>
            </w:r>
            <w:r w:rsidRPr="006A234D">
              <w:rPr>
                <w:rFonts w:ascii="Times New Roman" w:hAnsi="Times New Roman" w:cs="Times New Roman"/>
                <w:sz w:val="24"/>
                <w:szCs w:val="24"/>
              </w:rPr>
              <w:t xml:space="preserve"> can't change the methods </w:t>
            </w:r>
            <w:del w:id="15" w:author="Guda, Sumeeth Krishna" w:date="2024-09-19T18:27:00Z" w16du:dateUtc="2024-09-19T22:27:00Z">
              <w:r w:rsidRPr="006A234D" w:rsidDel="009115CD">
                <w:rPr>
                  <w:rFonts w:ascii="Times New Roman" w:hAnsi="Times New Roman" w:cs="Times New Roman"/>
                  <w:sz w:val="24"/>
                  <w:szCs w:val="24"/>
                </w:rPr>
                <w:delText>with</w:delText>
              </w:r>
            </w:del>
            <w:ins w:id="16" w:author="Guda, Sumeeth Krishna" w:date="2024-09-19T18:27:00Z" w16du:dateUtc="2024-09-19T22:27:00Z">
              <w:r w:rsidR="009115CD" w:rsidRPr="006A234D">
                <w:rPr>
                  <w:rFonts w:ascii="Times New Roman" w:hAnsi="Times New Roman" w:cs="Times New Roman"/>
                  <w:sz w:val="24"/>
                  <w:szCs w:val="24"/>
                </w:rPr>
                <w:t>of</w:t>
              </w:r>
            </w:ins>
            <w:r w:rsidRPr="006A234D">
              <w:rPr>
                <w:rFonts w:ascii="Times New Roman" w:hAnsi="Times New Roman" w:cs="Times New Roman"/>
                <w:sz w:val="24"/>
                <w:szCs w:val="24"/>
              </w:rPr>
              <w:t xml:space="preserve"> c</w:t>
            </w:r>
            <w:r>
              <w:rPr>
                <w:rFonts w:ascii="Times New Roman" w:hAnsi="Times New Roman" w:cs="Times New Roman"/>
                <w:sz w:val="24"/>
                <w:szCs w:val="24"/>
              </w:rPr>
              <w:t>ollecting t</w:t>
            </w:r>
            <w:r w:rsidRPr="006A234D">
              <w:rPr>
                <w:rFonts w:ascii="Times New Roman" w:hAnsi="Times New Roman" w:cs="Times New Roman"/>
                <w:sz w:val="24"/>
                <w:szCs w:val="24"/>
              </w:rPr>
              <w:t>he data.</w:t>
            </w:r>
            <w:r>
              <w:rPr>
                <w:rFonts w:ascii="Times New Roman" w:hAnsi="Times New Roman" w:cs="Times New Roman"/>
                <w:sz w:val="24"/>
                <w:szCs w:val="24"/>
              </w:rPr>
              <w:t xml:space="preserve"> Because of this, s</w:t>
            </w:r>
            <w:r w:rsidRPr="006A234D">
              <w:rPr>
                <w:rFonts w:ascii="Times New Roman" w:hAnsi="Times New Roman" w:cs="Times New Roman"/>
                <w:sz w:val="24"/>
                <w:szCs w:val="24"/>
              </w:rPr>
              <w:t xml:space="preserve">he needs to consider the error with the data. </w:t>
            </w:r>
            <w:r w:rsidR="00326CF1">
              <w:rPr>
                <w:rFonts w:ascii="Times New Roman" w:hAnsi="Times New Roman" w:cs="Times New Roman"/>
                <w:sz w:val="24"/>
                <w:szCs w:val="24"/>
              </w:rPr>
              <w:t xml:space="preserve">Which contributes to the noise of the model. </w:t>
            </w:r>
          </w:p>
          <w:p w14:paraId="30AC3272" w14:textId="77777777" w:rsidR="006A234D" w:rsidRPr="006A234D" w:rsidRDefault="006A234D" w:rsidP="006A234D">
            <w:pPr>
              <w:pStyle w:val="PlainText"/>
              <w:rPr>
                <w:rFonts w:ascii="Times New Roman" w:hAnsi="Times New Roman" w:cs="Times New Roman"/>
                <w:sz w:val="24"/>
                <w:szCs w:val="24"/>
              </w:rPr>
            </w:pPr>
          </w:p>
          <w:p w14:paraId="78F0FD37" w14:textId="77777777" w:rsidR="006A234D" w:rsidRDefault="00FF40F9" w:rsidP="00FF40F9">
            <w:pPr>
              <w:pStyle w:val="PlainText"/>
              <w:rPr>
                <w:rFonts w:ascii="Times New Roman" w:hAnsi="Times New Roman" w:cs="Times New Roman"/>
                <w:sz w:val="24"/>
                <w:szCs w:val="24"/>
              </w:rPr>
            </w:pPr>
            <w:r>
              <w:rPr>
                <w:rFonts w:ascii="Times New Roman" w:hAnsi="Times New Roman" w:cs="Times New Roman"/>
                <w:sz w:val="24"/>
                <w:szCs w:val="24"/>
              </w:rPr>
              <w:t>What Hanna and Dr. Maestas want to do for this semester is</w:t>
            </w:r>
            <w:r w:rsidR="006A234D" w:rsidRPr="006A234D">
              <w:rPr>
                <w:rFonts w:ascii="Times New Roman" w:hAnsi="Times New Roman" w:cs="Times New Roman"/>
                <w:sz w:val="24"/>
                <w:szCs w:val="24"/>
              </w:rPr>
              <w:t xml:space="preserve"> to</w:t>
            </w:r>
            <w:r>
              <w:rPr>
                <w:rFonts w:ascii="Times New Roman" w:hAnsi="Times New Roman" w:cs="Times New Roman"/>
                <w:sz w:val="24"/>
                <w:szCs w:val="24"/>
              </w:rPr>
              <w:t xml:space="preserve"> finalize</w:t>
            </w:r>
            <w:r w:rsidR="006A234D" w:rsidRPr="006A234D">
              <w:rPr>
                <w:rFonts w:ascii="Times New Roman" w:hAnsi="Times New Roman" w:cs="Times New Roman"/>
                <w:sz w:val="24"/>
                <w:szCs w:val="24"/>
              </w:rPr>
              <w:t xml:space="preserve"> the model for analysis, as well as </w:t>
            </w:r>
            <w:r>
              <w:rPr>
                <w:rFonts w:ascii="Times New Roman" w:hAnsi="Times New Roman" w:cs="Times New Roman"/>
                <w:sz w:val="24"/>
                <w:szCs w:val="24"/>
              </w:rPr>
              <w:t xml:space="preserve">conduct </w:t>
            </w:r>
            <w:r w:rsidR="006A234D" w:rsidRPr="006A234D">
              <w:rPr>
                <w:rFonts w:ascii="Times New Roman" w:hAnsi="Times New Roman" w:cs="Times New Roman"/>
                <w:sz w:val="24"/>
                <w:szCs w:val="24"/>
              </w:rPr>
              <w:t xml:space="preserve">robust </w:t>
            </w:r>
            <w:r>
              <w:rPr>
                <w:rFonts w:ascii="Times New Roman" w:hAnsi="Times New Roman" w:cs="Times New Roman"/>
                <w:sz w:val="24"/>
                <w:szCs w:val="24"/>
              </w:rPr>
              <w:t xml:space="preserve">diagnostic </w:t>
            </w:r>
            <w:r w:rsidR="006A234D" w:rsidRPr="006A234D">
              <w:rPr>
                <w:rFonts w:ascii="Times New Roman" w:hAnsi="Times New Roman" w:cs="Times New Roman"/>
                <w:sz w:val="24"/>
                <w:szCs w:val="24"/>
              </w:rPr>
              <w:t>checks</w:t>
            </w:r>
            <w:r>
              <w:rPr>
                <w:rFonts w:ascii="Times New Roman" w:hAnsi="Times New Roman" w:cs="Times New Roman"/>
                <w:sz w:val="24"/>
                <w:szCs w:val="24"/>
              </w:rPr>
              <w:t xml:space="preserve"> to validate the results</w:t>
            </w:r>
            <w:r w:rsidR="006A234D" w:rsidRPr="006A234D">
              <w:rPr>
                <w:rFonts w:ascii="Times New Roman" w:hAnsi="Times New Roman" w:cs="Times New Roman"/>
                <w:sz w:val="24"/>
                <w:szCs w:val="24"/>
              </w:rPr>
              <w:t>.</w:t>
            </w:r>
            <w:r>
              <w:rPr>
                <w:rFonts w:ascii="Times New Roman" w:hAnsi="Times New Roman" w:cs="Times New Roman"/>
                <w:sz w:val="24"/>
                <w:szCs w:val="24"/>
              </w:rPr>
              <w:t xml:space="preserve"> It is determined that they will use the mixed effect model for this project at the suggestion of the SCS, however </w:t>
            </w:r>
            <w:r w:rsidR="006A234D" w:rsidRPr="006A234D">
              <w:rPr>
                <w:rFonts w:ascii="Times New Roman" w:hAnsi="Times New Roman" w:cs="Times New Roman"/>
                <w:sz w:val="24"/>
                <w:szCs w:val="24"/>
              </w:rPr>
              <w:t xml:space="preserve">R has a variety of </w:t>
            </w:r>
            <w:r>
              <w:rPr>
                <w:rFonts w:ascii="Times New Roman" w:hAnsi="Times New Roman" w:cs="Times New Roman"/>
                <w:sz w:val="24"/>
                <w:szCs w:val="24"/>
              </w:rPr>
              <w:t xml:space="preserve">mixed effect model </w:t>
            </w:r>
            <w:r w:rsidR="006A234D" w:rsidRPr="006A234D">
              <w:rPr>
                <w:rFonts w:ascii="Times New Roman" w:hAnsi="Times New Roman" w:cs="Times New Roman"/>
                <w:sz w:val="24"/>
                <w:szCs w:val="24"/>
              </w:rPr>
              <w:t xml:space="preserve">libraries, however we need to find an appropriate mixed model. </w:t>
            </w:r>
            <w:r>
              <w:rPr>
                <w:rFonts w:ascii="Times New Roman" w:hAnsi="Times New Roman" w:cs="Times New Roman"/>
                <w:sz w:val="24"/>
                <w:szCs w:val="24"/>
              </w:rPr>
              <w:t xml:space="preserve">For the time being it was decided to use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since there are built in diagnostics under this model.</w:t>
            </w:r>
          </w:p>
          <w:p w14:paraId="393627E5" w14:textId="77777777" w:rsidR="001E0081" w:rsidRDefault="001E0081" w:rsidP="00FF40F9">
            <w:pPr>
              <w:pStyle w:val="PlainText"/>
              <w:rPr>
                <w:rFonts w:ascii="Times New Roman" w:hAnsi="Times New Roman" w:cs="Times New Roman"/>
                <w:sz w:val="24"/>
                <w:szCs w:val="24"/>
              </w:rPr>
            </w:pPr>
          </w:p>
          <w:p w14:paraId="0B93EB65" w14:textId="48E2890E" w:rsidR="001E0081" w:rsidRPr="002C5971" w:rsidRDefault="001E0081" w:rsidP="001E0081">
            <w:pPr>
              <w:pStyle w:val="PlainText"/>
              <w:rPr>
                <w:rFonts w:ascii="Times New Roman" w:hAnsi="Times New Roman" w:cs="Times New Roman"/>
                <w:sz w:val="24"/>
                <w:szCs w:val="24"/>
              </w:rPr>
            </w:pPr>
            <w:r>
              <w:rPr>
                <w:rFonts w:ascii="Times New Roman" w:hAnsi="Times New Roman" w:cs="Times New Roman"/>
                <w:sz w:val="24"/>
                <w:szCs w:val="24"/>
              </w:rPr>
              <w:t>When Hanna ran the model over the summer using only the fixed effects. The model assumed constant slope and constant variance across all the countries, with only the intercept differing between the countries. Dr. Craig brought up the idea that the mean structure of the model might not change with the political system, hence the constant slope and varying intercepts. By b</w:t>
            </w:r>
            <w:r w:rsidRPr="001E0081">
              <w:rPr>
                <w:rFonts w:ascii="Times New Roman" w:hAnsi="Times New Roman" w:cs="Times New Roman"/>
                <w:sz w:val="24"/>
                <w:szCs w:val="24"/>
              </w:rPr>
              <w:t xml:space="preserve">ringing country </w:t>
            </w:r>
            <w:r>
              <w:rPr>
                <w:rFonts w:ascii="Times New Roman" w:hAnsi="Times New Roman" w:cs="Times New Roman"/>
                <w:sz w:val="24"/>
                <w:szCs w:val="24"/>
              </w:rPr>
              <w:t xml:space="preserve">in </w:t>
            </w:r>
            <w:r w:rsidRPr="001E0081">
              <w:rPr>
                <w:rFonts w:ascii="Times New Roman" w:hAnsi="Times New Roman" w:cs="Times New Roman"/>
                <w:sz w:val="24"/>
                <w:szCs w:val="24"/>
              </w:rPr>
              <w:t>as a r</w:t>
            </w:r>
            <w:r>
              <w:rPr>
                <w:rFonts w:ascii="Times New Roman" w:hAnsi="Times New Roman" w:cs="Times New Roman"/>
                <w:sz w:val="24"/>
                <w:szCs w:val="24"/>
              </w:rPr>
              <w:t>a</w:t>
            </w:r>
            <w:r w:rsidRPr="001E0081">
              <w:rPr>
                <w:rFonts w:ascii="Times New Roman" w:hAnsi="Times New Roman" w:cs="Times New Roman"/>
                <w:sz w:val="24"/>
                <w:szCs w:val="24"/>
              </w:rPr>
              <w:t xml:space="preserve">ndom </w:t>
            </w:r>
            <w:r>
              <w:rPr>
                <w:rFonts w:ascii="Times New Roman" w:hAnsi="Times New Roman" w:cs="Times New Roman"/>
                <w:sz w:val="24"/>
                <w:szCs w:val="24"/>
              </w:rPr>
              <w:t>e</w:t>
            </w:r>
            <w:r w:rsidRPr="001E0081">
              <w:rPr>
                <w:rFonts w:ascii="Times New Roman" w:hAnsi="Times New Roman" w:cs="Times New Roman"/>
                <w:sz w:val="24"/>
                <w:szCs w:val="24"/>
              </w:rPr>
              <w:t>ffect</w:t>
            </w:r>
            <w:r>
              <w:rPr>
                <w:rFonts w:ascii="Times New Roman" w:hAnsi="Times New Roman" w:cs="Times New Roman"/>
                <w:sz w:val="24"/>
                <w:szCs w:val="24"/>
              </w:rPr>
              <w:t>, this allows for the variance structure to change and ultimately the model can have different slopes between the countries. Additionally, by exploring the different political systems (Majoritarian, Non-Majoritarian) separately, ultimately the different variability can be explored. This was important because under the combined model with both of the systems, it assume</w:t>
            </w:r>
            <w:r w:rsidR="00131126">
              <w:rPr>
                <w:rFonts w:ascii="Times New Roman" w:hAnsi="Times New Roman" w:cs="Times New Roman"/>
                <w:sz w:val="24"/>
                <w:szCs w:val="24"/>
              </w:rPr>
              <w:t>d</w:t>
            </w:r>
            <w:r>
              <w:rPr>
                <w:rFonts w:ascii="Times New Roman" w:hAnsi="Times New Roman" w:cs="Times New Roman"/>
                <w:sz w:val="24"/>
                <w:szCs w:val="24"/>
              </w:rPr>
              <w:t xml:space="preserve"> a constant variance. </w:t>
            </w:r>
          </w:p>
        </w:tc>
      </w:tr>
      <w:tr w:rsidR="004F7A82" w:rsidRPr="002C5971" w14:paraId="3B34617A" w14:textId="77777777" w:rsidTr="00CC0F91">
        <w:trPr>
          <w:cantSplit/>
          <w:trHeight w:val="1670"/>
        </w:trPr>
        <w:tc>
          <w:tcPr>
            <w:tcW w:w="9806" w:type="dxa"/>
            <w:gridSpan w:val="3"/>
            <w:tcBorders>
              <w:bottom w:val="single" w:sz="4" w:space="0" w:color="auto"/>
            </w:tcBorders>
          </w:tcPr>
          <w:p w14:paraId="35ECEBED" w14:textId="77777777" w:rsidR="004F7A82" w:rsidRPr="002C5971" w:rsidRDefault="004F7A82" w:rsidP="004F7A82">
            <w:pPr>
              <w:pStyle w:val="PlainText"/>
              <w:rPr>
                <w:rFonts w:ascii="Times New Roman" w:hAnsi="Times New Roman" w:cs="Times New Roman"/>
                <w:sz w:val="24"/>
                <w:szCs w:val="24"/>
              </w:rPr>
            </w:pPr>
          </w:p>
          <w:p w14:paraId="5BB7314C" w14:textId="77777777" w:rsidR="00262C29"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Recommendations for Analysis</w:t>
            </w:r>
            <w:r w:rsidR="0062216E" w:rsidRPr="002C5971">
              <w:rPr>
                <w:rFonts w:ascii="Times New Roman" w:hAnsi="Times New Roman" w:cs="Times New Roman"/>
                <w:b/>
                <w:sz w:val="24"/>
                <w:szCs w:val="24"/>
              </w:rPr>
              <w:t>:</w:t>
            </w:r>
            <w:r w:rsidR="0062216E" w:rsidRPr="002C5971">
              <w:rPr>
                <w:rFonts w:ascii="Times New Roman" w:hAnsi="Times New Roman" w:cs="Times New Roman"/>
                <w:sz w:val="24"/>
                <w:szCs w:val="24"/>
              </w:rPr>
              <w:t xml:space="preserve"> </w:t>
            </w:r>
          </w:p>
          <w:p w14:paraId="61693C7E" w14:textId="6D579896" w:rsidR="00262C29" w:rsidRDefault="00262C29" w:rsidP="004F7A82">
            <w:pPr>
              <w:pStyle w:val="PlainText"/>
              <w:rPr>
                <w:rFonts w:ascii="Times New Roman" w:hAnsi="Times New Roman" w:cs="Times New Roman"/>
                <w:sz w:val="24"/>
                <w:szCs w:val="24"/>
              </w:rPr>
            </w:pPr>
            <w:r>
              <w:rPr>
                <w:rFonts w:ascii="Times New Roman" w:hAnsi="Times New Roman" w:cs="Times New Roman"/>
                <w:sz w:val="24"/>
                <w:szCs w:val="24"/>
              </w:rPr>
              <w:t>The first task recommended to Hanna was to plot each of her 70 countries she is focusing on against each of the disinformation and polarization.</w:t>
            </w:r>
            <w:ins w:id="17" w:author="Guda, Sumeeth Krishna" w:date="2024-09-19T18:44:00Z" w16du:dateUtc="2024-09-19T22:44:00Z">
              <w:r w:rsidR="002E09BE">
                <w:rPr>
                  <w:rFonts w:ascii="Times New Roman" w:hAnsi="Times New Roman" w:cs="Times New Roman"/>
                  <w:sz w:val="24"/>
                  <w:szCs w:val="24"/>
                </w:rPr>
                <w:t xml:space="preserve"> This was recommended in part because she needs to explore the data:</w:t>
              </w:r>
            </w:ins>
            <w:ins w:id="18" w:author="Guda, Sumeeth Krishna" w:date="2024-09-19T18:45:00Z" w16du:dateUtc="2024-09-19T22:45:00Z">
              <w:r w:rsidR="002E09BE">
                <w:rPr>
                  <w:rFonts w:ascii="Times New Roman" w:hAnsi="Times New Roman" w:cs="Times New Roman"/>
                  <w:sz w:val="24"/>
                  <w:szCs w:val="24"/>
                </w:rPr>
                <w:t xml:space="preserve"> To answer w</w:t>
              </w:r>
            </w:ins>
            <w:ins w:id="19" w:author="Guda, Sumeeth Krishna" w:date="2024-09-19T18:44:00Z" w16du:dateUtc="2024-09-19T22:44:00Z">
              <w:r w:rsidR="002E09BE">
                <w:rPr>
                  <w:rFonts w:ascii="Times New Roman" w:hAnsi="Times New Roman" w:cs="Times New Roman"/>
                  <w:sz w:val="24"/>
                  <w:szCs w:val="24"/>
                </w:rPr>
                <w:t>hat variables vary by country and what variables vary by year within country</w:t>
              </w:r>
            </w:ins>
            <w:ins w:id="20" w:author="Guda, Sumeeth Krishna" w:date="2024-09-19T18:45:00Z" w16du:dateUtc="2024-09-19T22:45:00Z">
              <w:r w:rsidR="002E09BE">
                <w:rPr>
                  <w:rFonts w:ascii="Times New Roman" w:hAnsi="Times New Roman" w:cs="Times New Roman"/>
                  <w:sz w:val="24"/>
                  <w:szCs w:val="24"/>
                </w:rPr>
                <w:t xml:space="preserve"> to see what model is appropriate for her data.</w:t>
              </w:r>
            </w:ins>
            <w:del w:id="21" w:author="Guda, Sumeeth Krishna" w:date="2024-09-19T18:45:00Z" w16du:dateUtc="2024-09-19T22:45:00Z">
              <w:r w:rsidR="00D21C6E" w:rsidDel="002E09BE">
                <w:rPr>
                  <w:rFonts w:ascii="Times New Roman" w:hAnsi="Times New Roman" w:cs="Times New Roman"/>
                  <w:sz w:val="24"/>
                  <w:szCs w:val="24"/>
                </w:rPr>
                <w:delText xml:space="preserve"> </w:delText>
              </w:r>
            </w:del>
            <w:r>
              <w:rPr>
                <w:rFonts w:ascii="Times New Roman" w:hAnsi="Times New Roman" w:cs="Times New Roman"/>
                <w:sz w:val="24"/>
                <w:szCs w:val="24"/>
              </w:rPr>
              <w:t xml:space="preserve"> The expected pattern is that the countries with flat slope lines can be labeled as non-majoritarian and those with increasing slopes can be labeled as majoritarian with respect to the government. </w:t>
            </w:r>
          </w:p>
          <w:p w14:paraId="5A312496" w14:textId="1DEB27F9" w:rsidR="00743A42" w:rsidRDefault="0062216E" w:rsidP="004F7A82">
            <w:pPr>
              <w:pStyle w:val="PlainText"/>
              <w:rPr>
                <w:rFonts w:ascii="Times New Roman" w:hAnsi="Times New Roman" w:cs="Times New Roman"/>
                <w:sz w:val="24"/>
                <w:szCs w:val="24"/>
              </w:rPr>
            </w:pPr>
            <w:r w:rsidRPr="002C5971">
              <w:rPr>
                <w:rFonts w:ascii="Times New Roman" w:hAnsi="Times New Roman" w:cs="Times New Roman"/>
                <w:sz w:val="24"/>
                <w:szCs w:val="24"/>
              </w:rPr>
              <w:t xml:space="preserve"> </w:t>
            </w:r>
          </w:p>
          <w:p w14:paraId="16CF8E89" w14:textId="77777777" w:rsidR="00314620" w:rsidRDefault="00591C86" w:rsidP="004F7A82">
            <w:pPr>
              <w:pStyle w:val="PlainText"/>
              <w:rPr>
                <w:rFonts w:ascii="Times New Roman" w:hAnsi="Times New Roman" w:cs="Times New Roman"/>
                <w:sz w:val="24"/>
                <w:szCs w:val="24"/>
              </w:rPr>
            </w:pPr>
            <w:r>
              <w:rPr>
                <w:rFonts w:ascii="Times New Roman" w:hAnsi="Times New Roman" w:cs="Times New Roman"/>
                <w:sz w:val="24"/>
                <w:szCs w:val="24"/>
              </w:rPr>
              <w:t>As recommended by Dr. Craig, because the mixed effect model will assume the same variation across the model for the fixed effects under a majoritarian system if the whole. It is important to compare the variance and covariance structures of 3 different mixed effect models (Majoritarian, Non-Majoritarian, Original Data Set). This can be done through splitting the data set by the “Majoritarian” variable and running the model through</w:t>
            </w:r>
            <w:r w:rsidR="00314620">
              <w:rPr>
                <w:rFonts w:ascii="Times New Roman" w:hAnsi="Times New Roman" w:cs="Times New Roman"/>
                <w:sz w:val="24"/>
                <w:szCs w:val="24"/>
              </w:rPr>
              <w:t xml:space="preserve">: </w:t>
            </w:r>
          </w:p>
          <w:p w14:paraId="5D5DA6E8" w14:textId="77777777" w:rsidR="00314620" w:rsidRDefault="00314620" w:rsidP="004F7A82">
            <w:pPr>
              <w:pStyle w:val="PlainText"/>
              <w:rPr>
                <w:rFonts w:ascii="Times New Roman" w:hAnsi="Times New Roman" w:cs="Times New Roman"/>
                <w:sz w:val="24"/>
                <w:szCs w:val="24"/>
              </w:rPr>
            </w:pPr>
          </w:p>
          <w:p w14:paraId="34EEB7CC" w14:textId="77777777" w:rsidR="00314620" w:rsidRDefault="00314620" w:rsidP="004F7A82">
            <w:pPr>
              <w:pStyle w:val="PlainText"/>
              <w:rPr>
                <w:rFonts w:ascii="Times New Roman" w:hAnsi="Times New Roman" w:cs="Times New Roman"/>
                <w:sz w:val="24"/>
                <w:szCs w:val="24"/>
              </w:rPr>
            </w:pPr>
            <w:r>
              <w:rPr>
                <w:rFonts w:ascii="Times New Roman" w:hAnsi="Times New Roman" w:cs="Times New Roman"/>
                <w:sz w:val="24"/>
                <w:szCs w:val="24"/>
              </w:rPr>
              <w:t xml:space="preserve">&gt;&gt;&gt;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disinfo~polarization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media_fractionalization</w:t>
            </w:r>
            <w:proofErr w:type="spellEnd"/>
            <w:r>
              <w:rPr>
                <w:rFonts w:ascii="Times New Roman" w:hAnsi="Times New Roman" w:cs="Times New Roman"/>
                <w:sz w:val="24"/>
                <w:szCs w:val="24"/>
              </w:rPr>
              <w:t xml:space="preserve"> + polarization*</w:t>
            </w:r>
            <w:proofErr w:type="spellStart"/>
            <w:r>
              <w:rPr>
                <w:rFonts w:ascii="Times New Roman" w:hAnsi="Times New Roman" w:cs="Times New Roman"/>
                <w:sz w:val="24"/>
                <w:szCs w:val="24"/>
              </w:rPr>
              <w:t>media_fractionalization</w:t>
            </w:r>
            <w:proofErr w:type="spellEnd"/>
            <w:r>
              <w:rPr>
                <w:rFonts w:ascii="Times New Roman" w:hAnsi="Times New Roman" w:cs="Times New Roman"/>
                <w:sz w:val="24"/>
                <w:szCs w:val="24"/>
              </w:rPr>
              <w:t xml:space="preserve"> + polarization*country + </w:t>
            </w:r>
            <w:proofErr w:type="spellStart"/>
            <w:r>
              <w:rPr>
                <w:rFonts w:ascii="Times New Roman" w:hAnsi="Times New Roman" w:cs="Times New Roman"/>
                <w:sz w:val="24"/>
                <w:szCs w:val="24"/>
              </w:rPr>
              <w:t>media_fractionalization</w:t>
            </w:r>
            <w:proofErr w:type="spellEnd"/>
            <w:r>
              <w:rPr>
                <w:rFonts w:ascii="Times New Roman" w:hAnsi="Times New Roman" w:cs="Times New Roman"/>
                <w:sz w:val="24"/>
                <w:szCs w:val="24"/>
              </w:rPr>
              <w:t>*country)</w:t>
            </w:r>
          </w:p>
          <w:p w14:paraId="40F76EBC" w14:textId="77777777" w:rsidR="00314620" w:rsidRDefault="00314620" w:rsidP="004F7A82">
            <w:pPr>
              <w:pStyle w:val="PlainText"/>
              <w:rPr>
                <w:rFonts w:ascii="Times New Roman" w:hAnsi="Times New Roman" w:cs="Times New Roman"/>
                <w:sz w:val="24"/>
                <w:szCs w:val="24"/>
              </w:rPr>
            </w:pPr>
          </w:p>
          <w:p w14:paraId="25F7CB2D" w14:textId="77777777" w:rsidR="00591C86" w:rsidRDefault="00314620" w:rsidP="004F7A82">
            <w:pPr>
              <w:pStyle w:val="PlainText"/>
              <w:rPr>
                <w:rFonts w:ascii="Times New Roman" w:hAnsi="Times New Roman" w:cs="Times New Roman"/>
                <w:sz w:val="24"/>
                <w:szCs w:val="24"/>
              </w:rPr>
            </w:pPr>
            <w:r>
              <w:rPr>
                <w:rFonts w:ascii="Times New Roman" w:hAnsi="Times New Roman" w:cs="Times New Roman"/>
                <w:sz w:val="24"/>
                <w:szCs w:val="24"/>
              </w:rPr>
              <w:t xml:space="preserve">The interaction terms are needed to add random effects to the model. They are important to add, because if the model only has fixed effects, then ultimately the slopes for all the countries will be assumed to be the same with different intercepts.  </w:t>
            </w:r>
            <w:r w:rsidR="004E4202">
              <w:rPr>
                <w:rFonts w:ascii="Times New Roman" w:hAnsi="Times New Roman" w:cs="Times New Roman"/>
                <w:sz w:val="24"/>
                <w:szCs w:val="24"/>
              </w:rPr>
              <w:t xml:space="preserve">Adding interactions changes the variability and theoretically will allow for different slopes for the different countries. </w:t>
            </w:r>
          </w:p>
          <w:p w14:paraId="7D0E0BB1" w14:textId="77777777" w:rsidR="00A44A6E" w:rsidRDefault="00A44A6E" w:rsidP="004F7A82">
            <w:pPr>
              <w:pStyle w:val="PlainText"/>
              <w:rPr>
                <w:rFonts w:ascii="Times New Roman" w:hAnsi="Times New Roman" w:cs="Times New Roman"/>
                <w:sz w:val="24"/>
                <w:szCs w:val="24"/>
              </w:rPr>
            </w:pPr>
          </w:p>
          <w:p w14:paraId="1A26705F" w14:textId="2D7BF810" w:rsidR="00A44A6E" w:rsidRDefault="00A44A6E" w:rsidP="004F7A82">
            <w:pPr>
              <w:pStyle w:val="PlainText"/>
              <w:rPr>
                <w:ins w:id="22" w:author="Guda, Sumeeth Krishna" w:date="2024-09-19T18:28:00Z" w16du:dateUtc="2024-09-19T22:28:00Z"/>
                <w:rFonts w:ascii="Times New Roman" w:hAnsi="Times New Roman" w:cs="Times New Roman"/>
                <w:sz w:val="24"/>
                <w:szCs w:val="24"/>
              </w:rPr>
            </w:pPr>
            <w:r>
              <w:rPr>
                <w:rFonts w:ascii="Times New Roman" w:hAnsi="Times New Roman" w:cs="Times New Roman"/>
                <w:sz w:val="24"/>
                <w:szCs w:val="24"/>
              </w:rPr>
              <w:t xml:space="preserve">It was noted that in the meeting that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is one of many R mixed effect model packages.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was recommended by Dr. Craig as this is the popular approach for statisticians, as well as </w:t>
            </w:r>
            <w:proofErr w:type="spellStart"/>
            <w:r>
              <w:rPr>
                <w:rFonts w:ascii="Times New Roman" w:hAnsi="Times New Roman" w:cs="Times New Roman"/>
                <w:sz w:val="24"/>
                <w:szCs w:val="24"/>
              </w:rPr>
              <w:t>plm</w:t>
            </w:r>
            <w:proofErr w:type="spellEnd"/>
            <w:r>
              <w:rPr>
                <w:rFonts w:ascii="Times New Roman" w:hAnsi="Times New Roman" w:cs="Times New Roman"/>
                <w:sz w:val="24"/>
                <w:szCs w:val="24"/>
              </w:rPr>
              <w:t xml:space="preserve">() is built on top of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hence it is better to tap into the full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rather than a niche application model. It is one of the consultant’s responsibilities to determine which mixed effect model approach is best for the client’s needs.</w:t>
            </w:r>
            <w:ins w:id="23" w:author="Guda, Sumeeth Krishna" w:date="2024-09-19T18:28:00Z" w16du:dateUtc="2024-09-19T22:28:00Z">
              <w:r w:rsidR="009115CD">
                <w:rPr>
                  <w:rFonts w:ascii="Times New Roman" w:hAnsi="Times New Roman" w:cs="Times New Roman"/>
                  <w:sz w:val="24"/>
                  <w:szCs w:val="24"/>
                </w:rPr>
                <w:t xml:space="preserve"> </w:t>
              </w:r>
            </w:ins>
          </w:p>
          <w:p w14:paraId="2E36EE79" w14:textId="77777777" w:rsidR="009115CD" w:rsidRDefault="009115CD" w:rsidP="004F7A82">
            <w:pPr>
              <w:pStyle w:val="PlainText"/>
              <w:rPr>
                <w:ins w:id="24" w:author="Guda, Sumeeth Krishna" w:date="2024-09-19T18:28:00Z" w16du:dateUtc="2024-09-19T22:28:00Z"/>
                <w:rFonts w:ascii="Times New Roman" w:hAnsi="Times New Roman" w:cs="Times New Roman"/>
                <w:sz w:val="24"/>
                <w:szCs w:val="24"/>
              </w:rPr>
            </w:pPr>
          </w:p>
          <w:p w14:paraId="36D76583" w14:textId="22BD6C96" w:rsidR="009115CD" w:rsidRDefault="009115CD" w:rsidP="004F7A82">
            <w:pPr>
              <w:pStyle w:val="PlainText"/>
              <w:rPr>
                <w:rFonts w:ascii="Times New Roman" w:hAnsi="Times New Roman" w:cs="Times New Roman"/>
                <w:sz w:val="24"/>
                <w:szCs w:val="24"/>
              </w:rPr>
            </w:pPr>
            <w:ins w:id="25" w:author="Guda, Sumeeth Krishna" w:date="2024-09-19T18:28:00Z" w16du:dateUtc="2024-09-19T22:28:00Z">
              <w:r>
                <w:rPr>
                  <w:rFonts w:ascii="Times New Roman" w:hAnsi="Times New Roman" w:cs="Times New Roman"/>
                  <w:sz w:val="24"/>
                  <w:szCs w:val="24"/>
                </w:rPr>
                <w:t>The client and consultant need to look at the fits of the model. The selection criteri</w:t>
              </w:r>
            </w:ins>
            <w:ins w:id="26" w:author="Guda, Sumeeth Krishna" w:date="2024-09-19T18:29:00Z" w16du:dateUtc="2024-09-19T22:29:00Z">
              <w:r>
                <w:rPr>
                  <w:rFonts w:ascii="Times New Roman" w:hAnsi="Times New Roman" w:cs="Times New Roman"/>
                  <w:sz w:val="24"/>
                  <w:szCs w:val="24"/>
                </w:rPr>
                <w:t xml:space="preserve">a (BIC,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can be used to compare the models. In addition to plotting out the residuals and seeing if there are any patterns. </w:t>
              </w:r>
            </w:ins>
          </w:p>
          <w:p w14:paraId="09BD7CD6" w14:textId="77777777" w:rsidR="00301C94" w:rsidRDefault="00301C94" w:rsidP="004F7A82">
            <w:pPr>
              <w:pStyle w:val="PlainText"/>
              <w:rPr>
                <w:rFonts w:ascii="Times New Roman" w:hAnsi="Times New Roman" w:cs="Times New Roman"/>
                <w:sz w:val="24"/>
                <w:szCs w:val="24"/>
              </w:rPr>
            </w:pPr>
          </w:p>
          <w:p w14:paraId="5D23A316" w14:textId="4D8EC681" w:rsidR="00301C94" w:rsidRPr="002C5971" w:rsidRDefault="00301C94" w:rsidP="004F7A82">
            <w:pPr>
              <w:pStyle w:val="PlainText"/>
              <w:rPr>
                <w:rFonts w:ascii="Times New Roman" w:hAnsi="Times New Roman" w:cs="Times New Roman"/>
                <w:sz w:val="24"/>
                <w:szCs w:val="24"/>
              </w:rPr>
            </w:pPr>
            <w:del w:id="27" w:author="Guda, Sumeeth Krishna" w:date="2024-09-19T18:30:00Z" w16du:dateUtc="2024-09-19T22:30:00Z">
              <w:r w:rsidDel="002F1C4C">
                <w:rPr>
                  <w:rFonts w:ascii="Times New Roman" w:hAnsi="Times New Roman" w:cs="Times New Roman"/>
                  <w:sz w:val="24"/>
                  <w:szCs w:val="24"/>
                </w:rPr>
                <w:delText xml:space="preserve">Once the models are fitted, then the variance and covariance can be compared between the models through using the AICC measure. </w:delText>
              </w:r>
              <w:r w:rsidR="00896953" w:rsidDel="002F1C4C">
                <w:rPr>
                  <w:rFonts w:ascii="Times New Roman" w:hAnsi="Times New Roman" w:cs="Times New Roman"/>
                  <w:sz w:val="24"/>
                  <w:szCs w:val="24"/>
                </w:rPr>
                <w:delText xml:space="preserve">If AICC does not work, then consider using the BIC measure. Dr. Craig warned against using AIC for this specific dataset since the size and complexity of this dataset is not appropriate for AIC and hence will lead to a worst fitting under the AIC measure. </w:delText>
              </w:r>
            </w:del>
          </w:p>
        </w:tc>
      </w:tr>
      <w:tr w:rsidR="004D451E" w:rsidRPr="002C5971" w14:paraId="1F81F479" w14:textId="77777777" w:rsidTr="00CC0F91">
        <w:trPr>
          <w:cantSplit/>
          <w:trHeight w:val="855"/>
        </w:trPr>
        <w:tc>
          <w:tcPr>
            <w:tcW w:w="9806" w:type="dxa"/>
            <w:gridSpan w:val="3"/>
            <w:tcBorders>
              <w:top w:val="single" w:sz="4" w:space="0" w:color="auto"/>
            </w:tcBorders>
          </w:tcPr>
          <w:p w14:paraId="638C6108" w14:textId="77777777" w:rsidR="004D451E" w:rsidRPr="002C5971" w:rsidRDefault="004D451E" w:rsidP="004F7A82">
            <w:pPr>
              <w:pStyle w:val="PlainText"/>
              <w:rPr>
                <w:rFonts w:ascii="Times New Roman" w:hAnsi="Times New Roman" w:cs="Times New Roman"/>
                <w:sz w:val="24"/>
                <w:szCs w:val="24"/>
              </w:rPr>
            </w:pPr>
          </w:p>
          <w:p w14:paraId="1B735656" w14:textId="77777777" w:rsidR="0084268A" w:rsidRPr="002C5971"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Who will carry out these actions?</w:t>
            </w:r>
            <w:r w:rsidR="00986FD1" w:rsidRPr="002C5971">
              <w:rPr>
                <w:rFonts w:ascii="Times New Roman" w:hAnsi="Times New Roman" w:cs="Times New Roman"/>
                <w:sz w:val="24"/>
                <w:szCs w:val="24"/>
              </w:rPr>
              <w:t xml:space="preserve">  </w:t>
            </w:r>
          </w:p>
          <w:p w14:paraId="299978CC" w14:textId="77777777" w:rsidR="0084268A" w:rsidRDefault="00A44A6E" w:rsidP="004F7A8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14:paraId="257FD570" w14:textId="447821B6" w:rsidR="00A44A6E" w:rsidRDefault="00A44A6E"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Split the data set into 3 separate entities (Majoritarian, Non-Majoritarian, Original)</w:t>
            </w:r>
          </w:p>
          <w:p w14:paraId="53B6F8F5" w14:textId="77777777" w:rsidR="00A34007" w:rsidRDefault="00A44A6E"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 </w:t>
            </w:r>
            <w:r w:rsidR="00A34007">
              <w:rPr>
                <w:rFonts w:ascii="Times New Roman" w:hAnsi="Times New Roman" w:cs="Times New Roman"/>
                <w:bCs/>
                <w:sz w:val="24"/>
                <w:szCs w:val="24"/>
              </w:rPr>
              <w:t>Fit the variables of interest (</w:t>
            </w:r>
            <w:proofErr w:type="spellStart"/>
            <w:r w:rsidR="00A34007">
              <w:rPr>
                <w:rFonts w:ascii="Times New Roman" w:hAnsi="Times New Roman" w:cs="Times New Roman"/>
                <w:bCs/>
                <w:sz w:val="24"/>
                <w:szCs w:val="24"/>
              </w:rPr>
              <w:t>disinfo</w:t>
            </w:r>
            <w:proofErr w:type="spellEnd"/>
            <w:r w:rsidR="00A34007">
              <w:rPr>
                <w:rFonts w:ascii="Times New Roman" w:hAnsi="Times New Roman" w:cs="Times New Roman"/>
                <w:bCs/>
                <w:sz w:val="24"/>
                <w:szCs w:val="24"/>
              </w:rPr>
              <w:t xml:space="preserve">, polarization, media fractionalization) which are the fixed effects, with the random effects (country, country*polarization, country*media fractionalization) into the mixed effect model. </w:t>
            </w:r>
          </w:p>
          <w:p w14:paraId="41D43874" w14:textId="7D7C5FF5" w:rsid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Share the results with the consultant.  </w:t>
            </w:r>
          </w:p>
          <w:p w14:paraId="3A3365DE" w14:textId="2AB0BD12" w:rsidR="00A44A6E" w:rsidRDefault="00A44A6E" w:rsidP="00A44A6E">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Consultant:</w:t>
            </w:r>
          </w:p>
          <w:p w14:paraId="6D61EFA5" w14:textId="36AD97F9" w:rsid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 with the client to determine which mixed effect model approach is best for their data. If there is continued trouble with R mixed effect packages, then potentially approach the problem with a SAS implementation where the mixed effect packages (PROC MIXED and PROC GLMMIX) are the only 2 packages.  </w:t>
            </w:r>
          </w:p>
          <w:p w14:paraId="32C3E055" w14:textId="2F5770FE" w:rsidR="00A34007" w:rsidRP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 with the client to help understand and compare the models against each other. </w:t>
            </w:r>
          </w:p>
        </w:tc>
      </w:tr>
      <w:tr w:rsidR="004F7A82" w:rsidRPr="002C5971" w14:paraId="132D671D" w14:textId="77777777" w:rsidTr="00CC0F91">
        <w:trPr>
          <w:cantSplit/>
          <w:trHeight w:val="800"/>
        </w:trPr>
        <w:tc>
          <w:tcPr>
            <w:tcW w:w="9806" w:type="dxa"/>
            <w:gridSpan w:val="3"/>
          </w:tcPr>
          <w:p w14:paraId="578C8665" w14:textId="77777777" w:rsidR="004F7A82" w:rsidRPr="002C5971" w:rsidRDefault="004F7A82" w:rsidP="004F7A82">
            <w:pPr>
              <w:pStyle w:val="PlainText"/>
              <w:rPr>
                <w:rFonts w:ascii="Times New Roman" w:hAnsi="Times New Roman" w:cs="Times New Roman"/>
                <w:b/>
                <w:sz w:val="24"/>
                <w:szCs w:val="24"/>
              </w:rPr>
            </w:pPr>
          </w:p>
          <w:p w14:paraId="450CB29F" w14:textId="4A80BE5E" w:rsidR="004D451E" w:rsidRPr="002C5971"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 xml:space="preserve">Status: </w:t>
            </w:r>
            <w:r w:rsidR="002C5971">
              <w:rPr>
                <w:rFonts w:ascii="Times New Roman" w:hAnsi="Times New Roman" w:cs="Times New Roman"/>
                <w:bCs/>
                <w:sz w:val="24"/>
                <w:szCs w:val="24"/>
              </w:rPr>
              <w:t>Follow up meeting needed</w:t>
            </w:r>
            <w:r w:rsidR="00986FD1" w:rsidRPr="002C5971">
              <w:rPr>
                <w:rFonts w:ascii="Times New Roman" w:hAnsi="Times New Roman" w:cs="Times New Roman"/>
                <w:sz w:val="24"/>
                <w:szCs w:val="24"/>
              </w:rPr>
              <w:t xml:space="preserve">  </w:t>
            </w:r>
          </w:p>
        </w:tc>
      </w:tr>
    </w:tbl>
    <w:p w14:paraId="4FD985D9" w14:textId="77777777" w:rsidR="004F7A82" w:rsidRPr="002C5971" w:rsidRDefault="002E30FF" w:rsidP="00743A42">
      <w:pPr>
        <w:pStyle w:val="z-BottomofForm"/>
        <w:rPr>
          <w:sz w:val="24"/>
          <w:szCs w:val="24"/>
        </w:rPr>
      </w:pPr>
      <w:r w:rsidRPr="002C5971">
        <w:rPr>
          <w:sz w:val="24"/>
          <w:szCs w:val="24"/>
        </w:rPr>
        <w:t>Bottom of Form</w:t>
      </w:r>
    </w:p>
    <w:sectPr w:rsidR="004F7A82" w:rsidRPr="002C5971"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FA0F0" w14:textId="77777777" w:rsidR="001A5123" w:rsidRDefault="001A5123">
      <w:r>
        <w:separator/>
      </w:r>
    </w:p>
  </w:endnote>
  <w:endnote w:type="continuationSeparator" w:id="0">
    <w:p w14:paraId="6FA6B800" w14:textId="77777777" w:rsidR="001A5123" w:rsidRDefault="001A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F0A75"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0F8A7"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6707"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6DCBE"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66AF509E"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9C0D8" w14:textId="77777777" w:rsidR="001A5123" w:rsidRDefault="001A5123">
      <w:r>
        <w:separator/>
      </w:r>
    </w:p>
  </w:footnote>
  <w:footnote w:type="continuationSeparator" w:id="0">
    <w:p w14:paraId="2F50B50C" w14:textId="77777777" w:rsidR="001A5123" w:rsidRDefault="001A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504FB"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60B36"/>
    <w:multiLevelType w:val="hybridMultilevel"/>
    <w:tmpl w:val="C10EB31C"/>
    <w:lvl w:ilvl="0" w:tplc="B0D8B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200C6"/>
    <w:multiLevelType w:val="hybridMultilevel"/>
    <w:tmpl w:val="3370C402"/>
    <w:lvl w:ilvl="0" w:tplc="19F8A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35DE4"/>
    <w:multiLevelType w:val="hybridMultilevel"/>
    <w:tmpl w:val="43DE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7258F"/>
    <w:multiLevelType w:val="hybridMultilevel"/>
    <w:tmpl w:val="0548167E"/>
    <w:lvl w:ilvl="0" w:tplc="AE52EC18">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177916">
    <w:abstractNumId w:val="1"/>
  </w:num>
  <w:num w:numId="2" w16cid:durableId="1381173348">
    <w:abstractNumId w:val="2"/>
  </w:num>
  <w:num w:numId="3" w16cid:durableId="1566523461">
    <w:abstractNumId w:val="0"/>
  </w:num>
  <w:num w:numId="4" w16cid:durableId="19345850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rson w15:author="Craig, Bruce A.">
    <w15:presenceInfo w15:providerId="AD" w15:userId="S::bacraig@purdue.edu::e295fc4a-e87e-4f24-9de0-315851140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66DFB"/>
    <w:rsid w:val="000C486C"/>
    <w:rsid w:val="000E139E"/>
    <w:rsid w:val="00131126"/>
    <w:rsid w:val="001A5123"/>
    <w:rsid w:val="001C282A"/>
    <w:rsid w:val="001E0081"/>
    <w:rsid w:val="00201516"/>
    <w:rsid w:val="002609A4"/>
    <w:rsid w:val="00262C29"/>
    <w:rsid w:val="002B5C9C"/>
    <w:rsid w:val="002C5971"/>
    <w:rsid w:val="002E09BE"/>
    <w:rsid w:val="002E30FF"/>
    <w:rsid w:val="002F1C4C"/>
    <w:rsid w:val="00301C94"/>
    <w:rsid w:val="00314620"/>
    <w:rsid w:val="00326CF1"/>
    <w:rsid w:val="00386B1B"/>
    <w:rsid w:val="003B7DA0"/>
    <w:rsid w:val="003F18BE"/>
    <w:rsid w:val="004B0D63"/>
    <w:rsid w:val="004D3EE1"/>
    <w:rsid w:val="004D451E"/>
    <w:rsid w:val="004E4202"/>
    <w:rsid w:val="004F7A82"/>
    <w:rsid w:val="00591C86"/>
    <w:rsid w:val="005C4229"/>
    <w:rsid w:val="005F66AD"/>
    <w:rsid w:val="0062216E"/>
    <w:rsid w:val="006A0ED0"/>
    <w:rsid w:val="006A234D"/>
    <w:rsid w:val="006D16AD"/>
    <w:rsid w:val="00742ECF"/>
    <w:rsid w:val="00743A42"/>
    <w:rsid w:val="007A6485"/>
    <w:rsid w:val="007B2B75"/>
    <w:rsid w:val="007B60D3"/>
    <w:rsid w:val="007C2B28"/>
    <w:rsid w:val="008350AC"/>
    <w:rsid w:val="0083640B"/>
    <w:rsid w:val="0084268A"/>
    <w:rsid w:val="00881D20"/>
    <w:rsid w:val="00896953"/>
    <w:rsid w:val="00907DD5"/>
    <w:rsid w:val="009115CD"/>
    <w:rsid w:val="00937676"/>
    <w:rsid w:val="00937E14"/>
    <w:rsid w:val="00940B99"/>
    <w:rsid w:val="00986FD1"/>
    <w:rsid w:val="009B5532"/>
    <w:rsid w:val="009E4A62"/>
    <w:rsid w:val="00A34007"/>
    <w:rsid w:val="00A44A6E"/>
    <w:rsid w:val="00AB17DA"/>
    <w:rsid w:val="00AB51AF"/>
    <w:rsid w:val="00AC165B"/>
    <w:rsid w:val="00C63B0F"/>
    <w:rsid w:val="00CC0F91"/>
    <w:rsid w:val="00CF722F"/>
    <w:rsid w:val="00D21C6E"/>
    <w:rsid w:val="00D363C1"/>
    <w:rsid w:val="00DA3FBA"/>
    <w:rsid w:val="00DF09B5"/>
    <w:rsid w:val="00E31F26"/>
    <w:rsid w:val="00E92E20"/>
    <w:rsid w:val="00EE589D"/>
    <w:rsid w:val="00F2741E"/>
    <w:rsid w:val="00F43E7B"/>
    <w:rsid w:val="00F531AE"/>
    <w:rsid w:val="00FC7784"/>
    <w:rsid w:val="00FF0A89"/>
    <w:rsid w:val="00FF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EAE52"/>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940B99"/>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Revision">
    <w:name w:val="Revision"/>
    <w:hidden/>
    <w:uiPriority w:val="99"/>
    <w:semiHidden/>
    <w:rsid w:val="001C282A"/>
    <w:rPr>
      <w:sz w:val="24"/>
      <w:szCs w:val="24"/>
    </w:rPr>
  </w:style>
  <w:style w:type="character" w:styleId="CommentReference">
    <w:name w:val="annotation reference"/>
    <w:basedOn w:val="DefaultParagraphFont"/>
    <w:uiPriority w:val="99"/>
    <w:semiHidden/>
    <w:unhideWhenUsed/>
    <w:rsid w:val="001C282A"/>
    <w:rPr>
      <w:sz w:val="16"/>
      <w:szCs w:val="16"/>
    </w:rPr>
  </w:style>
  <w:style w:type="paragraph" w:styleId="CommentText">
    <w:name w:val="annotation text"/>
    <w:basedOn w:val="Normal"/>
    <w:link w:val="CommentTextChar"/>
    <w:uiPriority w:val="99"/>
    <w:unhideWhenUsed/>
    <w:rsid w:val="001C282A"/>
    <w:rPr>
      <w:sz w:val="20"/>
      <w:szCs w:val="20"/>
    </w:rPr>
  </w:style>
  <w:style w:type="character" w:customStyle="1" w:styleId="CommentTextChar">
    <w:name w:val="Comment Text Char"/>
    <w:basedOn w:val="DefaultParagraphFont"/>
    <w:link w:val="CommentText"/>
    <w:uiPriority w:val="99"/>
    <w:rsid w:val="001C282A"/>
  </w:style>
  <w:style w:type="paragraph" w:styleId="CommentSubject">
    <w:name w:val="annotation subject"/>
    <w:basedOn w:val="CommentText"/>
    <w:next w:val="CommentText"/>
    <w:link w:val="CommentSubjectChar"/>
    <w:uiPriority w:val="99"/>
    <w:semiHidden/>
    <w:unhideWhenUsed/>
    <w:rsid w:val="001C282A"/>
    <w:rPr>
      <w:b/>
      <w:bCs/>
    </w:rPr>
  </w:style>
  <w:style w:type="character" w:customStyle="1" w:styleId="CommentSubjectChar">
    <w:name w:val="Comment Subject Char"/>
    <w:basedOn w:val="CommentTextChar"/>
    <w:link w:val="CommentSubject"/>
    <w:uiPriority w:val="99"/>
    <w:semiHidden/>
    <w:rsid w:val="001C2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8914">
      <w:bodyDiv w:val="1"/>
      <w:marLeft w:val="0"/>
      <w:marRight w:val="0"/>
      <w:marTop w:val="0"/>
      <w:marBottom w:val="0"/>
      <w:divBdr>
        <w:top w:val="none" w:sz="0" w:space="0" w:color="auto"/>
        <w:left w:val="none" w:sz="0" w:space="0" w:color="auto"/>
        <w:bottom w:val="none" w:sz="0" w:space="0" w:color="auto"/>
        <w:right w:val="none" w:sz="0" w:space="0" w:color="auto"/>
      </w:divBdr>
    </w:div>
    <w:div w:id="8408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0</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2</cp:revision>
  <cp:lastPrinted>2004-08-23T17:38:00Z</cp:lastPrinted>
  <dcterms:created xsi:type="dcterms:W3CDTF">2024-09-19T22:46:00Z</dcterms:created>
  <dcterms:modified xsi:type="dcterms:W3CDTF">2024-09-19T22:46:00Z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2024-09-14T02:52:40Z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987a600f-207b-4f6e-9cbd-e112a42ef33e</vt:lpwstr>
  </property>
  <property fmtid="{D5CDD505-2E9C-101B-9397-08002B2CF9AE}" pid="8" name="MSIP_Label_4044bd30-2ed7-4c9d-9d12-46200872a97b_ContentBits">
    <vt:lpwstr>0</vt:lpwstr>
  </property>
</Properties>
</file>