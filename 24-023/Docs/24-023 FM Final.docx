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Pr="006A684A" w:rsidR="002E30FF" w:rsidP="002E30FF" w:rsidRDefault="002E30FF" w14:paraId="543865B1" w14:textId="77777777">
      <w:pPr>
        <w:pStyle w:val="z-TopofForm"/>
        <w:rPr>
          <w:sz w:val="24"/>
          <w:szCs w:val="24"/>
        </w:rPr>
      </w:pPr>
      <w:r w:rsidRPr="006A684A">
        <w:rPr>
          <w:sz w:val="24"/>
          <w:szCs w:val="24"/>
        </w:rPr>
        <w:t>Top of Form</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23"/>
        <w:gridCol w:w="5782"/>
        <w:gridCol w:w="2875"/>
      </w:tblGrid>
      <w:tr w:rsidRPr="006A684A" w:rsidR="00937676" w:rsidTr="360EFFF2" w14:paraId="227CE888" w14:textId="77777777">
        <w:trPr>
          <w:cantSplit/>
          <w:trHeight w:val="530"/>
        </w:trPr>
        <w:tc>
          <w:tcPr>
            <w:tcW w:w="856" w:type="dxa"/>
            <w:tcBorders>
              <w:bottom w:val="nil"/>
              <w:right w:val="nil"/>
            </w:tcBorders>
            <w:shd w:val="clear" w:color="auto" w:fill="auto"/>
            <w:tcMar/>
            <w:vAlign w:val="center"/>
          </w:tcPr>
          <w:p w:rsidRPr="006A684A" w:rsidR="00937676" w:rsidP="004F7A82" w:rsidRDefault="00937676" w14:paraId="12A22586" w14:textId="77777777">
            <w:pPr>
              <w:pStyle w:val="PlainText"/>
              <w:rPr>
                <w:rFonts w:ascii="Times New Roman" w:hAnsi="Times New Roman" w:cs="Times New Roman"/>
                <w:sz w:val="24"/>
                <w:szCs w:val="24"/>
              </w:rPr>
            </w:pPr>
            <w:r w:rsidRPr="006A684A">
              <w:rPr>
                <w:rFonts w:ascii="Times New Roman" w:hAnsi="Times New Roman" w:cs="Times New Roman"/>
                <w:b/>
                <w:sz w:val="24"/>
                <w:szCs w:val="24"/>
              </w:rPr>
              <w:t>Client:</w:t>
            </w:r>
          </w:p>
        </w:tc>
        <w:tc>
          <w:tcPr>
            <w:tcW w:w="5993" w:type="dxa"/>
            <w:tcBorders>
              <w:left w:val="nil"/>
              <w:bottom w:val="nil"/>
            </w:tcBorders>
            <w:shd w:val="clear" w:color="auto" w:fill="auto"/>
            <w:tcMar/>
            <w:vAlign w:val="center"/>
          </w:tcPr>
          <w:p w:rsidRPr="006A684A" w:rsidR="00937676" w:rsidP="004F7A82" w:rsidRDefault="008874B3" w14:paraId="71864092" w14:textId="03F184B7">
            <w:pPr>
              <w:pStyle w:val="PlainText"/>
              <w:rPr>
                <w:rFonts w:ascii="Times New Roman" w:hAnsi="Times New Roman" w:cs="Times New Roman"/>
                <w:sz w:val="24"/>
                <w:szCs w:val="24"/>
              </w:rPr>
            </w:pPr>
            <w:r w:rsidRPr="006A684A">
              <w:rPr>
                <w:rFonts w:ascii="Times New Roman" w:hAnsi="Times New Roman" w:cs="Times New Roman"/>
                <w:sz w:val="24"/>
                <w:szCs w:val="24"/>
              </w:rPr>
              <w:t>Macy Griffis</w:t>
            </w:r>
          </w:p>
        </w:tc>
        <w:tc>
          <w:tcPr>
            <w:tcW w:w="2957" w:type="dxa"/>
            <w:tcMar/>
            <w:vAlign w:val="center"/>
          </w:tcPr>
          <w:p w:rsidRPr="006A684A" w:rsidR="00937676" w:rsidP="002E30FF" w:rsidRDefault="00937676" w14:paraId="46681866" w14:textId="5103523A">
            <w:pPr>
              <w:pStyle w:val="PlainText"/>
              <w:rPr>
                <w:rFonts w:ascii="Times New Roman" w:hAnsi="Times New Roman" w:cs="Times New Roman"/>
                <w:sz w:val="24"/>
                <w:szCs w:val="24"/>
              </w:rPr>
            </w:pPr>
            <w:r w:rsidRPr="006A684A">
              <w:rPr>
                <w:rFonts w:ascii="Times New Roman" w:hAnsi="Times New Roman" w:cs="Times New Roman"/>
                <w:b/>
                <w:sz w:val="24"/>
                <w:szCs w:val="24"/>
              </w:rPr>
              <w:t>File:</w:t>
            </w:r>
            <w:r w:rsidRPr="006A684A">
              <w:rPr>
                <w:rFonts w:ascii="Times New Roman" w:hAnsi="Times New Roman" w:cs="Times New Roman"/>
                <w:sz w:val="24"/>
                <w:szCs w:val="24"/>
              </w:rPr>
              <w:t xml:space="preserve">  </w:t>
            </w:r>
            <w:r w:rsidRPr="006A684A" w:rsidR="008874B3">
              <w:rPr>
                <w:rFonts w:ascii="Times New Roman" w:hAnsi="Times New Roman" w:cs="Times New Roman"/>
                <w:sz w:val="24"/>
                <w:szCs w:val="24"/>
              </w:rPr>
              <w:t>24-023</w:t>
            </w:r>
          </w:p>
        </w:tc>
      </w:tr>
      <w:tr w:rsidRPr="006A684A" w:rsidR="00937676" w:rsidTr="360EFFF2" w14:paraId="610C57FB" w14:textId="77777777">
        <w:trPr>
          <w:cantSplit/>
          <w:trHeight w:val="485"/>
        </w:trPr>
        <w:tc>
          <w:tcPr>
            <w:tcW w:w="856" w:type="dxa"/>
            <w:tcBorders>
              <w:top w:val="nil"/>
              <w:bottom w:val="single" w:color="auto" w:sz="4" w:space="0"/>
              <w:right w:val="nil"/>
            </w:tcBorders>
            <w:shd w:val="clear" w:color="auto" w:fill="auto"/>
            <w:tcMar/>
            <w:vAlign w:val="center"/>
          </w:tcPr>
          <w:p w:rsidRPr="006A684A" w:rsidR="00937676" w:rsidP="004F7A82" w:rsidRDefault="00937676" w14:paraId="2CF17D54" w14:textId="77777777">
            <w:pPr>
              <w:pStyle w:val="PlainText"/>
              <w:rPr>
                <w:rFonts w:ascii="Times New Roman" w:hAnsi="Times New Roman" w:cs="Times New Roman"/>
                <w:sz w:val="24"/>
                <w:szCs w:val="24"/>
              </w:rPr>
            </w:pPr>
            <w:r w:rsidRPr="006A684A">
              <w:rPr>
                <w:rFonts w:ascii="Times New Roman" w:hAnsi="Times New Roman" w:cs="Times New Roman"/>
                <w:b/>
                <w:sz w:val="24"/>
                <w:szCs w:val="24"/>
              </w:rPr>
              <w:t>Dept:</w:t>
            </w:r>
          </w:p>
        </w:tc>
        <w:tc>
          <w:tcPr>
            <w:tcW w:w="5993" w:type="dxa"/>
            <w:tcBorders>
              <w:top w:val="nil"/>
              <w:left w:val="nil"/>
            </w:tcBorders>
            <w:shd w:val="clear" w:color="auto" w:fill="auto"/>
            <w:tcMar/>
            <w:vAlign w:val="center"/>
          </w:tcPr>
          <w:p w:rsidRPr="006A684A" w:rsidR="008874B3" w:rsidP="008874B3" w:rsidRDefault="008874B3" w14:paraId="47BA9B9C" w14:textId="77777777">
            <w:pPr>
              <w:pStyle w:val="PlainText"/>
              <w:rPr>
                <w:rFonts w:ascii="Times New Roman" w:hAnsi="Times New Roman" w:cs="Times New Roman"/>
                <w:sz w:val="24"/>
                <w:szCs w:val="24"/>
              </w:rPr>
            </w:pPr>
            <w:r w:rsidRPr="006A684A">
              <w:rPr>
                <w:rFonts w:ascii="Times New Roman" w:hAnsi="Times New Roman" w:cs="Times New Roman"/>
                <w:sz w:val="24"/>
                <w:szCs w:val="24"/>
              </w:rPr>
              <w:t>Speech, Language, and Hearing Sciences</w:t>
            </w:r>
          </w:p>
          <w:p w:rsidRPr="006A684A" w:rsidR="00937676" w:rsidP="004F7A82" w:rsidRDefault="00937676" w14:paraId="4761C3C6" w14:textId="4AD1FBC2">
            <w:pPr>
              <w:pStyle w:val="PlainText"/>
              <w:rPr>
                <w:rFonts w:ascii="Times New Roman" w:hAnsi="Times New Roman" w:cs="Times New Roman"/>
                <w:sz w:val="24"/>
                <w:szCs w:val="24"/>
              </w:rPr>
            </w:pPr>
          </w:p>
        </w:tc>
        <w:tc>
          <w:tcPr>
            <w:tcW w:w="2957" w:type="dxa"/>
            <w:tcMar/>
          </w:tcPr>
          <w:p w:rsidRPr="006A684A" w:rsidR="00937676" w:rsidP="004F7A82" w:rsidRDefault="00937676" w14:paraId="0CA06EFB" w14:textId="77777777">
            <w:pPr>
              <w:pStyle w:val="PlainText"/>
              <w:rPr>
                <w:rFonts w:ascii="Times New Roman" w:hAnsi="Times New Roman" w:cs="Times New Roman"/>
                <w:b/>
                <w:sz w:val="24"/>
                <w:szCs w:val="24"/>
              </w:rPr>
            </w:pPr>
            <w:r w:rsidRPr="006A684A">
              <w:rPr>
                <w:rFonts w:ascii="Times New Roman" w:hAnsi="Times New Roman" w:cs="Times New Roman"/>
                <w:b/>
                <w:sz w:val="24"/>
                <w:szCs w:val="24"/>
              </w:rPr>
              <w:t xml:space="preserve">Faculty: </w:t>
            </w:r>
          </w:p>
          <w:p w:rsidRPr="006A684A" w:rsidR="00937676" w:rsidP="004F7A82" w:rsidRDefault="00201516" w14:paraId="01CE43D1" w14:textId="77777777">
            <w:pPr>
              <w:pStyle w:val="PlainText"/>
              <w:rPr>
                <w:rFonts w:ascii="Times New Roman" w:hAnsi="Times New Roman" w:cs="Times New Roman"/>
                <w:b/>
                <w:sz w:val="24"/>
                <w:szCs w:val="24"/>
              </w:rPr>
            </w:pPr>
            <w:r w:rsidRPr="006A684A">
              <w:rPr>
                <w:rFonts w:ascii="Times New Roman" w:hAnsi="Times New Roman" w:cs="Times New Roman"/>
                <w:b/>
                <w:noProof/>
                <w:sz w:val="24"/>
                <w:szCs w:val="24"/>
              </w:rPr>
              <mc:AlternateContent>
                <mc:Choice Requires="wps">
                  <w:drawing>
                    <wp:anchor distT="0" distB="0" distL="114300" distR="114300" simplePos="0" relativeHeight="251657216" behindDoc="1" locked="0" layoutInCell="1" allowOverlap="1" wp14:anchorId="4401535C" wp14:editId="01E7BA75">
                      <wp:simplePos x="0" y="0"/>
                      <wp:positionH relativeFrom="column">
                        <wp:posOffset>1087120</wp:posOffset>
                      </wp:positionH>
                      <wp:positionV relativeFrom="paragraph">
                        <wp:posOffset>-114300</wp:posOffset>
                      </wp:positionV>
                      <wp:extent cx="228600" cy="104775"/>
                      <wp:effectExtent l="10160" t="9525" r="8890" b="9525"/>
                      <wp:wrapTight wrapText="bothSides">
                        <wp:wrapPolygon edited="0">
                          <wp:start x="9000" y="-1833"/>
                          <wp:lineTo x="-900" y="0"/>
                          <wp:lineTo x="-900" y="16233"/>
                          <wp:lineTo x="3600" y="19767"/>
                          <wp:lineTo x="17100" y="19767"/>
                          <wp:lineTo x="21600" y="16233"/>
                          <wp:lineTo x="21600" y="0"/>
                          <wp:lineTo x="12600" y="-1833"/>
                          <wp:lineTo x="9000" y="-1833"/>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7E577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">
                      <w10:wrap type="tight"/>
                    </v:oval>
                  </w:pict>
                </mc:Fallback>
              </mc:AlternateContent>
            </w:r>
            <w:r w:rsidRPr="006A684A">
              <w:rPr>
                <w:rFonts w:ascii="Times New Roman" w:hAnsi="Times New Roman" w:cs="Times New Roman"/>
                <w:b/>
                <w:noProof/>
                <w:sz w:val="24"/>
                <w:szCs w:val="24"/>
              </w:rPr>
              <mc:AlternateContent>
                <mc:Choice Requires="wps">
                  <w:drawing>
                    <wp:anchor distT="0" distB="0" distL="114300" distR="114300" simplePos="0" relativeHeight="251656192" behindDoc="0" locked="0" layoutInCell="1" allowOverlap="1" wp14:anchorId="31E8B94D" wp14:editId="27115168">
                      <wp:simplePos x="0" y="0"/>
                      <wp:positionH relativeFrom="column">
                        <wp:posOffset>1087120</wp:posOffset>
                      </wp:positionH>
                      <wp:positionV relativeFrom="paragraph">
                        <wp:posOffset>20955</wp:posOffset>
                      </wp:positionV>
                      <wp:extent cx="228600" cy="114300"/>
                      <wp:effectExtent l="0" t="0" r="19050" b="1905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3213]" w14:anchorId="1BA9F6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"/>
                  </w:pict>
                </mc:Fallback>
              </mc:AlternateContent>
            </w:r>
            <w:r w:rsidRPr="006A684A" w:rsidR="00937676">
              <w:rPr>
                <w:rFonts w:ascii="Times New Roman" w:hAnsi="Times New Roman" w:cs="Times New Roman"/>
                <w:b/>
                <w:sz w:val="24"/>
                <w:szCs w:val="24"/>
              </w:rPr>
              <w:t>Student:</w:t>
            </w:r>
          </w:p>
        </w:tc>
      </w:tr>
      <w:tr w:rsidRPr="006A684A" w:rsidR="00937676" w:rsidTr="360EFFF2" w14:paraId="039DE722" w14:textId="77777777">
        <w:trPr>
          <w:cantSplit/>
          <w:trHeight w:val="530"/>
        </w:trPr>
        <w:tc>
          <w:tcPr>
            <w:tcW w:w="856" w:type="dxa"/>
            <w:tcBorders>
              <w:right w:val="nil"/>
            </w:tcBorders>
            <w:tcMar/>
            <w:vAlign w:val="center"/>
          </w:tcPr>
          <w:p w:rsidRPr="006A684A" w:rsidR="00937676" w:rsidP="002E30FF" w:rsidRDefault="00937676" w14:paraId="319814B9" w14:textId="77777777">
            <w:pPr>
              <w:pStyle w:val="PlainText"/>
              <w:rPr>
                <w:rFonts w:ascii="Times New Roman" w:hAnsi="Times New Roman" w:cs="Times New Roman"/>
                <w:b/>
                <w:sz w:val="24"/>
                <w:szCs w:val="24"/>
              </w:rPr>
            </w:pPr>
            <w:r w:rsidRPr="006A684A">
              <w:rPr>
                <w:rFonts w:ascii="Times New Roman" w:hAnsi="Times New Roman" w:cs="Times New Roman"/>
                <w:b/>
                <w:sz w:val="24"/>
                <w:szCs w:val="24"/>
              </w:rPr>
              <w:t>Date:</w:t>
            </w:r>
          </w:p>
        </w:tc>
        <w:tc>
          <w:tcPr>
            <w:tcW w:w="5993" w:type="dxa"/>
            <w:tcBorders>
              <w:left w:val="nil"/>
            </w:tcBorders>
            <w:tcMar/>
            <w:vAlign w:val="center"/>
          </w:tcPr>
          <w:p w:rsidRPr="006A684A" w:rsidR="00937676" w:rsidP="002E30FF" w:rsidRDefault="008874B3" w14:paraId="325FD433" w14:textId="79EA379B">
            <w:pPr>
              <w:pStyle w:val="PlainText"/>
              <w:rPr>
                <w:rFonts w:ascii="Times New Roman" w:hAnsi="Times New Roman" w:cs="Times New Roman"/>
                <w:sz w:val="24"/>
                <w:szCs w:val="24"/>
              </w:rPr>
            </w:pPr>
            <w:r w:rsidRPr="006A684A">
              <w:rPr>
                <w:rFonts w:ascii="Times New Roman" w:hAnsi="Times New Roman" w:cs="Times New Roman"/>
                <w:sz w:val="24"/>
                <w:szCs w:val="24"/>
              </w:rPr>
              <w:t>9/18/24</w:t>
            </w:r>
          </w:p>
        </w:tc>
        <w:tc>
          <w:tcPr>
            <w:tcW w:w="2957" w:type="dxa"/>
            <w:tcMar/>
          </w:tcPr>
          <w:p w:rsidRPr="006A684A" w:rsidR="00937676" w:rsidP="002E30FF" w:rsidRDefault="00937676" w14:paraId="215C7DF3" w14:textId="77777777">
            <w:pPr>
              <w:pStyle w:val="PlainText"/>
              <w:rPr>
                <w:rFonts w:ascii="Times New Roman" w:hAnsi="Times New Roman" w:cs="Times New Roman"/>
                <w:b/>
                <w:sz w:val="24"/>
                <w:szCs w:val="24"/>
              </w:rPr>
            </w:pPr>
            <w:r w:rsidRPr="006A684A">
              <w:rPr>
                <w:rFonts w:ascii="Times New Roman" w:hAnsi="Times New Roman" w:cs="Times New Roman"/>
                <w:b/>
                <w:sz w:val="24"/>
                <w:szCs w:val="24"/>
              </w:rPr>
              <w:t xml:space="preserve">Initial Meeting: </w:t>
            </w:r>
          </w:p>
          <w:p w:rsidRPr="006A684A" w:rsidR="00937676" w:rsidP="002E30FF" w:rsidRDefault="00201516" w14:paraId="74588973" w14:textId="77777777">
            <w:pPr>
              <w:pStyle w:val="PlainText"/>
              <w:rPr>
                <w:rFonts w:ascii="Times New Roman" w:hAnsi="Times New Roman" w:cs="Times New Roman"/>
                <w:sz w:val="24"/>
                <w:szCs w:val="24"/>
              </w:rPr>
            </w:pPr>
            <w:r w:rsidRPr="006A684A">
              <w:rPr>
                <w:rFonts w:ascii="Times New Roman" w:hAnsi="Times New Roman" w:cs="Times New Roman"/>
                <w:b/>
                <w:noProof/>
                <w:sz w:val="24"/>
                <w:szCs w:val="24"/>
              </w:rPr>
              <mc:AlternateContent>
                <mc:Choice Requires="wps">
                  <w:drawing>
                    <wp:anchor distT="0" distB="0" distL="114300" distR="114300" simplePos="0" relativeHeight="251659264" behindDoc="1" locked="0" layoutInCell="1" allowOverlap="1" wp14:anchorId="170B8321" wp14:editId="2FB259D6">
                      <wp:simplePos x="0" y="0"/>
                      <wp:positionH relativeFrom="column">
                        <wp:posOffset>1096645</wp:posOffset>
                      </wp:positionH>
                      <wp:positionV relativeFrom="paragraph">
                        <wp:posOffset>-120015</wp:posOffset>
                      </wp:positionV>
                      <wp:extent cx="228600" cy="104775"/>
                      <wp:effectExtent l="10160" t="13335" r="8890" b="5715"/>
                      <wp:wrapTight wrapText="bothSides">
                        <wp:wrapPolygon edited="0">
                          <wp:start x="9000" y="-1833"/>
                          <wp:lineTo x="-900" y="0"/>
                          <wp:lineTo x="-900" y="16233"/>
                          <wp:lineTo x="3600" y="19767"/>
                          <wp:lineTo x="17100" y="19767"/>
                          <wp:lineTo x="21600" y="16233"/>
                          <wp:lineTo x="21600" y="0"/>
                          <wp:lineTo x="12600" y="-1833"/>
                          <wp:lineTo x="9000" y="-1833"/>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35440E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">
                      <w10:wrap type="tight"/>
                    </v:oval>
                  </w:pict>
                </mc:Fallback>
              </mc:AlternateContent>
            </w:r>
            <w:r w:rsidRPr="006A684A">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682D4034" wp14:editId="361A3E98">
                      <wp:simplePos x="0" y="0"/>
                      <wp:positionH relativeFrom="column">
                        <wp:posOffset>1096645</wp:posOffset>
                      </wp:positionH>
                      <wp:positionV relativeFrom="paragraph">
                        <wp:posOffset>40005</wp:posOffset>
                      </wp:positionV>
                      <wp:extent cx="228600" cy="114300"/>
                      <wp:effectExtent l="0" t="0" r="19050" b="1905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3213]" w14:anchorId="598A12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"/>
                  </w:pict>
                </mc:Fallback>
              </mc:AlternateContent>
            </w:r>
            <w:r w:rsidRPr="006A684A" w:rsidR="00937676">
              <w:rPr>
                <w:rFonts w:ascii="Times New Roman" w:hAnsi="Times New Roman" w:cs="Times New Roman"/>
                <w:b/>
                <w:sz w:val="24"/>
                <w:szCs w:val="24"/>
              </w:rPr>
              <w:t>Follow-up:</w:t>
            </w:r>
          </w:p>
        </w:tc>
      </w:tr>
      <w:tr w:rsidRPr="006A684A" w:rsidR="004F7A82" w:rsidTr="360EFFF2" w14:paraId="569D1654" w14:textId="77777777">
        <w:trPr>
          <w:cantSplit/>
          <w:trHeight w:val="1070"/>
        </w:trPr>
        <w:tc>
          <w:tcPr>
            <w:tcW w:w="9806" w:type="dxa"/>
            <w:gridSpan w:val="3"/>
            <w:tcBorders>
              <w:bottom w:val="single" w:color="auto" w:sz="4" w:space="0"/>
            </w:tcBorders>
            <w:tcMar/>
          </w:tcPr>
          <w:p w:rsidRPr="006A684A" w:rsidR="00743A42" w:rsidP="00743A42" w:rsidRDefault="00743A42" w14:paraId="5BB8BB9F" w14:textId="77777777">
            <w:pPr>
              <w:pStyle w:val="PlainText"/>
              <w:rPr>
                <w:rFonts w:ascii="Times New Roman" w:hAnsi="Times New Roman" w:cs="Times New Roman"/>
                <w:b/>
                <w:sz w:val="24"/>
                <w:szCs w:val="24"/>
              </w:rPr>
            </w:pPr>
          </w:p>
          <w:p w:rsidRPr="006A684A" w:rsidR="004F7A82" w:rsidP="00743A42" w:rsidRDefault="00743A42" w14:paraId="5902AC69" w14:textId="3B9BD245">
            <w:pPr>
              <w:pStyle w:val="PlainText"/>
              <w:rPr>
                <w:rFonts w:ascii="Times New Roman" w:hAnsi="Times New Roman" w:cs="Times New Roman"/>
                <w:sz w:val="24"/>
                <w:szCs w:val="24"/>
              </w:rPr>
            </w:pPr>
            <w:r w:rsidRPr="006A684A">
              <w:rPr>
                <w:rFonts w:ascii="Times New Roman" w:hAnsi="Times New Roman" w:cs="Times New Roman"/>
                <w:b/>
                <w:sz w:val="24"/>
                <w:szCs w:val="24"/>
              </w:rPr>
              <w:t>Consultant and Attendees:</w:t>
            </w:r>
            <w:r w:rsidRPr="006A684A">
              <w:rPr>
                <w:rFonts w:ascii="Times New Roman" w:hAnsi="Times New Roman" w:cs="Times New Roman"/>
                <w:sz w:val="24"/>
                <w:szCs w:val="24"/>
              </w:rPr>
              <w:t xml:space="preserve">  </w:t>
            </w:r>
            <w:r w:rsidRPr="006A684A" w:rsidR="008874B3">
              <w:rPr>
                <w:rFonts w:ascii="Times New Roman" w:hAnsi="Times New Roman" w:cs="Times New Roman"/>
                <w:sz w:val="24"/>
                <w:szCs w:val="24"/>
              </w:rPr>
              <w:t>Macy Griffis, Sumeeth Guda, Dr. Bruce Craig, Dr. Georgia Malandraki</w:t>
            </w:r>
          </w:p>
        </w:tc>
      </w:tr>
      <w:tr w:rsidRPr="006A684A" w:rsidR="004F7A82" w:rsidTr="360EFFF2" w14:paraId="1F49A149" w14:textId="77777777">
        <w:trPr>
          <w:cantSplit/>
          <w:trHeight w:val="1430"/>
        </w:trPr>
        <w:tc>
          <w:tcPr>
            <w:tcW w:w="9806" w:type="dxa"/>
            <w:gridSpan w:val="3"/>
            <w:tcBorders>
              <w:bottom w:val="nil"/>
            </w:tcBorders>
            <w:tcMar/>
          </w:tcPr>
          <w:p w:rsidRPr="006A684A" w:rsidR="004F7A82" w:rsidP="004F7A82" w:rsidRDefault="004F7A82" w14:paraId="636E7AB7" w14:textId="77777777">
            <w:pPr>
              <w:pStyle w:val="PlainText"/>
              <w:rPr>
                <w:rFonts w:ascii="Times New Roman" w:hAnsi="Times New Roman" w:cs="Times New Roman"/>
                <w:sz w:val="24"/>
                <w:szCs w:val="24"/>
              </w:rPr>
            </w:pPr>
          </w:p>
          <w:p w:rsidRPr="006A684A" w:rsidR="00743A42" w:rsidP="004F7A82" w:rsidRDefault="00743A42" w14:paraId="2066B565" w14:textId="3655E061">
            <w:pPr>
              <w:pStyle w:val="PlainText"/>
              <w:rPr>
                <w:rFonts w:ascii="Times New Roman" w:hAnsi="Times New Roman" w:cs="Times New Roman"/>
                <w:sz w:val="24"/>
                <w:szCs w:val="24"/>
              </w:rPr>
            </w:pPr>
            <w:r w:rsidRPr="006A684A">
              <w:rPr>
                <w:rFonts w:ascii="Times New Roman" w:hAnsi="Times New Roman" w:cs="Times New Roman"/>
                <w:b/>
                <w:sz w:val="24"/>
                <w:szCs w:val="24"/>
              </w:rPr>
              <w:t>Statement of Problem:</w:t>
            </w:r>
            <w:r w:rsidRPr="006A684A">
              <w:rPr>
                <w:rFonts w:ascii="Times New Roman" w:hAnsi="Times New Roman" w:cs="Times New Roman"/>
                <w:sz w:val="24"/>
                <w:szCs w:val="24"/>
              </w:rPr>
              <w:t xml:space="preserve"> </w:t>
            </w:r>
            <w:r w:rsidRPr="006A684A" w:rsidR="00B64B45">
              <w:rPr>
                <w:rFonts w:ascii="Times New Roman" w:hAnsi="Times New Roman" w:cs="Times New Roman"/>
                <w:sz w:val="24"/>
                <w:szCs w:val="24"/>
              </w:rPr>
              <w:t>To identify neuromuscular amplitude and timing characteristics of typical swallows and compare to rehabilitative swallowing maneuvers in idiopathic Parkinson's disease patients</w:t>
            </w:r>
            <w:r w:rsidRPr="006A684A" w:rsidR="00CD5BD0">
              <w:rPr>
                <w:rFonts w:ascii="Times New Roman" w:hAnsi="Times New Roman" w:cs="Times New Roman"/>
                <w:sz w:val="24"/>
                <w:szCs w:val="24"/>
              </w:rPr>
              <w:t>.</w:t>
            </w:r>
          </w:p>
        </w:tc>
      </w:tr>
      <w:tr w:rsidRPr="006A684A" w:rsidR="00743A42" w:rsidTr="360EFFF2" w14:paraId="4A6612D0" w14:textId="77777777">
        <w:trPr>
          <w:cantSplit/>
          <w:trHeight w:val="982"/>
        </w:trPr>
        <w:tc>
          <w:tcPr>
            <w:tcW w:w="9806" w:type="dxa"/>
            <w:gridSpan w:val="3"/>
            <w:tcBorders>
              <w:top w:val="nil"/>
              <w:bottom w:val="single" w:color="auto" w:sz="4" w:space="0"/>
            </w:tcBorders>
            <w:tcMar/>
          </w:tcPr>
          <w:p w:rsidRPr="006A684A" w:rsidR="00743A42" w:rsidP="004F7A82" w:rsidRDefault="00743A42" w14:paraId="66BD2CD5" w14:textId="77777777">
            <w:pPr>
              <w:pStyle w:val="PlainText"/>
              <w:rPr>
                <w:rFonts w:ascii="Times New Roman" w:hAnsi="Times New Roman" w:cs="Times New Roman"/>
                <w:sz w:val="24"/>
                <w:szCs w:val="24"/>
              </w:rPr>
            </w:pPr>
          </w:p>
          <w:p w:rsidRPr="006A684A" w:rsidR="00743A42" w:rsidP="004F7A82" w:rsidRDefault="00743A42" w14:paraId="026DD3E1" w14:textId="1DBA9A9F" w14:noSpellErr="1">
            <w:pPr>
              <w:pStyle w:val="PlainText"/>
              <w:rPr>
                <w:rFonts w:ascii="Times New Roman" w:hAnsi="Times New Roman" w:cs="Times New Roman"/>
                <w:sz w:val="24"/>
                <w:szCs w:val="24"/>
              </w:rPr>
            </w:pPr>
            <w:r w:rsidRPr="360EFFF2" w:rsidR="00743A42">
              <w:rPr>
                <w:rFonts w:ascii="Times New Roman" w:hAnsi="Times New Roman" w:cs="Times New Roman"/>
                <w:b w:val="1"/>
                <w:bCs w:val="1"/>
                <w:sz w:val="24"/>
                <w:szCs w:val="24"/>
              </w:rPr>
              <w:t xml:space="preserve">Goal of </w:t>
            </w:r>
            <w:r w:rsidRPr="360EFFF2" w:rsidR="00743A42">
              <w:rPr>
                <w:rFonts w:ascii="Times New Roman" w:hAnsi="Times New Roman" w:cs="Times New Roman"/>
                <w:b w:val="1"/>
                <w:bCs w:val="1"/>
                <w:sz w:val="24"/>
                <w:szCs w:val="24"/>
              </w:rPr>
              <w:t>this Project:</w:t>
            </w:r>
            <w:r w:rsidRPr="360EFFF2" w:rsidR="0083640B">
              <w:rPr>
                <w:rFonts w:ascii="Times New Roman" w:hAnsi="Times New Roman" w:cs="Times New Roman"/>
                <w:b w:val="1"/>
                <w:bCs w:val="1"/>
                <w:sz w:val="24"/>
                <w:szCs w:val="24"/>
              </w:rPr>
              <w:t xml:space="preserve"> </w:t>
            </w:r>
            <w:r w:rsidRPr="360EFFF2" w:rsidR="00D46318">
              <w:rPr>
                <w:rFonts w:ascii="Times New Roman" w:hAnsi="Times New Roman" w:cs="Times New Roman"/>
                <w:sz w:val="24"/>
                <w:szCs w:val="24"/>
              </w:rPr>
              <w:t>Master’s Thesis</w:t>
            </w:r>
            <w:r w:rsidRPr="360EFFF2" w:rsidR="00743A42">
              <w:rPr>
                <w:rFonts w:ascii="Times New Roman" w:hAnsi="Times New Roman" w:cs="Times New Roman"/>
                <w:sz w:val="24"/>
                <w:szCs w:val="24"/>
              </w:rPr>
              <w:t xml:space="preserve">   </w:t>
            </w:r>
          </w:p>
        </w:tc>
      </w:tr>
      <w:tr w:rsidRPr="006A684A" w:rsidR="004F7A82" w:rsidTr="360EFFF2" w14:paraId="3D908898" w14:textId="77777777">
        <w:trPr>
          <w:cantSplit/>
          <w:trHeight w:val="1583"/>
        </w:trPr>
        <w:tc>
          <w:tcPr>
            <w:tcW w:w="9806" w:type="dxa"/>
            <w:gridSpan w:val="3"/>
            <w:tcBorders>
              <w:bottom w:val="nil"/>
            </w:tcBorders>
            <w:tcMar/>
          </w:tcPr>
          <w:p w:rsidRPr="006A684A" w:rsidR="004F7A82" w:rsidP="004F7A82" w:rsidRDefault="004F7A82" w14:paraId="48EC989F" w14:textId="77777777">
            <w:pPr>
              <w:pStyle w:val="PlainText"/>
              <w:rPr>
                <w:rFonts w:ascii="Times New Roman" w:hAnsi="Times New Roman" w:cs="Times New Roman"/>
                <w:sz w:val="24"/>
                <w:szCs w:val="24"/>
              </w:rPr>
            </w:pPr>
          </w:p>
          <w:p w:rsidRPr="006A684A" w:rsidR="006A0436" w:rsidP="360EFFF2" w:rsidRDefault="00743A42" w14:paraId="6446E44E" w14:textId="397392A5">
            <w:pPr>
              <w:pStyle w:val="PlainText"/>
              <w:rPr>
                <w:rFonts w:ascii="Times New Roman" w:hAnsi="Times New Roman" w:cs="Times New Roman"/>
                <w:sz w:val="24"/>
                <w:szCs w:val="24"/>
              </w:rPr>
            </w:pPr>
            <w:r w:rsidRPr="360EFFF2" w:rsidR="00743A42">
              <w:rPr>
                <w:rFonts w:ascii="Times New Roman" w:hAnsi="Times New Roman" w:cs="Times New Roman"/>
                <w:b w:val="1"/>
                <w:bCs w:val="1"/>
                <w:sz w:val="24"/>
                <w:szCs w:val="24"/>
              </w:rPr>
              <w:t>Background:</w:t>
            </w:r>
            <w:r w:rsidRPr="360EFFF2" w:rsidR="006A0436">
              <w:rPr>
                <w:rFonts w:ascii="Times New Roman" w:hAnsi="Times New Roman" w:cs="Times New Roman"/>
                <w:sz w:val="24"/>
                <w:szCs w:val="24"/>
              </w:rPr>
              <w:t xml:space="preserve"> </w:t>
            </w:r>
            <w:r w:rsidRPr="360EFFF2" w:rsidR="006A0436">
              <w:rPr>
                <w:rFonts w:ascii="Times New Roman" w:hAnsi="Times New Roman" w:cs="Times New Roman"/>
                <w:sz w:val="24"/>
                <w:szCs w:val="24"/>
              </w:rPr>
              <w:t>The client’s research is about studying swallowing techniques among people with Parkinson</w:t>
            </w:r>
            <w:ins w:author="Craig, Bruce A." w:date="2024-09-22T21:34:00Z" w:id="1569230404">
              <w:r w:rsidRPr="360EFFF2" w:rsidR="004A7DC9">
                <w:rPr>
                  <w:rFonts w:ascii="Times New Roman" w:hAnsi="Times New Roman" w:cs="Times New Roman"/>
                  <w:sz w:val="24"/>
                  <w:szCs w:val="24"/>
                </w:rPr>
                <w:t>’</w:t>
              </w:r>
            </w:ins>
            <w:r w:rsidRPr="360EFFF2" w:rsidR="006A0436">
              <w:rPr>
                <w:rFonts w:ascii="Times New Roman" w:hAnsi="Times New Roman" w:cs="Times New Roman"/>
                <w:sz w:val="24"/>
                <w:szCs w:val="24"/>
              </w:rPr>
              <w:t xml:space="preserve">s disease. </w:t>
            </w:r>
            <w:r w:rsidRPr="360EFFF2" w:rsidR="004A7DC9">
              <w:rPr>
                <w:rFonts w:ascii="Times New Roman" w:hAnsi="Times New Roman" w:cs="Times New Roman"/>
                <w:sz w:val="24"/>
                <w:szCs w:val="24"/>
              </w:rPr>
              <w:t>T</w:t>
            </w:r>
            <w:r w:rsidRPr="360EFFF2" w:rsidR="006A0436">
              <w:rPr>
                <w:rFonts w:ascii="Times New Roman" w:hAnsi="Times New Roman" w:cs="Times New Roman"/>
                <w:sz w:val="24"/>
                <w:szCs w:val="24"/>
              </w:rPr>
              <w:t xml:space="preserve">he two most common </w:t>
            </w:r>
            <w:r w:rsidRPr="360EFFF2" w:rsidR="004A7DC9">
              <w:rPr>
                <w:rFonts w:ascii="Times New Roman" w:hAnsi="Times New Roman" w:cs="Times New Roman"/>
                <w:sz w:val="24"/>
                <w:szCs w:val="24"/>
              </w:rPr>
              <w:t xml:space="preserve">rehabilitation </w:t>
            </w:r>
            <w:r w:rsidRPr="360EFFF2" w:rsidR="006A0436">
              <w:rPr>
                <w:rFonts w:ascii="Times New Roman" w:hAnsi="Times New Roman" w:cs="Times New Roman"/>
                <w:sz w:val="24"/>
                <w:szCs w:val="24"/>
              </w:rPr>
              <w:t xml:space="preserve">techniques for swallowing and dysphagia </w:t>
            </w:r>
            <w:r w:rsidRPr="360EFFF2" w:rsidR="006A0436">
              <w:rPr>
                <w:rFonts w:ascii="Times New Roman" w:hAnsi="Times New Roman" w:cs="Times New Roman"/>
                <w:sz w:val="24"/>
                <w:szCs w:val="24"/>
              </w:rPr>
              <w:t>are the Mendelsohn maneuver and effortful swallow</w:t>
            </w:r>
            <w:r w:rsidRPr="360EFFF2" w:rsidR="006A0436">
              <w:rPr>
                <w:rFonts w:ascii="Times New Roman" w:hAnsi="Times New Roman" w:cs="Times New Roman"/>
                <w:sz w:val="24"/>
                <w:szCs w:val="24"/>
              </w:rPr>
              <w:t xml:space="preserve">. One of the </w:t>
            </w:r>
            <w:r w:rsidRPr="360EFFF2" w:rsidR="006A0436">
              <w:rPr>
                <w:rFonts w:ascii="Times New Roman" w:hAnsi="Times New Roman" w:cs="Times New Roman"/>
                <w:sz w:val="24"/>
                <w:szCs w:val="24"/>
              </w:rPr>
              <w:t>major issues</w:t>
            </w:r>
            <w:r w:rsidRPr="360EFFF2" w:rsidR="006A0436">
              <w:rPr>
                <w:rFonts w:ascii="Times New Roman" w:hAnsi="Times New Roman" w:cs="Times New Roman"/>
                <w:sz w:val="24"/>
                <w:szCs w:val="24"/>
              </w:rPr>
              <w:t xml:space="preserve"> in patients affected with diseases that affect the </w:t>
            </w:r>
            <w:del w:author="Guda, Sumeeth Krishna" w:date="2024-10-13T18:26:01.482Z" w:id="1785138653">
              <w:r w:rsidRPr="360EFFF2" w:rsidDel="006A0436">
                <w:rPr>
                  <w:rFonts w:ascii="Times New Roman" w:hAnsi="Times New Roman" w:cs="Times New Roman"/>
                  <w:sz w:val="24"/>
                  <w:szCs w:val="24"/>
                </w:rPr>
                <w:delText>head</w:delText>
              </w:r>
            </w:del>
            <w:ins w:author="Guda, Sumeeth Krishna" w:date="2024-10-13T18:26:01.498Z" w:id="1073300110">
              <w:r w:rsidRPr="360EFFF2" w:rsidR="1A20ACAA">
                <w:rPr>
                  <w:rFonts w:ascii="Times New Roman" w:hAnsi="Times New Roman" w:cs="Times New Roman"/>
                  <w:sz w:val="24"/>
                  <w:szCs w:val="24"/>
                </w:rPr>
                <w:t>h</w:t>
              </w:r>
              <w:r w:rsidRPr="360EFFF2" w:rsidR="1A20ACAA">
                <w:rPr>
                  <w:rFonts w:ascii="Times New Roman" w:hAnsi="Times New Roman" w:cs="Times New Roman"/>
                  <w:sz w:val="24"/>
                  <w:szCs w:val="24"/>
                </w:rPr>
                <w:t>ead,</w:t>
              </w:r>
            </w:ins>
            <w:r w:rsidRPr="360EFFF2" w:rsidR="006A0436">
              <w:rPr>
                <w:rFonts w:ascii="Times New Roman" w:hAnsi="Times New Roman" w:cs="Times New Roman"/>
                <w:sz w:val="24"/>
                <w:szCs w:val="24"/>
              </w:rPr>
              <w:t xml:space="preserve"> and neck is that they have difficulty swallowing. </w:t>
            </w:r>
            <w:r w:rsidRPr="360EFFF2" w:rsidR="006A0436">
              <w:rPr>
                <w:rFonts w:ascii="Times New Roman" w:hAnsi="Times New Roman" w:cs="Times New Roman"/>
                <w:sz w:val="24"/>
                <w:szCs w:val="24"/>
              </w:rPr>
              <w:t xml:space="preserve">What the client is trying to </w:t>
            </w:r>
            <w:r w:rsidRPr="360EFFF2" w:rsidR="006A0436">
              <w:rPr>
                <w:rFonts w:ascii="Times New Roman" w:hAnsi="Times New Roman" w:cs="Times New Roman"/>
                <w:sz w:val="24"/>
                <w:szCs w:val="24"/>
              </w:rPr>
              <w:t>determine</w:t>
            </w:r>
            <w:r w:rsidRPr="360EFFF2" w:rsidR="006A0436">
              <w:rPr>
                <w:rFonts w:ascii="Times New Roman" w:hAnsi="Times New Roman" w:cs="Times New Roman"/>
                <w:sz w:val="24"/>
                <w:szCs w:val="24"/>
              </w:rPr>
              <w:t xml:space="preserve"> is which exercises and maneuvers are most effective to rehabbing the swallowing among patients with Parkinson’s disease. </w:t>
            </w:r>
          </w:p>
          <w:p w:rsidRPr="006A0436" w:rsidR="006A0436" w:rsidP="006A0436" w:rsidRDefault="006A0436" w14:paraId="0EB1734F" w14:textId="77777777">
            <w:pPr>
              <w:pStyle w:val="PlainText"/>
              <w:rPr>
                <w:rFonts w:ascii="Times New Roman" w:hAnsi="Times New Roman" w:cs="Times New Roman"/>
                <w:bCs/>
                <w:sz w:val="24"/>
                <w:szCs w:val="24"/>
              </w:rPr>
            </w:pPr>
          </w:p>
          <w:p w:rsidRPr="006A0436" w:rsidR="006A0436" w:rsidP="360EFFF2" w:rsidRDefault="006A0436" w14:paraId="48A1518D" w14:textId="3C72074B">
            <w:pPr>
              <w:pStyle w:val="PlainText"/>
              <w:rPr>
                <w:rFonts w:ascii="Times New Roman" w:hAnsi="Times New Roman" w:cs="Times New Roman"/>
                <w:sz w:val="24"/>
                <w:szCs w:val="24"/>
              </w:rPr>
            </w:pPr>
            <w:r w:rsidRPr="360EFFF2" w:rsidR="006A0436">
              <w:rPr>
                <w:rFonts w:ascii="Times New Roman" w:hAnsi="Times New Roman" w:cs="Times New Roman"/>
                <w:sz w:val="24"/>
                <w:szCs w:val="24"/>
              </w:rPr>
              <w:t xml:space="preserve">The client </w:t>
            </w:r>
            <w:r w:rsidRPr="360EFFF2" w:rsidR="02603B86">
              <w:rPr>
                <w:rFonts w:ascii="Times New Roman" w:hAnsi="Times New Roman" w:cs="Times New Roman"/>
                <w:sz w:val="24"/>
                <w:szCs w:val="24"/>
              </w:rPr>
              <w:t>has</w:t>
            </w:r>
            <w:r w:rsidRPr="360EFFF2" w:rsidR="006A0436">
              <w:rPr>
                <w:rFonts w:ascii="Times New Roman" w:hAnsi="Times New Roman" w:cs="Times New Roman"/>
                <w:sz w:val="24"/>
                <w:szCs w:val="24"/>
              </w:rPr>
              <w:t xml:space="preserve"> </w:t>
            </w:r>
            <w:r w:rsidRPr="360EFFF2" w:rsidR="1074FFFA">
              <w:rPr>
                <w:rFonts w:ascii="Times New Roman" w:hAnsi="Times New Roman" w:cs="Times New Roman"/>
                <w:sz w:val="24"/>
                <w:szCs w:val="24"/>
              </w:rPr>
              <w:t>collected</w:t>
            </w:r>
            <w:r w:rsidRPr="360EFFF2" w:rsidR="006A0436">
              <w:rPr>
                <w:rFonts w:ascii="Times New Roman" w:hAnsi="Times New Roman" w:cs="Times New Roman"/>
                <w:sz w:val="24"/>
                <w:szCs w:val="24"/>
              </w:rPr>
              <w:t xml:space="preserve"> data</w:t>
            </w:r>
            <w:r w:rsidRPr="360EFFF2" w:rsidR="006A0436">
              <w:rPr>
                <w:rFonts w:ascii="Times New Roman" w:hAnsi="Times New Roman" w:cs="Times New Roman"/>
                <w:sz w:val="24"/>
                <w:szCs w:val="24"/>
              </w:rPr>
              <w:t xml:space="preserve"> from a group of patients with idiopathic Parkinson’s disease and dysphagia (n=15). The patients </w:t>
            </w:r>
            <w:r w:rsidRPr="360EFFF2" w:rsidR="616F2EBB">
              <w:rPr>
                <w:rFonts w:ascii="Times New Roman" w:hAnsi="Times New Roman" w:cs="Times New Roman"/>
                <w:sz w:val="24"/>
                <w:szCs w:val="24"/>
              </w:rPr>
              <w:t>wore</w:t>
            </w:r>
            <w:r w:rsidRPr="360EFFF2" w:rsidR="006A0436">
              <w:rPr>
                <w:rFonts w:ascii="Times New Roman" w:hAnsi="Times New Roman" w:cs="Times New Roman"/>
                <w:sz w:val="24"/>
                <w:szCs w:val="24"/>
              </w:rPr>
              <w:t xml:space="preserve"> a </w:t>
            </w:r>
            <w:r w:rsidRPr="360EFFF2" w:rsidR="006A0436">
              <w:rPr>
                <w:rFonts w:ascii="Times New Roman" w:hAnsi="Times New Roman" w:cs="Times New Roman"/>
                <w:sz w:val="24"/>
                <w:szCs w:val="24"/>
              </w:rPr>
              <w:t>sEMG</w:t>
            </w:r>
            <w:r w:rsidRPr="360EFFF2" w:rsidR="006A0436">
              <w:rPr>
                <w:rFonts w:ascii="Times New Roman" w:hAnsi="Times New Roman" w:cs="Times New Roman"/>
                <w:sz w:val="24"/>
                <w:szCs w:val="24"/>
              </w:rPr>
              <w:t xml:space="preserve"> (surface electromyography) sensor system developed by the I-</w:t>
            </w:r>
            <w:r w:rsidRPr="360EFFF2" w:rsidR="006A0436">
              <w:rPr>
                <w:rFonts w:ascii="Times New Roman" w:hAnsi="Times New Roman" w:cs="Times New Roman"/>
                <w:sz w:val="24"/>
                <w:szCs w:val="24"/>
              </w:rPr>
              <w:t>EaT</w:t>
            </w:r>
            <w:r w:rsidRPr="360EFFF2" w:rsidR="006A0436">
              <w:rPr>
                <w:rFonts w:ascii="Times New Roman" w:hAnsi="Times New Roman" w:cs="Times New Roman"/>
                <w:sz w:val="24"/>
                <w:szCs w:val="24"/>
              </w:rPr>
              <w:t xml:space="preserve"> lab (</w:t>
            </w:r>
            <w:r w:rsidRPr="360EFFF2" w:rsidR="006A0436">
              <w:rPr>
                <w:rFonts w:ascii="Times New Roman" w:hAnsi="Times New Roman" w:cs="Times New Roman"/>
                <w:sz w:val="24"/>
                <w:szCs w:val="24"/>
              </w:rPr>
              <w:t>i-Phagia</w:t>
            </w:r>
            <w:r w:rsidRPr="360EFFF2" w:rsidR="006A0436">
              <w:rPr>
                <w:rFonts w:ascii="Times New Roman" w:hAnsi="Times New Roman" w:cs="Times New Roman"/>
                <w:sz w:val="24"/>
                <w:szCs w:val="24"/>
              </w:rPr>
              <w:t xml:space="preserve"> system) to collect submental </w:t>
            </w:r>
            <w:r w:rsidRPr="360EFFF2" w:rsidR="004A7DC9">
              <w:rPr>
                <w:rFonts w:ascii="Times New Roman" w:hAnsi="Times New Roman" w:cs="Times New Roman"/>
                <w:sz w:val="24"/>
                <w:szCs w:val="24"/>
              </w:rPr>
              <w:t>(i.e., below the c</w:t>
            </w:r>
            <w:r w:rsidRPr="360EFFF2" w:rsidR="004A7DC9">
              <w:rPr>
                <w:rFonts w:ascii="Times New Roman" w:hAnsi="Times New Roman" w:cs="Times New Roman"/>
                <w:sz w:val="24"/>
                <w:szCs w:val="24"/>
              </w:rPr>
              <w:t xml:space="preserve">hin) </w:t>
            </w:r>
            <w:r w:rsidRPr="360EFFF2" w:rsidR="006A0436">
              <w:rPr>
                <w:rFonts w:ascii="Times New Roman" w:hAnsi="Times New Roman" w:cs="Times New Roman"/>
                <w:sz w:val="24"/>
                <w:szCs w:val="24"/>
              </w:rPr>
              <w:t xml:space="preserve">muscle activity. </w:t>
            </w:r>
            <w:r w:rsidRPr="360EFFF2" w:rsidR="006A0436">
              <w:rPr>
                <w:rFonts w:ascii="Times New Roman" w:hAnsi="Times New Roman" w:cs="Times New Roman"/>
                <w:sz w:val="24"/>
                <w:szCs w:val="24"/>
              </w:rPr>
              <w:t>Participants</w:t>
            </w:r>
            <w:r w:rsidRPr="360EFFF2" w:rsidR="004A7DC9">
              <w:rPr>
                <w:rFonts w:ascii="Times New Roman" w:hAnsi="Times New Roman" w:cs="Times New Roman"/>
                <w:sz w:val="24"/>
                <w:szCs w:val="24"/>
              </w:rPr>
              <w:t>performed</w:t>
            </w:r>
            <w:r w:rsidRPr="360EFFF2" w:rsidR="004A7DC9">
              <w:rPr>
                <w:rFonts w:ascii="Times New Roman" w:hAnsi="Times New Roman" w:cs="Times New Roman"/>
                <w:sz w:val="24"/>
                <w:szCs w:val="24"/>
              </w:rPr>
              <w:t xml:space="preserve"> </w:t>
            </w:r>
            <w:r w:rsidRPr="360EFFF2" w:rsidR="006A0436">
              <w:rPr>
                <w:rFonts w:ascii="Times New Roman" w:hAnsi="Times New Roman" w:cs="Times New Roman"/>
                <w:sz w:val="24"/>
                <w:szCs w:val="24"/>
              </w:rPr>
              <w:t xml:space="preserve"> two</w:t>
            </w:r>
            <w:r w:rsidRPr="360EFFF2" w:rsidR="006A0436">
              <w:rPr>
                <w:rFonts w:ascii="Times New Roman" w:hAnsi="Times New Roman" w:cs="Times New Roman"/>
                <w:sz w:val="24"/>
                <w:szCs w:val="24"/>
              </w:rPr>
              <w:t xml:space="preserve"> trials each of the following </w:t>
            </w:r>
            <w:r w:rsidRPr="360EFFF2" w:rsidR="104D9210">
              <w:rPr>
                <w:rFonts w:ascii="Times New Roman" w:hAnsi="Times New Roman" w:cs="Times New Roman"/>
                <w:sz w:val="24"/>
                <w:szCs w:val="24"/>
              </w:rPr>
              <w:t>four</w:t>
            </w:r>
            <w:r w:rsidRPr="360EFFF2" w:rsidR="006A0436">
              <w:rPr>
                <w:rFonts w:ascii="Times New Roman" w:hAnsi="Times New Roman" w:cs="Times New Roman"/>
                <w:sz w:val="24"/>
                <w:szCs w:val="24"/>
              </w:rPr>
              <w:t xml:space="preserve"> tasks: </w:t>
            </w:r>
          </w:p>
          <w:p w:rsidRPr="006A0436" w:rsidR="006A0436" w:rsidP="006A0436" w:rsidRDefault="006A0436" w14:paraId="6FC25C5F" w14:textId="77777777">
            <w:pPr>
              <w:pStyle w:val="PlainText"/>
              <w:numPr>
                <w:ilvl w:val="0"/>
                <w:numId w:val="1"/>
              </w:numPr>
              <w:rPr>
                <w:rFonts w:ascii="Times New Roman" w:hAnsi="Times New Roman" w:cs="Times New Roman"/>
                <w:bCs/>
                <w:sz w:val="24"/>
                <w:szCs w:val="24"/>
              </w:rPr>
            </w:pPr>
            <w:r w:rsidRPr="006A0436">
              <w:rPr>
                <w:rFonts w:ascii="Times New Roman" w:hAnsi="Times New Roman" w:cs="Times New Roman"/>
                <w:bCs/>
                <w:sz w:val="24"/>
                <w:szCs w:val="24"/>
              </w:rPr>
              <w:t>Typical swallow, 5ml thin liquid</w:t>
            </w:r>
          </w:p>
          <w:p w:rsidRPr="006A0436" w:rsidR="006A0436" w:rsidP="006A0436" w:rsidRDefault="006A0436" w14:paraId="0E5E93AA" w14:textId="77777777">
            <w:pPr>
              <w:pStyle w:val="PlainText"/>
              <w:numPr>
                <w:ilvl w:val="0"/>
                <w:numId w:val="1"/>
              </w:numPr>
              <w:rPr>
                <w:rFonts w:ascii="Times New Roman" w:hAnsi="Times New Roman" w:cs="Times New Roman"/>
                <w:bCs/>
                <w:sz w:val="24"/>
                <w:szCs w:val="24"/>
              </w:rPr>
            </w:pPr>
            <w:r w:rsidRPr="006A0436">
              <w:rPr>
                <w:rFonts w:ascii="Times New Roman" w:hAnsi="Times New Roman" w:cs="Times New Roman"/>
                <w:bCs/>
                <w:sz w:val="24"/>
                <w:szCs w:val="24"/>
              </w:rPr>
              <w:t>Typical swallow - 5cc pudding</w:t>
            </w:r>
          </w:p>
          <w:p w:rsidRPr="006A0436" w:rsidR="006A0436" w:rsidP="360EFFF2" w:rsidRDefault="006A0436" w14:paraId="5D538AA4" w14:textId="3BF3F6DF">
            <w:pPr>
              <w:pStyle w:val="PlainText"/>
              <w:numPr>
                <w:ilvl w:val="0"/>
                <w:numId w:val="1"/>
              </w:numPr>
              <w:rPr>
                <w:rFonts w:ascii="Times New Roman" w:hAnsi="Times New Roman" w:cs="Times New Roman"/>
                <w:sz w:val="24"/>
                <w:szCs w:val="24"/>
              </w:rPr>
            </w:pPr>
            <w:r w:rsidRPr="360EFFF2" w:rsidR="006A0436">
              <w:rPr>
                <w:rFonts w:ascii="Times New Roman" w:hAnsi="Times New Roman" w:cs="Times New Roman"/>
                <w:sz w:val="24"/>
                <w:szCs w:val="24"/>
              </w:rPr>
              <w:t>Swallows using a swallow maneuver (Mendelson maneuver)</w:t>
            </w:r>
          </w:p>
          <w:p w:rsidRPr="006A0436" w:rsidR="006A0436" w:rsidP="006A0436" w:rsidRDefault="006A0436" w14:paraId="68FAA405" w14:textId="77777777">
            <w:pPr>
              <w:pStyle w:val="PlainText"/>
              <w:numPr>
                <w:ilvl w:val="0"/>
                <w:numId w:val="1"/>
              </w:numPr>
              <w:rPr>
                <w:rFonts w:ascii="Times New Roman" w:hAnsi="Times New Roman" w:cs="Times New Roman"/>
                <w:bCs/>
                <w:sz w:val="24"/>
                <w:szCs w:val="24"/>
              </w:rPr>
            </w:pPr>
            <w:r w:rsidRPr="006A0436">
              <w:rPr>
                <w:rFonts w:ascii="Times New Roman" w:hAnsi="Times New Roman" w:cs="Times New Roman"/>
                <w:bCs/>
                <w:sz w:val="24"/>
                <w:szCs w:val="24"/>
              </w:rPr>
              <w:t>Swallows using maximum effort (effortful swallow)</w:t>
            </w:r>
          </w:p>
          <w:p w:rsidRPr="006A0436" w:rsidR="006A0436" w:rsidP="360EFFF2" w:rsidRDefault="006A0436" w14:paraId="6748C873" w14:textId="7113A22F">
            <w:pPr>
              <w:pStyle w:val="PlainText"/>
              <w:ind w:left="720"/>
              <w:rPr>
                <w:rFonts w:ascii="Times New Roman" w:hAnsi="Times New Roman" w:cs="Times New Roman"/>
                <w:sz w:val="24"/>
                <w:szCs w:val="24"/>
              </w:rPr>
              <w:pPrChange w:author="Guda, Sumeeth Krishna" w:date="2024-10-13T18:26:57.846Z">
                <w:pPr>
                  <w:pStyle w:val="PlainText"/>
                  <w:numPr>
                    <w:ilvl w:val="0"/>
                    <w:numId w:val="1"/>
                  </w:numPr>
                </w:pPr>
              </w:pPrChange>
            </w:pPr>
          </w:p>
          <w:p w:rsidRPr="006A0436" w:rsidR="006A0436" w:rsidP="360EFFF2" w:rsidRDefault="006A0436" w14:paraId="6E3ECC86" w14:textId="75E6FA42">
            <w:pPr>
              <w:pStyle w:val="PlainText"/>
              <w:rPr>
                <w:rFonts w:ascii="Times New Roman" w:hAnsi="Times New Roman" w:cs="Times New Roman"/>
                <w:sz w:val="24"/>
                <w:szCs w:val="24"/>
              </w:rPr>
            </w:pPr>
            <w:r w:rsidRPr="360EFFF2" w:rsidR="006A0436">
              <w:rPr>
                <w:rFonts w:ascii="Times New Roman" w:hAnsi="Times New Roman" w:cs="Times New Roman"/>
                <w:sz w:val="24"/>
                <w:szCs w:val="24"/>
              </w:rPr>
              <w:t xml:space="preserve">The experimental factors include the patient population (idiopathic Parkinson’s), as well as the labeling of the swallowing tasks (effortful swallow, Mendelsohn maneuver, </w:t>
            </w:r>
            <w:r w:rsidRPr="360EFFF2" w:rsidR="006A0436">
              <w:rPr>
                <w:rFonts w:ascii="Times New Roman" w:hAnsi="Times New Roman" w:cs="Times New Roman"/>
                <w:sz w:val="24"/>
                <w:szCs w:val="24"/>
              </w:rPr>
              <w:t xml:space="preserve">and typical swallow 1 and 2) Surface EMG will be used to quantify muscle activity in the study. The client will </w:t>
            </w:r>
            <w:r w:rsidRPr="360EFFF2" w:rsidR="004A7DC9">
              <w:rPr>
                <w:rFonts w:ascii="Times New Roman" w:hAnsi="Times New Roman" w:cs="Times New Roman"/>
                <w:sz w:val="24"/>
                <w:szCs w:val="24"/>
              </w:rPr>
              <w:t xml:space="preserve">consider </w:t>
            </w:r>
            <w:r w:rsidRPr="360EFFF2" w:rsidR="006A0436">
              <w:rPr>
                <w:rFonts w:ascii="Times New Roman" w:hAnsi="Times New Roman" w:cs="Times New Roman"/>
                <w:sz w:val="24"/>
                <w:szCs w:val="24"/>
              </w:rPr>
              <w:t>three outcome variables of each trial in the study</w:t>
            </w:r>
            <w:r w:rsidRPr="360EFFF2" w:rsidR="004A7DC9">
              <w:rPr>
                <w:rFonts w:ascii="Times New Roman" w:hAnsi="Times New Roman" w:cs="Times New Roman"/>
                <w:sz w:val="24"/>
                <w:szCs w:val="24"/>
              </w:rPr>
              <w:t xml:space="preserve"> that summarize the </w:t>
            </w:r>
            <w:r w:rsidRPr="360EFFF2" w:rsidR="004A7DC9">
              <w:rPr>
                <w:rFonts w:ascii="Times New Roman" w:hAnsi="Times New Roman" w:cs="Times New Roman"/>
                <w:sz w:val="24"/>
                <w:szCs w:val="24"/>
              </w:rPr>
              <w:t>sEMG</w:t>
            </w:r>
            <w:r w:rsidRPr="360EFFF2" w:rsidR="004A7DC9">
              <w:rPr>
                <w:rFonts w:ascii="Times New Roman" w:hAnsi="Times New Roman" w:cs="Times New Roman"/>
                <w:sz w:val="24"/>
                <w:szCs w:val="24"/>
              </w:rPr>
              <w:t xml:space="preserve"> signals</w:t>
            </w:r>
            <w:r w:rsidRPr="360EFFF2" w:rsidR="006A0436">
              <w:rPr>
                <w:rFonts w:ascii="Times New Roman" w:hAnsi="Times New Roman" w:cs="Times New Roman"/>
                <w:sz w:val="24"/>
                <w:szCs w:val="24"/>
              </w:rPr>
              <w:t xml:space="preserve">: normalized mean </w:t>
            </w:r>
            <w:r w:rsidRPr="360EFFF2" w:rsidR="006A0436">
              <w:rPr>
                <w:rFonts w:ascii="Times New Roman" w:hAnsi="Times New Roman" w:cs="Times New Roman"/>
                <w:sz w:val="24"/>
                <w:szCs w:val="24"/>
              </w:rPr>
              <w:t>sEMG</w:t>
            </w:r>
            <w:r w:rsidRPr="360EFFF2" w:rsidR="006A0436">
              <w:rPr>
                <w:rFonts w:ascii="Times New Roman" w:hAnsi="Times New Roman" w:cs="Times New Roman"/>
                <w:sz w:val="24"/>
                <w:szCs w:val="24"/>
              </w:rPr>
              <w:t xml:space="preserve"> amplitude, time to peak, and burst duration. </w:t>
            </w:r>
          </w:p>
          <w:p w:rsidRPr="006A0436" w:rsidR="006A0436" w:rsidP="006A0436" w:rsidRDefault="006A0436" w14:paraId="7A392E55" w14:textId="77777777">
            <w:pPr>
              <w:pStyle w:val="PlainText"/>
              <w:numPr>
                <w:ilvl w:val="0"/>
                <w:numId w:val="2"/>
              </w:numPr>
              <w:rPr>
                <w:rFonts w:ascii="Times New Roman" w:hAnsi="Times New Roman" w:cs="Times New Roman"/>
                <w:bCs/>
                <w:sz w:val="24"/>
                <w:szCs w:val="24"/>
              </w:rPr>
            </w:pPr>
            <w:r w:rsidRPr="006A0436">
              <w:rPr>
                <w:rFonts w:ascii="Times New Roman" w:hAnsi="Times New Roman" w:cs="Times New Roman"/>
                <w:bCs/>
                <w:sz w:val="24"/>
                <w:szCs w:val="24"/>
              </w:rPr>
              <w:t xml:space="preserve">The normalized mean </w:t>
            </w:r>
            <w:proofErr w:type="spellStart"/>
            <w:r w:rsidRPr="006A0436">
              <w:rPr>
                <w:rFonts w:ascii="Times New Roman" w:hAnsi="Times New Roman" w:cs="Times New Roman"/>
                <w:bCs/>
                <w:sz w:val="24"/>
                <w:szCs w:val="24"/>
              </w:rPr>
              <w:t>sEMG</w:t>
            </w:r>
            <w:proofErr w:type="spellEnd"/>
            <w:r w:rsidRPr="006A0436">
              <w:rPr>
                <w:rFonts w:ascii="Times New Roman" w:hAnsi="Times New Roman" w:cs="Times New Roman"/>
                <w:bCs/>
                <w:sz w:val="24"/>
                <w:szCs w:val="24"/>
              </w:rPr>
              <w:t xml:space="preserve"> amplitude is measured in % of maximum effort and indicates the level of muscle contraction and force. </w:t>
            </w:r>
          </w:p>
          <w:p w:rsidRPr="006A0436" w:rsidR="006A0436" w:rsidDel="004A7DC9" w:rsidP="360EFFF2" w:rsidRDefault="006A0436" w14:paraId="7EB3643E" w14:textId="6A57BF7A">
            <w:pPr>
              <w:pStyle w:val="PlainText"/>
              <w:numPr>
                <w:ilvl w:val="0"/>
                <w:numId w:val="2"/>
              </w:numPr>
              <w:ind w:left="360" w:hanging="0"/>
              <w:rPr>
                <w:del w:author="Craig, Bruce A." w:date="2024-09-22T21:42:00Z" w16du:dateUtc="2024-09-23T01:42:00Z" w:id="266292183"/>
                <w:rFonts w:ascii="Times New Roman" w:hAnsi="Times New Roman" w:cs="Times New Roman"/>
                <w:sz w:val="24"/>
                <w:szCs w:val="24"/>
              </w:rPr>
            </w:pPr>
            <w:r w:rsidRPr="360EFFF2" w:rsidR="006A0436">
              <w:rPr>
                <w:rFonts w:ascii="Times New Roman" w:hAnsi="Times New Roman" w:cs="Times New Roman"/>
                <w:sz w:val="24"/>
                <w:szCs w:val="24"/>
              </w:rPr>
              <w:t>Time to peak is the duration from the onset of contraction to the time of peak amplitude (measured in seconds). This</w:t>
            </w:r>
            <w:r w:rsidRPr="360EFFF2" w:rsidR="006A0436">
              <w:rPr>
                <w:rFonts w:ascii="Times New Roman" w:hAnsi="Times New Roman" w:cs="Times New Roman"/>
                <w:sz w:val="24"/>
                <w:szCs w:val="24"/>
              </w:rPr>
              <w:t xml:space="preserve"> </w:t>
            </w:r>
            <w:r w:rsidRPr="360EFFF2" w:rsidR="006A0436">
              <w:rPr>
                <w:rFonts w:ascii="Times New Roman" w:hAnsi="Times New Roman" w:cs="Times New Roman"/>
                <w:sz w:val="24"/>
                <w:szCs w:val="24"/>
              </w:rPr>
              <w:t>indicate</w:t>
            </w:r>
            <w:r w:rsidRPr="360EFFF2" w:rsidR="006A0436">
              <w:rPr>
                <w:rFonts w:ascii="Times New Roman" w:hAnsi="Times New Roman" w:cs="Times New Roman"/>
                <w:sz w:val="24"/>
                <w:szCs w:val="24"/>
              </w:rPr>
              <w:t>s</w:t>
            </w:r>
            <w:r w:rsidRPr="360EFFF2" w:rsidR="006A0436">
              <w:rPr>
                <w:rFonts w:ascii="Times New Roman" w:hAnsi="Times New Roman" w:cs="Times New Roman"/>
                <w:sz w:val="24"/>
                <w:szCs w:val="24"/>
              </w:rPr>
              <w:t xml:space="preserve"> how quickly a muscle reaches its maximal activation from the onset of the muscle activity</w:t>
            </w:r>
            <w:r w:rsidRPr="360EFFF2" w:rsidR="006A0436">
              <w:rPr>
                <w:rFonts w:ascii="Times New Roman" w:hAnsi="Times New Roman" w:cs="Times New Roman"/>
                <w:sz w:val="24"/>
                <w:szCs w:val="24"/>
              </w:rPr>
              <w:t xml:space="preserve">.  </w:t>
            </w:r>
          </w:p>
          <w:p w:rsidRPr="004A7DC9" w:rsidR="00743A42" w:rsidP="360EFFF2" w:rsidRDefault="006A0436" w14:paraId="6317876F" w14:textId="77777777" w14:noSpellErr="1">
            <w:pPr>
              <w:pStyle w:val="PlainText"/>
              <w:numPr>
                <w:ilvl w:val="0"/>
                <w:numId w:val="2"/>
              </w:numPr>
              <w:rPr>
                <w:rFonts w:ascii="Times New Roman" w:hAnsi="Times New Roman" w:cs="Times New Roman"/>
                <w:sz w:val="24"/>
                <w:szCs w:val="24"/>
              </w:rPr>
            </w:pPr>
            <w:r w:rsidRPr="360EFFF2" w:rsidR="006A0436">
              <w:rPr>
                <w:rFonts w:ascii="Times New Roman" w:hAnsi="Times New Roman" w:cs="Times New Roman"/>
                <w:sz w:val="24"/>
                <w:szCs w:val="24"/>
              </w:rPr>
              <w:t>The burst duration is the total duration of the muscle contraction during an event (measured in seconds) detected on the EMG device</w:t>
            </w:r>
            <w:r w:rsidRPr="360EFFF2" w:rsidR="006A0436">
              <w:rPr>
                <w:rFonts w:ascii="Times New Roman" w:hAnsi="Times New Roman" w:cs="Times New Roman"/>
                <w:sz w:val="24"/>
                <w:szCs w:val="24"/>
              </w:rPr>
              <w:t>.</w:t>
            </w:r>
            <w:r w:rsidRPr="360EFFF2" w:rsidR="00986FD1">
              <w:rPr>
                <w:rFonts w:ascii="Times New Roman" w:hAnsi="Times New Roman" w:cs="Times New Roman"/>
                <w:sz w:val="24"/>
                <w:szCs w:val="24"/>
              </w:rPr>
              <w:t xml:space="preserve">  </w:t>
            </w:r>
          </w:p>
          <w:p w:rsidRPr="006A684A" w:rsidR="006A684A" w:rsidP="006A0436" w:rsidRDefault="006A684A" w14:paraId="01552AB1" w14:textId="77777777">
            <w:pPr>
              <w:pStyle w:val="PlainText"/>
              <w:rPr>
                <w:rFonts w:ascii="Times New Roman" w:hAnsi="Times New Roman" w:cs="Times New Roman"/>
                <w:sz w:val="24"/>
                <w:szCs w:val="24"/>
              </w:rPr>
            </w:pPr>
          </w:p>
          <w:p w:rsidRPr="006A684A" w:rsidR="006A684A" w:rsidP="006A684A" w:rsidRDefault="006A684A" w14:paraId="24CFC722" w14:textId="66F29ABB">
            <w:pPr>
              <w:pStyle w:val="PlainText"/>
              <w:rPr>
                <w:rFonts w:ascii="Times New Roman" w:hAnsi="Times New Roman" w:cs="Times New Roman"/>
                <w:sz w:val="24"/>
                <w:szCs w:val="24"/>
              </w:rPr>
            </w:pPr>
            <w:r w:rsidRPr="006A684A">
              <w:rPr>
                <w:rFonts w:ascii="Times New Roman" w:hAnsi="Times New Roman" w:cs="Times New Roman"/>
                <w:sz w:val="24"/>
                <w:szCs w:val="24"/>
              </w:rPr>
              <w:t>Previously the client and consultant worked together to validate the randomized complete block design assumptions and to show the right and left sides for the sensors performed approximately the same. A follow up meeting was determined because the client needed help answering the</w:t>
            </w:r>
            <w:r w:rsidR="002A1D45">
              <w:rPr>
                <w:rFonts w:ascii="Times New Roman" w:hAnsi="Times New Roman" w:cs="Times New Roman"/>
                <w:sz w:val="24"/>
                <w:szCs w:val="24"/>
              </w:rPr>
              <w:t xml:space="preserve"> f</w:t>
            </w:r>
            <w:r w:rsidRPr="006A684A">
              <w:rPr>
                <w:rFonts w:ascii="Times New Roman" w:hAnsi="Times New Roman" w:cs="Times New Roman"/>
                <w:sz w:val="24"/>
                <w:szCs w:val="24"/>
              </w:rPr>
              <w:t xml:space="preserve">ollowing research question: </w:t>
            </w:r>
          </w:p>
          <w:p w:rsidRPr="006A684A" w:rsidR="006A684A" w:rsidP="006A684A" w:rsidRDefault="006A684A" w14:paraId="1B5C62ED" w14:textId="714F7F88">
            <w:pPr>
              <w:pStyle w:val="PlainText"/>
              <w:numPr>
                <w:ilvl w:val="0"/>
                <w:numId w:val="2"/>
              </w:numPr>
              <w:rPr>
                <w:rFonts w:ascii="Times New Roman" w:hAnsi="Times New Roman" w:cs="Times New Roman"/>
                <w:sz w:val="24"/>
                <w:szCs w:val="24"/>
              </w:rPr>
            </w:pPr>
            <w:r w:rsidRPr="006A684A">
              <w:rPr>
                <w:rFonts w:ascii="Times New Roman" w:hAnsi="Times New Roman" w:cs="Times New Roman"/>
                <w:sz w:val="24"/>
                <w:szCs w:val="24"/>
              </w:rPr>
              <w:t>How to compare neuromuscular amplitude and timing components of rehabilitative swallowing maneuvers (effortful swallow, Mendelsohn maneuver) with typical swallows (5mL thin liquid and 5cc pudding) in patients with idiopathic PD.</w:t>
            </w:r>
          </w:p>
          <w:p w:rsidRPr="006A684A" w:rsidR="006A684A" w:rsidP="006A684A" w:rsidRDefault="006A684A" w14:paraId="37A7DB30" w14:textId="0C21B768">
            <w:pPr>
              <w:pStyle w:val="PlainText"/>
              <w:rPr>
                <w:rFonts w:ascii="Times New Roman" w:hAnsi="Times New Roman" w:cs="Times New Roman"/>
                <w:sz w:val="24"/>
                <w:szCs w:val="24"/>
              </w:rPr>
            </w:pPr>
          </w:p>
        </w:tc>
      </w:tr>
      <w:tr w:rsidRPr="006A684A" w:rsidR="00743A42" w:rsidTr="360EFFF2" w14:paraId="74B2C735" w14:textId="77777777">
        <w:trPr>
          <w:cantSplit/>
          <w:trHeight w:val="712"/>
        </w:trPr>
        <w:tc>
          <w:tcPr>
            <w:tcW w:w="9806" w:type="dxa"/>
            <w:gridSpan w:val="3"/>
            <w:tcBorders>
              <w:top w:val="nil"/>
              <w:bottom w:val="single" w:color="auto" w:sz="4" w:space="0"/>
            </w:tcBorders>
            <w:tcMar/>
          </w:tcPr>
          <w:p w:rsidRPr="006A684A" w:rsidR="00743A42" w:rsidP="004F7A82" w:rsidRDefault="00743A42" w14:paraId="6CD505FC" w14:textId="77777777">
            <w:pPr>
              <w:pStyle w:val="PlainText"/>
              <w:rPr>
                <w:rFonts w:ascii="Times New Roman" w:hAnsi="Times New Roman" w:cs="Times New Roman"/>
                <w:sz w:val="24"/>
                <w:szCs w:val="24"/>
              </w:rPr>
            </w:pPr>
          </w:p>
          <w:p w:rsidRPr="006A684A" w:rsidR="00743A42" w:rsidP="004F7A82" w:rsidRDefault="00743A42" w14:paraId="43537B6C" w14:textId="00A30F9C">
            <w:pPr>
              <w:pStyle w:val="PlainText"/>
              <w:rPr>
                <w:rFonts w:ascii="Times New Roman" w:hAnsi="Times New Roman" w:cs="Times New Roman"/>
                <w:sz w:val="24"/>
                <w:szCs w:val="24"/>
              </w:rPr>
            </w:pPr>
            <w:r w:rsidRPr="006A684A">
              <w:rPr>
                <w:rFonts w:ascii="Times New Roman" w:hAnsi="Times New Roman" w:cs="Times New Roman"/>
                <w:b/>
                <w:sz w:val="24"/>
                <w:szCs w:val="24"/>
              </w:rPr>
              <w:t xml:space="preserve">Progress of project at this time: </w:t>
            </w:r>
            <w:r w:rsidRPr="006A684A" w:rsidR="00D46318">
              <w:rPr>
                <w:rFonts w:ascii="Times New Roman" w:hAnsi="Times New Roman" w:cs="Times New Roman"/>
                <w:bCs/>
                <w:sz w:val="24"/>
                <w:szCs w:val="24"/>
              </w:rPr>
              <w:t>Analysis</w:t>
            </w:r>
            <w:r w:rsidRPr="006A684A" w:rsidR="00986FD1">
              <w:rPr>
                <w:rFonts w:ascii="Times New Roman" w:hAnsi="Times New Roman" w:cs="Times New Roman"/>
                <w:sz w:val="24"/>
                <w:szCs w:val="24"/>
              </w:rPr>
              <w:t xml:space="preserve"> </w:t>
            </w:r>
            <w:r w:rsidRPr="006A684A" w:rsidR="00D46318">
              <w:rPr>
                <w:rFonts w:ascii="Times New Roman" w:hAnsi="Times New Roman" w:cs="Times New Roman"/>
                <w:sz w:val="24"/>
                <w:szCs w:val="24"/>
              </w:rPr>
              <w:t>(All data has been collected)</w:t>
            </w:r>
            <w:r w:rsidRPr="006A684A" w:rsidR="00986FD1">
              <w:rPr>
                <w:rFonts w:ascii="Times New Roman" w:hAnsi="Times New Roman" w:cs="Times New Roman"/>
                <w:sz w:val="24"/>
                <w:szCs w:val="24"/>
              </w:rPr>
              <w:t xml:space="preserve"> </w:t>
            </w:r>
          </w:p>
        </w:tc>
      </w:tr>
      <w:tr w:rsidRPr="006A684A" w:rsidR="004F7A82" w:rsidTr="360EFFF2" w14:paraId="7359F4ED" w14:textId="77777777">
        <w:trPr>
          <w:cantSplit/>
          <w:trHeight w:val="2334"/>
        </w:trPr>
        <w:tc>
          <w:tcPr>
            <w:tcW w:w="9806" w:type="dxa"/>
            <w:gridSpan w:val="3"/>
            <w:tcBorders>
              <w:bottom w:val="nil"/>
            </w:tcBorders>
            <w:tcMar/>
          </w:tcPr>
          <w:p w:rsidRPr="006A684A" w:rsidR="004F7A82" w:rsidP="004F7A82" w:rsidRDefault="004F7A82" w14:paraId="09912874" w14:textId="77777777">
            <w:pPr>
              <w:pStyle w:val="PlainText"/>
              <w:rPr>
                <w:rFonts w:ascii="Times New Roman" w:hAnsi="Times New Roman" w:cs="Times New Roman"/>
                <w:b/>
                <w:sz w:val="24"/>
                <w:szCs w:val="24"/>
              </w:rPr>
            </w:pPr>
          </w:p>
          <w:p w:rsidR="0062216E" w:rsidP="004F7A82" w:rsidRDefault="00743A42" w14:paraId="4E6922E8" w14:textId="26E5149A">
            <w:pPr>
              <w:pStyle w:val="PlainText"/>
              <w:rPr>
                <w:rFonts w:ascii="Times New Roman" w:hAnsi="Times New Roman" w:cs="Times New Roman"/>
                <w:sz w:val="24"/>
                <w:szCs w:val="24"/>
              </w:rPr>
            </w:pPr>
            <w:r w:rsidRPr="006A684A">
              <w:rPr>
                <w:rFonts w:ascii="Times New Roman" w:hAnsi="Times New Roman" w:cs="Times New Roman"/>
                <w:b/>
                <w:sz w:val="24"/>
                <w:szCs w:val="24"/>
              </w:rPr>
              <w:t>Relevant information presented at meeting:</w:t>
            </w:r>
          </w:p>
          <w:p w:rsidR="00B10007" w:rsidP="360EFFF2" w:rsidRDefault="00B10007" w14:paraId="7819BC01" w14:textId="5E46CE4D">
            <w:pPr>
              <w:pStyle w:val="PlainText"/>
              <w:rPr>
                <w:rFonts w:ascii="Times New Roman" w:hAnsi="Times New Roman" w:cs="Times New Roman"/>
                <w:sz w:val="24"/>
                <w:szCs w:val="24"/>
              </w:rPr>
            </w:pPr>
            <w:r w:rsidRPr="360EFFF2" w:rsidR="00B10007">
              <w:rPr>
                <w:rFonts w:ascii="Times New Roman" w:hAnsi="Times New Roman" w:cs="Times New Roman"/>
                <w:sz w:val="24"/>
                <w:szCs w:val="24"/>
              </w:rPr>
              <w:t xml:space="preserve">The meeting started off with Macy explaining to Dr. Craig about the project itself. She is taking the 3 </w:t>
            </w:r>
            <w:r w:rsidRPr="360EFFF2" w:rsidR="00954875">
              <w:rPr>
                <w:rFonts w:ascii="Times New Roman" w:hAnsi="Times New Roman" w:cs="Times New Roman"/>
                <w:sz w:val="24"/>
                <w:szCs w:val="24"/>
              </w:rPr>
              <w:t xml:space="preserve">outcome </w:t>
            </w:r>
            <w:r w:rsidRPr="360EFFF2" w:rsidR="00B10007">
              <w:rPr>
                <w:rFonts w:ascii="Times New Roman" w:hAnsi="Times New Roman" w:cs="Times New Roman"/>
                <w:sz w:val="24"/>
                <w:szCs w:val="24"/>
              </w:rPr>
              <w:t xml:space="preserve">variables (Burst Duration, Amplitude, Time to Peak) from 15 patients through </w:t>
            </w:r>
            <w:r w:rsidRPr="360EFFF2" w:rsidR="00954875">
              <w:rPr>
                <w:rFonts w:ascii="Times New Roman" w:hAnsi="Times New Roman" w:cs="Times New Roman"/>
                <w:sz w:val="24"/>
                <w:szCs w:val="24"/>
              </w:rPr>
              <w:t>two</w:t>
            </w:r>
            <w:r w:rsidRPr="360EFFF2" w:rsidR="00B10007">
              <w:rPr>
                <w:rFonts w:ascii="Times New Roman" w:hAnsi="Times New Roman" w:cs="Times New Roman"/>
                <w:sz w:val="24"/>
                <w:szCs w:val="24"/>
              </w:rPr>
              <w:t xml:space="preserve"> trials with the </w:t>
            </w:r>
            <w:r w:rsidRPr="360EFFF2" w:rsidR="00954875">
              <w:rPr>
                <w:rFonts w:ascii="Times New Roman" w:hAnsi="Times New Roman" w:cs="Times New Roman"/>
                <w:sz w:val="24"/>
                <w:szCs w:val="24"/>
              </w:rPr>
              <w:t>four</w:t>
            </w:r>
            <w:r w:rsidRPr="360EFFF2" w:rsidR="00B10007">
              <w:rPr>
                <w:rFonts w:ascii="Times New Roman" w:hAnsi="Times New Roman" w:cs="Times New Roman"/>
                <w:sz w:val="24"/>
                <w:szCs w:val="24"/>
              </w:rPr>
              <w:t xml:space="preserve"> techniques (5ml liquid, 5cc pudding, Effortful Swallow, Mendelsohn Maneuver). </w:t>
            </w:r>
            <w:r w:rsidRPr="360EFFF2" w:rsidR="007B66EE">
              <w:rPr>
                <w:rFonts w:ascii="Times New Roman" w:hAnsi="Times New Roman" w:cs="Times New Roman"/>
                <w:sz w:val="24"/>
                <w:szCs w:val="24"/>
              </w:rPr>
              <w:t>The typical swallowing techniques (</w:t>
            </w:r>
            <w:r w:rsidRPr="360EFFF2" w:rsidR="007B66EE">
              <w:rPr>
                <w:rFonts w:ascii="Times New Roman" w:hAnsi="Times New Roman" w:cs="Times New Roman"/>
                <w:sz w:val="24"/>
                <w:szCs w:val="24"/>
              </w:rPr>
              <w:t>5ml</w:t>
            </w:r>
            <w:r w:rsidRPr="360EFFF2" w:rsidR="007B66EE">
              <w:rPr>
                <w:rFonts w:ascii="Times New Roman" w:hAnsi="Times New Roman" w:cs="Times New Roman"/>
                <w:sz w:val="24"/>
                <w:szCs w:val="24"/>
              </w:rPr>
              <w:t xml:space="preserve"> liquid, 5cc pudding) were measured first before the rehab swallowing techniques (Effortful Swallow, Mendelsohn). </w:t>
            </w:r>
          </w:p>
          <w:p w:rsidR="007B66EE" w:rsidP="004F7A82" w:rsidRDefault="007B66EE" w14:paraId="5E29EA2E" w14:textId="77777777">
            <w:pPr>
              <w:pStyle w:val="PlainText"/>
              <w:rPr>
                <w:rFonts w:ascii="Times New Roman" w:hAnsi="Times New Roman" w:cs="Times New Roman"/>
                <w:bCs/>
                <w:sz w:val="24"/>
                <w:szCs w:val="24"/>
              </w:rPr>
            </w:pPr>
          </w:p>
          <w:p w:rsidR="007B66EE" w:rsidP="360EFFF2" w:rsidRDefault="007B66EE" w14:paraId="55D676C6" w14:textId="15D171C9">
            <w:pPr>
              <w:pStyle w:val="PlainText"/>
              <w:rPr>
                <w:rFonts w:ascii="Times New Roman" w:hAnsi="Times New Roman" w:cs="Times New Roman"/>
                <w:sz w:val="24"/>
                <w:szCs w:val="24"/>
              </w:rPr>
            </w:pPr>
            <w:r w:rsidRPr="360EFFF2" w:rsidR="007B66EE">
              <w:rPr>
                <w:rFonts w:ascii="Times New Roman" w:hAnsi="Times New Roman" w:cs="Times New Roman"/>
                <w:sz w:val="24"/>
                <w:szCs w:val="24"/>
              </w:rPr>
              <w:t xml:space="preserve">As Macy explained, her project has </w:t>
            </w:r>
            <w:r w:rsidRPr="360EFFF2" w:rsidR="00954875">
              <w:rPr>
                <w:rFonts w:ascii="Times New Roman" w:hAnsi="Times New Roman" w:cs="Times New Roman"/>
                <w:sz w:val="24"/>
                <w:szCs w:val="24"/>
              </w:rPr>
              <w:t>two</w:t>
            </w:r>
            <w:r w:rsidRPr="360EFFF2" w:rsidR="007B66EE">
              <w:rPr>
                <w:rFonts w:ascii="Times New Roman" w:hAnsi="Times New Roman" w:cs="Times New Roman"/>
                <w:sz w:val="24"/>
                <w:szCs w:val="24"/>
              </w:rPr>
              <w:t xml:space="preserve"> aims. The first aim is to gather the descriptive statistics for the </w:t>
            </w:r>
            <w:r w:rsidRPr="360EFFF2" w:rsidR="00954875">
              <w:rPr>
                <w:rFonts w:ascii="Times New Roman" w:hAnsi="Times New Roman" w:cs="Times New Roman"/>
                <w:sz w:val="24"/>
                <w:szCs w:val="24"/>
              </w:rPr>
              <w:t>three</w:t>
            </w:r>
            <w:r w:rsidRPr="360EFFF2" w:rsidR="007B66EE">
              <w:rPr>
                <w:rFonts w:ascii="Times New Roman" w:hAnsi="Times New Roman" w:cs="Times New Roman"/>
                <w:sz w:val="24"/>
                <w:szCs w:val="24"/>
              </w:rPr>
              <w:t xml:space="preserve"> response variables for the </w:t>
            </w:r>
            <w:r w:rsidRPr="360EFFF2" w:rsidR="00954875">
              <w:rPr>
                <w:rFonts w:ascii="Times New Roman" w:hAnsi="Times New Roman" w:cs="Times New Roman"/>
                <w:sz w:val="24"/>
                <w:szCs w:val="24"/>
              </w:rPr>
              <w:t>four</w:t>
            </w:r>
            <w:r w:rsidRPr="360EFFF2" w:rsidR="007B66EE">
              <w:rPr>
                <w:rFonts w:ascii="Times New Roman" w:hAnsi="Times New Roman" w:cs="Times New Roman"/>
                <w:sz w:val="24"/>
                <w:szCs w:val="24"/>
              </w:rPr>
              <w:t xml:space="preserve"> techniques. And to </w:t>
            </w:r>
            <w:r w:rsidRPr="360EFFF2" w:rsidR="007B66EE">
              <w:rPr>
                <w:rFonts w:ascii="Times New Roman" w:hAnsi="Times New Roman" w:cs="Times New Roman"/>
                <w:sz w:val="24"/>
                <w:szCs w:val="24"/>
              </w:rPr>
              <w:t>validate</w:t>
            </w:r>
            <w:r w:rsidRPr="360EFFF2" w:rsidR="007B66EE">
              <w:rPr>
                <w:rFonts w:ascii="Times New Roman" w:hAnsi="Times New Roman" w:cs="Times New Roman"/>
                <w:sz w:val="24"/>
                <w:szCs w:val="24"/>
              </w:rPr>
              <w:t xml:space="preserve"> that the right-side measurements are the same as the left-side measurements. The second aim is to compare the </w:t>
            </w:r>
            <w:r w:rsidRPr="360EFFF2" w:rsidR="00954875">
              <w:rPr>
                <w:rFonts w:ascii="Times New Roman" w:hAnsi="Times New Roman" w:cs="Times New Roman"/>
                <w:sz w:val="24"/>
                <w:szCs w:val="24"/>
              </w:rPr>
              <w:t>two</w:t>
            </w:r>
            <w:r w:rsidRPr="360EFFF2" w:rsidR="007B66EE">
              <w:rPr>
                <w:rFonts w:ascii="Times New Roman" w:hAnsi="Times New Roman" w:cs="Times New Roman"/>
                <w:sz w:val="24"/>
                <w:szCs w:val="24"/>
              </w:rPr>
              <w:t xml:space="preserve"> swallowing maneuvers (Effortful Swallow, Mendelsohn) against the typical swallowing techniques (</w:t>
            </w:r>
            <w:r w:rsidRPr="360EFFF2" w:rsidR="007B66EE">
              <w:rPr>
                <w:rFonts w:ascii="Times New Roman" w:hAnsi="Times New Roman" w:cs="Times New Roman"/>
                <w:sz w:val="24"/>
                <w:szCs w:val="24"/>
              </w:rPr>
              <w:t>5ml</w:t>
            </w:r>
            <w:r w:rsidRPr="360EFFF2" w:rsidR="007B66EE">
              <w:rPr>
                <w:rFonts w:ascii="Times New Roman" w:hAnsi="Times New Roman" w:cs="Times New Roman"/>
                <w:sz w:val="24"/>
                <w:szCs w:val="24"/>
              </w:rPr>
              <w:t xml:space="preserve"> liquid, 5cc pudding) and to </w:t>
            </w:r>
            <w:r w:rsidRPr="360EFFF2" w:rsidR="007B66EE">
              <w:rPr>
                <w:rFonts w:ascii="Times New Roman" w:hAnsi="Times New Roman" w:cs="Times New Roman"/>
                <w:sz w:val="24"/>
                <w:szCs w:val="24"/>
              </w:rPr>
              <w:t>validate</w:t>
            </w:r>
            <w:r w:rsidRPr="360EFFF2" w:rsidR="007B66EE">
              <w:rPr>
                <w:rFonts w:ascii="Times New Roman" w:hAnsi="Times New Roman" w:cs="Times New Roman"/>
                <w:sz w:val="24"/>
                <w:szCs w:val="24"/>
              </w:rPr>
              <w:t xml:space="preserve"> that there is difference between the means of each typical swallowing technique against the rehab techniques. </w:t>
            </w:r>
          </w:p>
          <w:p w:rsidR="00463F3C" w:rsidP="004F7A82" w:rsidRDefault="00463F3C" w14:paraId="36CD1822" w14:textId="77777777">
            <w:pPr>
              <w:pStyle w:val="PlainText"/>
              <w:rPr>
                <w:rFonts w:ascii="Times New Roman" w:hAnsi="Times New Roman" w:cs="Times New Roman"/>
                <w:bCs/>
                <w:sz w:val="24"/>
                <w:szCs w:val="24"/>
              </w:rPr>
            </w:pPr>
          </w:p>
          <w:p w:rsidR="006A684A" w:rsidP="360EFFF2" w:rsidRDefault="00463F3C" w14:paraId="273F969F" w14:textId="7E7CEC30">
            <w:pPr>
              <w:pStyle w:val="PlainText"/>
              <w:rPr>
                <w:rFonts w:ascii="Times New Roman" w:hAnsi="Times New Roman" w:cs="Times New Roman"/>
                <w:sz w:val="24"/>
                <w:szCs w:val="24"/>
              </w:rPr>
            </w:pPr>
            <w:r w:rsidRPr="360EFFF2" w:rsidR="00463F3C">
              <w:rPr>
                <w:rFonts w:ascii="Times New Roman" w:hAnsi="Times New Roman" w:cs="Times New Roman"/>
                <w:sz w:val="24"/>
                <w:szCs w:val="24"/>
              </w:rPr>
              <w:t>The client ha</w:t>
            </w:r>
            <w:r w:rsidRPr="360EFFF2" w:rsidR="00954875">
              <w:rPr>
                <w:rFonts w:ascii="Times New Roman" w:hAnsi="Times New Roman" w:cs="Times New Roman"/>
                <w:sz w:val="24"/>
                <w:szCs w:val="24"/>
              </w:rPr>
              <w:t>s</w:t>
            </w:r>
            <w:r w:rsidRPr="360EFFF2" w:rsidR="00463F3C">
              <w:rPr>
                <w:rFonts w:ascii="Times New Roman" w:hAnsi="Times New Roman" w:cs="Times New Roman"/>
                <w:sz w:val="24"/>
                <w:szCs w:val="24"/>
              </w:rPr>
              <w:t xml:space="preserve"> </w:t>
            </w:r>
            <w:r w:rsidRPr="360EFFF2" w:rsidR="00954875">
              <w:rPr>
                <w:rFonts w:ascii="Times New Roman" w:hAnsi="Times New Roman" w:cs="Times New Roman"/>
                <w:sz w:val="24"/>
                <w:szCs w:val="24"/>
              </w:rPr>
              <w:t>two</w:t>
            </w:r>
            <w:r w:rsidRPr="360EFFF2" w:rsidR="00463F3C">
              <w:rPr>
                <w:rFonts w:ascii="Times New Roman" w:hAnsi="Times New Roman" w:cs="Times New Roman"/>
                <w:sz w:val="24"/>
                <w:szCs w:val="24"/>
              </w:rPr>
              <w:t xml:space="preserve"> concerns for the Fall semester. The first one is </w:t>
            </w:r>
            <w:r w:rsidRPr="360EFFF2" w:rsidR="00463F3C">
              <w:rPr>
                <w:rFonts w:ascii="Times New Roman" w:hAnsi="Times New Roman" w:cs="Times New Roman"/>
                <w:sz w:val="24"/>
                <w:szCs w:val="24"/>
              </w:rPr>
              <w:t>regarding</w:t>
            </w:r>
            <w:r w:rsidRPr="360EFFF2" w:rsidR="00463F3C">
              <w:rPr>
                <w:rFonts w:ascii="Times New Roman" w:hAnsi="Times New Roman" w:cs="Times New Roman"/>
                <w:sz w:val="24"/>
                <w:szCs w:val="24"/>
              </w:rPr>
              <w:t xml:space="preserve"> the work she and the consultant have worked on so far. While the consultant created a statistical report </w:t>
            </w:r>
            <w:r w:rsidRPr="360EFFF2" w:rsidR="00463F3C">
              <w:rPr>
                <w:rFonts w:ascii="Times New Roman" w:hAnsi="Times New Roman" w:cs="Times New Roman"/>
                <w:sz w:val="24"/>
                <w:szCs w:val="24"/>
              </w:rPr>
              <w:t>containing</w:t>
            </w:r>
            <w:r w:rsidRPr="360EFFF2" w:rsidR="00463F3C">
              <w:rPr>
                <w:rFonts w:ascii="Times New Roman" w:hAnsi="Times New Roman" w:cs="Times New Roman"/>
                <w:sz w:val="24"/>
                <w:szCs w:val="24"/>
              </w:rPr>
              <w:t xml:space="preserve"> all the ANOVA and graphic visuals to show that the left and right-side data performed the same. </w:t>
            </w:r>
            <w:r w:rsidRPr="360EFFF2" w:rsidR="00463F3C">
              <w:rPr>
                <w:rFonts w:ascii="Times New Roman" w:hAnsi="Times New Roman" w:cs="Times New Roman"/>
                <w:sz w:val="24"/>
                <w:szCs w:val="24"/>
              </w:rPr>
              <w:t>Ultimately the</w:t>
            </w:r>
            <w:r w:rsidRPr="360EFFF2" w:rsidR="00463F3C">
              <w:rPr>
                <w:rFonts w:ascii="Times New Roman" w:hAnsi="Times New Roman" w:cs="Times New Roman"/>
                <w:sz w:val="24"/>
                <w:szCs w:val="24"/>
              </w:rPr>
              <w:t xml:space="preserve"> consultant did not generate any summary statistics to quantitatively show that the </w:t>
            </w:r>
            <w:r w:rsidRPr="360EFFF2" w:rsidR="00A5294A">
              <w:rPr>
                <w:rFonts w:ascii="Times New Roman" w:hAnsi="Times New Roman" w:cs="Times New Roman"/>
                <w:sz w:val="24"/>
                <w:szCs w:val="24"/>
              </w:rPr>
              <w:t xml:space="preserve">sides were different. The second concern was that they did not know any statistical techniques to compare the swallows against each other, and hence </w:t>
            </w:r>
            <w:r w:rsidRPr="360EFFF2" w:rsidR="00FF4BC1">
              <w:rPr>
                <w:rFonts w:ascii="Times New Roman" w:hAnsi="Times New Roman" w:cs="Times New Roman"/>
                <w:sz w:val="24"/>
                <w:szCs w:val="24"/>
              </w:rPr>
              <w:t>needed</w:t>
            </w:r>
            <w:r w:rsidRPr="360EFFF2" w:rsidR="00A5294A">
              <w:rPr>
                <w:rFonts w:ascii="Times New Roman" w:hAnsi="Times New Roman" w:cs="Times New Roman"/>
                <w:sz w:val="24"/>
                <w:szCs w:val="24"/>
              </w:rPr>
              <w:t xml:space="preserve"> help to compare the swallows together for the 3 responses. </w:t>
            </w:r>
          </w:p>
          <w:p w:rsidR="00526CE4" w:rsidP="00526CE4" w:rsidRDefault="00526CE4" w14:paraId="0D21D2F7" w14:textId="77777777">
            <w:pPr>
              <w:pStyle w:val="PlainText"/>
              <w:rPr>
                <w:rFonts w:ascii="Times New Roman" w:hAnsi="Times New Roman" w:cs="Times New Roman"/>
                <w:bCs/>
                <w:sz w:val="24"/>
                <w:szCs w:val="24"/>
              </w:rPr>
            </w:pPr>
          </w:p>
          <w:p w:rsidRPr="00526CE4" w:rsidR="00526CE4" w:rsidP="360EFFF2" w:rsidRDefault="00526CE4" w14:paraId="20C9A8B5" w14:textId="29D4331F">
            <w:pPr>
              <w:pStyle w:val="PlainText"/>
              <w:rPr>
                <w:rFonts w:ascii="Times New Roman" w:hAnsi="Times New Roman" w:cs="Times New Roman"/>
                <w:sz w:val="24"/>
                <w:szCs w:val="24"/>
              </w:rPr>
            </w:pPr>
            <w:r w:rsidRPr="360EFFF2" w:rsidR="00526CE4">
              <w:rPr>
                <w:rFonts w:ascii="Times New Roman" w:hAnsi="Times New Roman" w:cs="Times New Roman"/>
                <w:sz w:val="24"/>
                <w:szCs w:val="24"/>
              </w:rPr>
              <w:t xml:space="preserve">Dr. </w:t>
            </w:r>
            <w:r w:rsidRPr="360EFFF2" w:rsidR="00526CE4">
              <w:rPr>
                <w:rFonts w:ascii="Times New Roman" w:hAnsi="Times New Roman" w:cs="Times New Roman"/>
                <w:sz w:val="24"/>
                <w:szCs w:val="24"/>
              </w:rPr>
              <w:t>Malandraki</w:t>
            </w:r>
            <w:r w:rsidRPr="360EFFF2" w:rsidR="00526CE4">
              <w:rPr>
                <w:rFonts w:ascii="Times New Roman" w:hAnsi="Times New Roman" w:cs="Times New Roman"/>
                <w:sz w:val="24"/>
                <w:szCs w:val="24"/>
              </w:rPr>
              <w:t xml:space="preserve"> brought up </w:t>
            </w:r>
            <w:r w:rsidRPr="360EFFF2" w:rsidR="36A470EE">
              <w:rPr>
                <w:rFonts w:ascii="Times New Roman" w:hAnsi="Times New Roman" w:cs="Times New Roman"/>
                <w:sz w:val="24"/>
                <w:szCs w:val="24"/>
              </w:rPr>
              <w:t>three</w:t>
            </w:r>
            <w:r w:rsidRPr="360EFFF2" w:rsidR="00526CE4">
              <w:rPr>
                <w:rFonts w:ascii="Times New Roman" w:hAnsi="Times New Roman" w:cs="Times New Roman"/>
                <w:sz w:val="24"/>
                <w:szCs w:val="24"/>
              </w:rPr>
              <w:t xml:space="preserve"> important points for the project. The first was a timeline </w:t>
            </w:r>
            <w:r w:rsidRPr="360EFFF2" w:rsidR="00526CE4">
              <w:rPr>
                <w:rFonts w:ascii="Times New Roman" w:hAnsi="Times New Roman" w:cs="Times New Roman"/>
                <w:sz w:val="24"/>
                <w:szCs w:val="24"/>
              </w:rPr>
              <w:t>component</w:t>
            </w:r>
            <w:r w:rsidRPr="360EFFF2" w:rsidR="00526CE4">
              <w:rPr>
                <w:rFonts w:ascii="Times New Roman" w:hAnsi="Times New Roman" w:cs="Times New Roman"/>
                <w:sz w:val="24"/>
                <w:szCs w:val="24"/>
              </w:rPr>
              <w:t xml:space="preserve">, in that the project needs to be finished by early December 2024, since Macy will be going on clinical rotations in Spring 2025 and hence </w:t>
            </w:r>
            <w:r w:rsidRPr="360EFFF2" w:rsidR="00526CE4">
              <w:rPr>
                <w:rFonts w:ascii="Times New Roman" w:hAnsi="Times New Roman" w:cs="Times New Roman"/>
                <w:sz w:val="24"/>
                <w:szCs w:val="24"/>
              </w:rPr>
              <w:t>won’t</w:t>
            </w:r>
            <w:r w:rsidRPr="360EFFF2" w:rsidR="00526CE4">
              <w:rPr>
                <w:rFonts w:ascii="Times New Roman" w:hAnsi="Times New Roman" w:cs="Times New Roman"/>
                <w:sz w:val="24"/>
                <w:szCs w:val="24"/>
              </w:rPr>
              <w:t xml:space="preserve"> have a lot of time to finish the project. The second major point she brought up was that with respect to the analysis they are </w:t>
            </w:r>
            <w:r w:rsidRPr="360EFFF2" w:rsidR="00526CE4">
              <w:rPr>
                <w:rFonts w:ascii="Times New Roman" w:hAnsi="Times New Roman" w:cs="Times New Roman"/>
                <w:sz w:val="24"/>
                <w:szCs w:val="24"/>
              </w:rPr>
              <w:t>ultimately looking</w:t>
            </w:r>
            <w:r w:rsidRPr="360EFFF2" w:rsidR="00526CE4">
              <w:rPr>
                <w:rFonts w:ascii="Times New Roman" w:hAnsi="Times New Roman" w:cs="Times New Roman"/>
                <w:sz w:val="24"/>
                <w:szCs w:val="24"/>
              </w:rPr>
              <w:t xml:space="preserve"> at the means of the responses (BD, AM, TTP) for the typical swallowing techniques (</w:t>
            </w:r>
            <w:r w:rsidRPr="360EFFF2" w:rsidR="00526CE4">
              <w:rPr>
                <w:rFonts w:ascii="Times New Roman" w:hAnsi="Times New Roman" w:cs="Times New Roman"/>
                <w:sz w:val="24"/>
                <w:szCs w:val="24"/>
              </w:rPr>
              <w:t>5ml</w:t>
            </w:r>
            <w:r w:rsidRPr="360EFFF2" w:rsidR="00526CE4">
              <w:rPr>
                <w:rFonts w:ascii="Times New Roman" w:hAnsi="Times New Roman" w:cs="Times New Roman"/>
                <w:sz w:val="24"/>
                <w:szCs w:val="24"/>
              </w:rPr>
              <w:t xml:space="preserve"> liquid, 5 cc pudding, pudding * liquid) against the means of the responses for the maneuver techniques (Mendelson, Effortful Swallow). It was noted that before the interaction term of the pudding * liquid term is considered it is important to test the liquid and pudding separately against the maneuvers to see if there is any difference. Lastly, Dr. </w:t>
            </w:r>
            <w:r w:rsidRPr="360EFFF2" w:rsidR="00526CE4">
              <w:rPr>
                <w:rFonts w:ascii="Times New Roman" w:hAnsi="Times New Roman" w:cs="Times New Roman"/>
                <w:sz w:val="24"/>
                <w:szCs w:val="24"/>
              </w:rPr>
              <w:t>Malandraki</w:t>
            </w:r>
            <w:r w:rsidRPr="360EFFF2" w:rsidR="00526CE4">
              <w:rPr>
                <w:rFonts w:ascii="Times New Roman" w:hAnsi="Times New Roman" w:cs="Times New Roman"/>
                <w:sz w:val="24"/>
                <w:szCs w:val="24"/>
              </w:rPr>
              <w:t xml:space="preserve"> wanted each of the sides to be tested separately</w:t>
            </w:r>
            <w:r w:rsidRPr="360EFFF2" w:rsidR="00A06DD1">
              <w:rPr>
                <w:rFonts w:ascii="Times New Roman" w:hAnsi="Times New Roman" w:cs="Times New Roman"/>
                <w:sz w:val="24"/>
                <w:szCs w:val="24"/>
              </w:rPr>
              <w:t xml:space="preserve"> to account for the case that left and right perform differently for the study. </w:t>
            </w:r>
          </w:p>
        </w:tc>
      </w:tr>
      <w:tr w:rsidRPr="006A684A" w:rsidR="004F7A82" w:rsidTr="360EFFF2" w14:paraId="2B17F12C" w14:textId="77777777">
        <w:trPr>
          <w:cantSplit/>
          <w:trHeight w:val="1670"/>
        </w:trPr>
        <w:tc>
          <w:tcPr>
            <w:tcW w:w="9806" w:type="dxa"/>
            <w:gridSpan w:val="3"/>
            <w:tcBorders>
              <w:bottom w:val="single" w:color="auto" w:sz="4" w:space="0"/>
            </w:tcBorders>
            <w:tcMar/>
          </w:tcPr>
          <w:p w:rsidR="00743A42" w:rsidP="004F7A82" w:rsidRDefault="004D451E" w14:paraId="2689BD97" w14:textId="5B32D8C9">
            <w:pPr>
              <w:pStyle w:val="PlainText"/>
              <w:rPr>
                <w:rFonts w:ascii="Times New Roman" w:hAnsi="Times New Roman" w:cs="Times New Roman"/>
                <w:sz w:val="24"/>
                <w:szCs w:val="24"/>
              </w:rPr>
            </w:pPr>
            <w:r w:rsidRPr="006A684A">
              <w:rPr>
                <w:rFonts w:ascii="Times New Roman" w:hAnsi="Times New Roman" w:cs="Times New Roman"/>
                <w:b/>
                <w:sz w:val="24"/>
                <w:szCs w:val="24"/>
              </w:rPr>
              <w:lastRenderedPageBreak/>
              <w:t>Recommendations for Analysis</w:t>
            </w:r>
            <w:r w:rsidRPr="006A684A" w:rsidR="0062216E">
              <w:rPr>
                <w:rFonts w:ascii="Times New Roman" w:hAnsi="Times New Roman" w:cs="Times New Roman"/>
                <w:b/>
                <w:sz w:val="24"/>
                <w:szCs w:val="24"/>
              </w:rPr>
              <w:t>:</w:t>
            </w:r>
            <w:r w:rsidRPr="006A684A" w:rsidR="0062216E">
              <w:rPr>
                <w:rFonts w:ascii="Times New Roman" w:hAnsi="Times New Roman" w:cs="Times New Roman"/>
                <w:sz w:val="24"/>
                <w:szCs w:val="24"/>
              </w:rPr>
              <w:t xml:space="preserve">  </w:t>
            </w:r>
          </w:p>
          <w:p w:rsidR="00526CE4" w:rsidP="004F7A82" w:rsidRDefault="001E41DE" w14:paraId="1EE777A2" w14:textId="1D34EA53">
            <w:pPr>
              <w:pStyle w:val="PlainText"/>
              <w:rPr>
                <w:rFonts w:ascii="Times New Roman" w:hAnsi="Times New Roman" w:cs="Times New Roman"/>
                <w:sz w:val="24"/>
                <w:szCs w:val="24"/>
              </w:rPr>
            </w:pPr>
            <w:r w:rsidRPr="360EFFF2" w:rsidR="001E41DE">
              <w:rPr>
                <w:rFonts w:ascii="Times New Roman" w:hAnsi="Times New Roman" w:cs="Times New Roman"/>
                <w:sz w:val="24"/>
                <w:szCs w:val="24"/>
              </w:rPr>
              <w:t>The plan this semester is to finish and conclude this project by December 202</w:t>
            </w:r>
            <w:ins w:author="Guda, Sumeeth Krishna" w:date="2024-10-13T18:27:47.091Z" w:id="1092473150">
              <w:r w:rsidRPr="360EFFF2" w:rsidR="0ACE2F98">
                <w:rPr>
                  <w:rFonts w:ascii="Times New Roman" w:hAnsi="Times New Roman" w:cs="Times New Roman"/>
                  <w:sz w:val="24"/>
                  <w:szCs w:val="24"/>
                </w:rPr>
                <w:t>4</w:t>
              </w:r>
            </w:ins>
            <w:del w:author="Guda, Sumeeth Krishna" w:date="2024-10-13T18:27:39.565Z" w:id="1310923396">
              <w:r w:rsidRPr="360EFFF2" w:rsidDel="001E41DE">
                <w:rPr>
                  <w:rFonts w:ascii="Times New Roman" w:hAnsi="Times New Roman" w:cs="Times New Roman"/>
                  <w:sz w:val="24"/>
                  <w:szCs w:val="24"/>
                </w:rPr>
                <w:delText>5</w:delText>
              </w:r>
            </w:del>
            <w:r w:rsidRPr="360EFFF2" w:rsidR="001E41DE">
              <w:rPr>
                <w:rFonts w:ascii="Times New Roman" w:hAnsi="Times New Roman" w:cs="Times New Roman"/>
                <w:sz w:val="24"/>
                <w:szCs w:val="24"/>
              </w:rPr>
              <w:t>. To do this, the following recommendations were suggested by Dr. Craig:</w:t>
            </w:r>
          </w:p>
          <w:p w:rsidR="001E41DE" w:rsidP="004F7A82" w:rsidRDefault="001E41DE" w14:paraId="18ED0881" w14:textId="6F7ED128">
            <w:pPr>
              <w:pStyle w:val="PlainText"/>
              <w:rPr>
                <w:rFonts w:ascii="Times New Roman" w:hAnsi="Times New Roman" w:cs="Times New Roman"/>
                <w:sz w:val="24"/>
                <w:szCs w:val="24"/>
                <w:u w:val="single"/>
              </w:rPr>
            </w:pPr>
            <w:r w:rsidRPr="360EFFF2" w:rsidR="001E41DE">
              <w:rPr>
                <w:rFonts w:ascii="Times New Roman" w:hAnsi="Times New Roman" w:cs="Times New Roman"/>
                <w:sz w:val="24"/>
                <w:szCs w:val="24"/>
                <w:u w:val="single"/>
              </w:rPr>
              <w:t>Aim 1</w:t>
            </w:r>
            <w:ins w:author="Guda, Sumeeth Krishna" w:date="2024-10-13T18:27:48.705Z" w:id="1383920171">
              <w:r w:rsidRPr="360EFFF2" w:rsidR="5D7AE3E9">
                <w:rPr>
                  <w:rFonts w:ascii="Times New Roman" w:hAnsi="Times New Roman" w:cs="Times New Roman"/>
                  <w:sz w:val="24"/>
                  <w:szCs w:val="24"/>
                  <w:u w:val="single"/>
                </w:rPr>
                <w:t xml:space="preserve"> </w:t>
              </w:r>
            </w:ins>
          </w:p>
          <w:p w:rsidR="001E41DE" w:rsidP="001E41DE" w:rsidRDefault="001E41DE" w14:paraId="153B5713" w14:textId="64F0B912">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Macy needs to get quantitative values to show that the left and right sides are approximately the same. It was recommended that the consultant provide a numerical summary for the mean and standard deviations of the left and right sides. As well as conduct a test of equivalence to formally test the difference between the sides. This would be done through using confidence intervals for the difference between the left and right sides and seeing how big the gap is between the two. </w:t>
            </w:r>
          </w:p>
          <w:p w:rsidR="001E41DE" w:rsidP="001E41DE" w:rsidRDefault="001E41DE" w14:paraId="768C6220" w14:textId="77777777">
            <w:pPr>
              <w:pStyle w:val="PlainText"/>
              <w:rPr>
                <w:rFonts w:ascii="Times New Roman" w:hAnsi="Times New Roman" w:cs="Times New Roman"/>
                <w:sz w:val="24"/>
                <w:szCs w:val="24"/>
              </w:rPr>
            </w:pPr>
          </w:p>
          <w:p w:rsidR="001E41DE" w:rsidP="001E41DE" w:rsidRDefault="001E41DE" w14:paraId="7191C062" w14:textId="77777777">
            <w:pPr>
              <w:pStyle w:val="PlainText"/>
              <w:rPr>
                <w:rFonts w:ascii="Times New Roman" w:hAnsi="Times New Roman" w:cs="Times New Roman"/>
                <w:sz w:val="24"/>
                <w:szCs w:val="24"/>
                <w:u w:val="single"/>
              </w:rPr>
            </w:pPr>
            <w:r>
              <w:rPr>
                <w:rFonts w:ascii="Times New Roman" w:hAnsi="Times New Roman" w:cs="Times New Roman"/>
                <w:sz w:val="24"/>
                <w:szCs w:val="24"/>
                <w:u w:val="single"/>
              </w:rPr>
              <w:t>Aim 2</w:t>
            </w:r>
          </w:p>
          <w:p w:rsidR="002D7083" w:rsidP="0050393C" w:rsidRDefault="0050393C" w14:paraId="7B59B4B0" w14:textId="24F4F72C">
            <w:pPr>
              <w:pStyle w:val="PlainText"/>
              <w:numPr>
                <w:ilvl w:val="0"/>
                <w:numId w:val="2"/>
              </w:numPr>
              <w:rPr>
                <w:ins w:author="Guda, Sumeeth Krishna" w:date="2024-10-13T18:28:39.027Z" w16du:dateUtc="2024-10-13T18:28:39.027Z" w:id="512997666"/>
                <w:rFonts w:ascii="Times New Roman" w:hAnsi="Times New Roman" w:cs="Times New Roman"/>
                <w:sz w:val="24"/>
                <w:szCs w:val="24"/>
              </w:rPr>
            </w:pPr>
            <w:r w:rsidRPr="360EFFF2" w:rsidR="0050393C">
              <w:rPr>
                <w:rFonts w:ascii="Times New Roman" w:hAnsi="Times New Roman" w:cs="Times New Roman"/>
                <w:sz w:val="24"/>
                <w:szCs w:val="24"/>
              </w:rPr>
              <w:t>The first stage of aim 2 is to compare the mean of the typical swallows (mean_</w:t>
            </w:r>
            <w:r w:rsidRPr="360EFFF2" w:rsidR="0050393C">
              <w:rPr>
                <w:rFonts w:ascii="Times New Roman" w:hAnsi="Times New Roman" w:cs="Times New Roman"/>
                <w:sz w:val="24"/>
                <w:szCs w:val="24"/>
              </w:rPr>
              <w:t>5ml</w:t>
            </w:r>
            <w:r w:rsidRPr="360EFFF2" w:rsidR="0050393C">
              <w:rPr>
                <w:rFonts w:ascii="Times New Roman" w:hAnsi="Times New Roman" w:cs="Times New Roman"/>
                <w:sz w:val="24"/>
                <w:szCs w:val="24"/>
              </w:rPr>
              <w:t xml:space="preserve">, </w:t>
            </w:r>
            <w:r w:rsidRPr="360EFFF2" w:rsidR="0050393C">
              <w:rPr>
                <w:rFonts w:ascii="Times New Roman" w:hAnsi="Times New Roman" w:cs="Times New Roman"/>
                <w:sz w:val="24"/>
                <w:szCs w:val="24"/>
              </w:rPr>
              <w:t>mean_pudding</w:t>
            </w:r>
            <w:r w:rsidRPr="360EFFF2" w:rsidR="0050393C">
              <w:rPr>
                <w:rFonts w:ascii="Times New Roman" w:hAnsi="Times New Roman" w:cs="Times New Roman"/>
                <w:sz w:val="24"/>
                <w:szCs w:val="24"/>
              </w:rPr>
              <w:t xml:space="preserve">) for each response (BD, AM, TTP) for each side (L, R), against each of the respective maneuver </w:t>
            </w:r>
            <w:del w:author="Guda, Sumeeth Krishna" w:date="2024-10-13T18:28:23.425Z" w:id="1716444733">
              <w:r w:rsidRPr="360EFFF2" w:rsidDel="5B890E28">
                <w:rPr>
                  <w:rFonts w:ascii="Times New Roman" w:hAnsi="Times New Roman" w:cs="Times New Roman"/>
                  <w:sz w:val="24"/>
                  <w:szCs w:val="24"/>
                </w:rPr>
                <w:delText>swallow</w:delText>
              </w:r>
            </w:del>
            <w:ins w:author="Guda, Sumeeth Krishna" w:date="2024-10-13T18:28:23.428Z" w:id="687816150">
              <w:r w:rsidRPr="360EFFF2" w:rsidR="0BB20817">
                <w:rPr>
                  <w:rFonts w:ascii="Times New Roman" w:hAnsi="Times New Roman" w:cs="Times New Roman"/>
                  <w:sz w:val="24"/>
                  <w:szCs w:val="24"/>
                </w:rPr>
                <w:t>s</w:t>
              </w:r>
              <w:r w:rsidRPr="360EFFF2" w:rsidR="0BB20817">
                <w:rPr>
                  <w:rFonts w:ascii="Times New Roman" w:hAnsi="Times New Roman" w:cs="Times New Roman"/>
                  <w:sz w:val="24"/>
                  <w:szCs w:val="24"/>
                </w:rPr>
                <w:t>wallows</w:t>
              </w:r>
            </w:ins>
            <w:r w:rsidRPr="360EFFF2" w:rsidR="5B890E28">
              <w:rPr>
                <w:rFonts w:ascii="Times New Roman" w:hAnsi="Times New Roman" w:cs="Times New Roman"/>
                <w:sz w:val="24"/>
                <w:szCs w:val="24"/>
              </w:rPr>
              <w:t xml:space="preserve"> (</w:t>
            </w:r>
            <w:r w:rsidRPr="360EFFF2" w:rsidR="0050393C">
              <w:rPr>
                <w:rFonts w:ascii="Times New Roman" w:hAnsi="Times New Roman" w:cs="Times New Roman"/>
                <w:sz w:val="24"/>
                <w:szCs w:val="24"/>
              </w:rPr>
              <w:t>mean_effortful_swallow</w:t>
            </w:r>
            <w:r w:rsidRPr="360EFFF2" w:rsidR="0050393C">
              <w:rPr>
                <w:rFonts w:ascii="Times New Roman" w:hAnsi="Times New Roman" w:cs="Times New Roman"/>
                <w:sz w:val="24"/>
                <w:szCs w:val="24"/>
              </w:rPr>
              <w:t xml:space="preserve">, </w:t>
            </w:r>
            <w:r w:rsidRPr="360EFFF2" w:rsidR="0050393C">
              <w:rPr>
                <w:rFonts w:ascii="Times New Roman" w:hAnsi="Times New Roman" w:cs="Times New Roman"/>
                <w:sz w:val="24"/>
                <w:szCs w:val="24"/>
              </w:rPr>
              <w:t>mean_mendhelson</w:t>
            </w:r>
            <w:r w:rsidRPr="360EFFF2" w:rsidR="0050393C">
              <w:rPr>
                <w:rFonts w:ascii="Times New Roman" w:hAnsi="Times New Roman" w:cs="Times New Roman"/>
                <w:sz w:val="24"/>
                <w:szCs w:val="24"/>
              </w:rPr>
              <w:t>). Implement a pairwise testing approach to evaluate the significant difference. Sumeeth should teach Macy how to do this testing for at least one of the pairwise tests, as her advisor wanted Macy to learn the statistics behind her project as well as wanted her to have a deeper understanding of the methodologies.</w:t>
            </w:r>
            <w:r w:rsidRPr="360EFFF2" w:rsidR="0050393C">
              <w:rPr>
                <w:rFonts w:ascii="Times New Roman" w:hAnsi="Times New Roman" w:cs="Times New Roman"/>
                <w:sz w:val="24"/>
                <w:szCs w:val="24"/>
              </w:rPr>
              <w:t xml:space="preserve"> </w:t>
            </w:r>
          </w:p>
          <w:p w:rsidR="48C5223D" w:rsidP="360EFFF2" w:rsidRDefault="48C5223D" w14:paraId="107C3243" w14:textId="4F0C53E7">
            <w:pPr>
              <w:pStyle w:val="PlainText"/>
              <w:numPr>
                <w:ilvl w:val="0"/>
                <w:numId w:val="2"/>
              </w:numPr>
              <w:rPr>
                <w:ins w:author="Guda, Sumeeth Krishna" w:date="2024-10-13T18:29:27.542Z" w16du:dateUtc="2024-10-13T18:29:27.542Z" w:id="1333968362"/>
                <w:rFonts w:ascii="Times New Roman" w:hAnsi="Times New Roman" w:cs="Times New Roman"/>
                <w:sz w:val="24"/>
                <w:szCs w:val="24"/>
              </w:rPr>
            </w:pPr>
            <w:ins w:author="Guda, Sumeeth Krishna" w:date="2024-10-13T18:28:57.82Z" w:id="1690781605">
              <w:r w:rsidRPr="360EFFF2" w:rsidR="48C5223D">
                <w:rPr>
                  <w:rFonts w:ascii="Times New Roman" w:hAnsi="Times New Roman" w:cs="Times New Roman"/>
                  <w:sz w:val="24"/>
                  <w:szCs w:val="24"/>
                </w:rPr>
                <w:t xml:space="preserve">Fit the model: </w:t>
              </w:r>
            </w:ins>
            <w:ins w:author="Guda, Sumeeth Krishna" w:date="2024-10-13T18:29:26.608Z" w:id="2048461084">
              <w:r w:rsidRPr="360EFFF2" w:rsidR="48C5223D">
                <w:rPr>
                  <w:rFonts w:ascii="Times New Roman" w:hAnsi="Times New Roman" w:cs="Times New Roman"/>
                  <w:sz w:val="24"/>
                  <w:szCs w:val="24"/>
                </w:rPr>
                <w:t xml:space="preserve">Response ~ Subject + Task + Subject*Task + Side + Side*Task + Side*Subject + Error. </w:t>
              </w:r>
            </w:ins>
          </w:p>
          <w:p w:rsidR="48C5223D" w:rsidP="360EFFF2" w:rsidRDefault="48C5223D" w14:paraId="3DF58CD2" w14:textId="74B03BCC">
            <w:pPr>
              <w:pStyle w:val="PlainText"/>
              <w:numPr>
                <w:ilvl w:val="1"/>
                <w:numId w:val="2"/>
              </w:numPr>
              <w:rPr>
                <w:rFonts w:ascii="Times New Roman" w:hAnsi="Times New Roman" w:cs="Times New Roman"/>
                <w:sz w:val="24"/>
                <w:szCs w:val="24"/>
              </w:rPr>
              <w:pPrChange w:author="Guda, Sumeeth Krishna" w:date="2024-10-13T18:29:27.659Z">
                <w:pPr>
                  <w:pStyle w:val="PlainText"/>
                  <w:numPr>
                    <w:ilvl w:val="0"/>
                    <w:numId w:val="2"/>
                  </w:numPr>
                </w:pPr>
              </w:pPrChange>
            </w:pPr>
            <w:ins w:author="Guda, Sumeeth Krishna" w:date="2024-10-13T18:29:59.493Z" w:id="853808801">
              <w:r w:rsidRPr="360EFFF2" w:rsidR="48C5223D">
                <w:rPr>
                  <w:rFonts w:ascii="Times New Roman" w:hAnsi="Times New Roman" w:cs="Times New Roman"/>
                  <w:sz w:val="24"/>
                  <w:szCs w:val="24"/>
                </w:rPr>
                <w:t xml:space="preserve">Assess if side*subject is needed to describe the correlation and see if side*task is significant. If it is significant, </w:t>
              </w:r>
            </w:ins>
            <w:ins w:author="Guda, Sumeeth Krishna" w:date="2024-10-13T18:30:20.856Z" w:id="973301394">
              <w:r w:rsidRPr="360EFFF2" w:rsidR="48C5223D">
                <w:rPr>
                  <w:rFonts w:ascii="Times New Roman" w:hAnsi="Times New Roman" w:cs="Times New Roman"/>
                  <w:sz w:val="24"/>
                  <w:szCs w:val="24"/>
                </w:rPr>
                <w:t xml:space="preserve">compare the tasks within each side, if they are not then only </w:t>
              </w:r>
            </w:ins>
            <w:bookmarkStart w:name="_Int_ZOvtrqEF" w:id="1811575506"/>
            <w:ins w:author="Guda, Sumeeth Krishna" w:date="2024-10-13T18:30:20.856Z" w:id="470273162">
              <w:r w:rsidRPr="360EFFF2" w:rsidR="48C5223D">
                <w:rPr>
                  <w:rFonts w:ascii="Times New Roman" w:hAnsi="Times New Roman" w:cs="Times New Roman"/>
                  <w:sz w:val="24"/>
                  <w:szCs w:val="24"/>
                </w:rPr>
                <w:t>consider</w:t>
              </w:r>
            </w:ins>
            <w:bookmarkEnd w:id="1811575506"/>
            <w:ins w:author="Guda, Sumeeth Krishna" w:date="2024-10-13T18:30:20.856Z" w:id="942152285">
              <w:r w:rsidRPr="360EFFF2" w:rsidR="48C5223D">
                <w:rPr>
                  <w:rFonts w:ascii="Times New Roman" w:hAnsi="Times New Roman" w:cs="Times New Roman"/>
                  <w:sz w:val="24"/>
                  <w:szCs w:val="24"/>
                </w:rPr>
                <w:t xml:space="preserve"> the </w:t>
              </w:r>
              <w:r w:rsidRPr="360EFFF2" w:rsidR="48C5223D">
                <w:rPr>
                  <w:rFonts w:ascii="Times New Roman" w:hAnsi="Times New Roman" w:cs="Times New Roman"/>
                  <w:sz w:val="24"/>
                  <w:szCs w:val="24"/>
                </w:rPr>
                <w:t xml:space="preserve">main effects. </w:t>
              </w:r>
            </w:ins>
          </w:p>
          <w:p w:rsidRPr="0050393C" w:rsidR="0050393C" w:rsidP="0050393C" w:rsidRDefault="0050393C" w14:paraId="36991DC5" w14:textId="2BA1E488">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Check to see if the mean_5ml has the same behavior as the </w:t>
            </w:r>
            <w:proofErr w:type="spellStart"/>
            <w:r>
              <w:rPr>
                <w:rFonts w:ascii="Times New Roman" w:hAnsi="Times New Roman" w:cs="Times New Roman"/>
                <w:sz w:val="24"/>
                <w:szCs w:val="24"/>
              </w:rPr>
              <w:t>mean_pudding</w:t>
            </w:r>
            <w:proofErr w:type="spellEnd"/>
            <w:r>
              <w:rPr>
                <w:rFonts w:ascii="Times New Roman" w:hAnsi="Times New Roman" w:cs="Times New Roman"/>
                <w:sz w:val="24"/>
                <w:szCs w:val="24"/>
              </w:rPr>
              <w:t xml:space="preserve">. If this is the </w:t>
            </w:r>
            <w:r w:rsidR="00701B46">
              <w:rPr>
                <w:rFonts w:ascii="Times New Roman" w:hAnsi="Times New Roman" w:cs="Times New Roman"/>
                <w:sz w:val="24"/>
                <w:szCs w:val="24"/>
              </w:rPr>
              <w:t>case,</w:t>
            </w:r>
            <w:r>
              <w:rPr>
                <w:rFonts w:ascii="Times New Roman" w:hAnsi="Times New Roman" w:cs="Times New Roman"/>
                <w:sz w:val="24"/>
                <w:szCs w:val="24"/>
              </w:rPr>
              <w:t xml:space="preserve"> then repeat the procedure with the interaction average: mean_5ml*pudding and see if the results are similar. </w:t>
            </w:r>
          </w:p>
        </w:tc>
      </w:tr>
      <w:tr w:rsidRPr="006A684A" w:rsidR="004D451E" w:rsidTr="360EFFF2" w14:paraId="75DD51C6" w14:textId="77777777">
        <w:trPr>
          <w:cantSplit/>
          <w:trHeight w:val="855"/>
        </w:trPr>
        <w:tc>
          <w:tcPr>
            <w:tcW w:w="9806" w:type="dxa"/>
            <w:gridSpan w:val="3"/>
            <w:tcBorders>
              <w:top w:val="single" w:color="auto" w:sz="4" w:space="0"/>
            </w:tcBorders>
            <w:tcMar/>
          </w:tcPr>
          <w:p w:rsidRPr="006A684A" w:rsidR="0084268A" w:rsidP="004F7A82" w:rsidRDefault="004D451E" w14:paraId="25F533BD" w14:textId="77777777">
            <w:pPr>
              <w:pStyle w:val="PlainText"/>
              <w:rPr>
                <w:rFonts w:ascii="Times New Roman" w:hAnsi="Times New Roman" w:cs="Times New Roman"/>
                <w:sz w:val="24"/>
                <w:szCs w:val="24"/>
              </w:rPr>
            </w:pPr>
            <w:r w:rsidRPr="006A684A">
              <w:rPr>
                <w:rFonts w:ascii="Times New Roman" w:hAnsi="Times New Roman" w:cs="Times New Roman"/>
                <w:b/>
                <w:sz w:val="24"/>
                <w:szCs w:val="24"/>
              </w:rPr>
              <w:t>Who will carry out these actions?</w:t>
            </w:r>
            <w:r w:rsidRPr="006A684A" w:rsidR="00986FD1">
              <w:rPr>
                <w:rFonts w:ascii="Times New Roman" w:hAnsi="Times New Roman" w:cs="Times New Roman"/>
                <w:sz w:val="24"/>
                <w:szCs w:val="24"/>
              </w:rPr>
              <w:t xml:space="preserve">  </w:t>
            </w:r>
          </w:p>
          <w:p w:rsidR="0084268A" w:rsidP="004F7A82" w:rsidRDefault="00701B46" w14:paraId="4F0153AE" w14:textId="77777777">
            <w:pPr>
              <w:pStyle w:val="PlainText"/>
              <w:rPr>
                <w:rFonts w:ascii="Times New Roman" w:hAnsi="Times New Roman" w:cs="Times New Roman"/>
                <w:bCs/>
                <w:sz w:val="24"/>
                <w:szCs w:val="24"/>
                <w:u w:val="single"/>
              </w:rPr>
            </w:pPr>
            <w:r>
              <w:rPr>
                <w:rFonts w:ascii="Times New Roman" w:hAnsi="Times New Roman" w:cs="Times New Roman"/>
                <w:bCs/>
                <w:sz w:val="24"/>
                <w:szCs w:val="24"/>
                <w:u w:val="single"/>
              </w:rPr>
              <w:t xml:space="preserve">Client: </w:t>
            </w:r>
          </w:p>
          <w:p w:rsidR="00701B46" w:rsidP="00701B46" w:rsidRDefault="00701B46" w14:paraId="396F69A5" w14:textId="77777777">
            <w:pPr>
              <w:pStyle w:val="PlainText"/>
              <w:numPr>
                <w:ilvl w:val="0"/>
                <w:numId w:val="2"/>
              </w:numPr>
              <w:rPr>
                <w:rFonts w:ascii="Times New Roman" w:hAnsi="Times New Roman" w:cs="Times New Roman"/>
                <w:bCs/>
                <w:sz w:val="24"/>
                <w:szCs w:val="24"/>
              </w:rPr>
            </w:pPr>
            <w:r>
              <w:rPr>
                <w:rFonts w:ascii="Times New Roman" w:hAnsi="Times New Roman" w:cs="Times New Roman"/>
                <w:bCs/>
                <w:sz w:val="24"/>
                <w:szCs w:val="24"/>
              </w:rPr>
              <w:t xml:space="preserve">Provide consultant with a cleaned and properly formatted dataset for analysis. </w:t>
            </w:r>
          </w:p>
          <w:p w:rsidR="00701B46" w:rsidP="00701B46" w:rsidRDefault="00701B46" w14:paraId="7CD79AE1" w14:textId="77777777">
            <w:pPr>
              <w:pStyle w:val="PlainText"/>
              <w:numPr>
                <w:ilvl w:val="0"/>
                <w:numId w:val="2"/>
              </w:numPr>
              <w:rPr>
                <w:rFonts w:ascii="Times New Roman" w:hAnsi="Times New Roman" w:cs="Times New Roman"/>
                <w:bCs/>
                <w:sz w:val="24"/>
                <w:szCs w:val="24"/>
              </w:rPr>
            </w:pPr>
            <w:r>
              <w:rPr>
                <w:rFonts w:ascii="Times New Roman" w:hAnsi="Times New Roman" w:cs="Times New Roman"/>
                <w:bCs/>
                <w:sz w:val="24"/>
                <w:szCs w:val="24"/>
              </w:rPr>
              <w:t xml:space="preserve">Get more familiar with R programming and pairwise testing. </w:t>
            </w:r>
          </w:p>
          <w:p w:rsidR="00701B46" w:rsidP="00701B46" w:rsidRDefault="00701B46" w14:paraId="22717666" w14:textId="77777777">
            <w:pPr>
              <w:pStyle w:val="PlainText"/>
              <w:rPr>
                <w:rFonts w:ascii="Times New Roman" w:hAnsi="Times New Roman" w:cs="Times New Roman"/>
                <w:bCs/>
                <w:sz w:val="24"/>
                <w:szCs w:val="24"/>
                <w:u w:val="single"/>
              </w:rPr>
            </w:pPr>
            <w:r>
              <w:rPr>
                <w:rFonts w:ascii="Times New Roman" w:hAnsi="Times New Roman" w:cs="Times New Roman"/>
                <w:bCs/>
                <w:sz w:val="24"/>
                <w:szCs w:val="24"/>
                <w:u w:val="single"/>
              </w:rPr>
              <w:t xml:space="preserve">Consultant: </w:t>
            </w:r>
          </w:p>
          <w:p w:rsidR="00701B46" w:rsidP="00701B46" w:rsidRDefault="00701B46" w14:paraId="4275C05B" w14:textId="77777777">
            <w:pPr>
              <w:pStyle w:val="PlainText"/>
              <w:numPr>
                <w:ilvl w:val="0"/>
                <w:numId w:val="2"/>
              </w:numPr>
              <w:rPr>
                <w:rFonts w:ascii="Times New Roman" w:hAnsi="Times New Roman" w:cs="Times New Roman"/>
                <w:bCs/>
                <w:sz w:val="24"/>
                <w:szCs w:val="24"/>
              </w:rPr>
            </w:pPr>
            <w:r>
              <w:rPr>
                <w:rFonts w:ascii="Times New Roman" w:hAnsi="Times New Roman" w:cs="Times New Roman"/>
                <w:bCs/>
                <w:sz w:val="24"/>
                <w:szCs w:val="24"/>
              </w:rPr>
              <w:t xml:space="preserve">Deliver to client the summary statistics and confidence interval results to answer aim 1. </w:t>
            </w:r>
          </w:p>
          <w:p w:rsidR="00701B46" w:rsidP="00701B46" w:rsidRDefault="00701B46" w14:paraId="4059A63C" w14:textId="77777777">
            <w:pPr>
              <w:pStyle w:val="PlainText"/>
              <w:numPr>
                <w:ilvl w:val="0"/>
                <w:numId w:val="2"/>
              </w:numPr>
              <w:rPr>
                <w:rFonts w:ascii="Times New Roman" w:hAnsi="Times New Roman" w:cs="Times New Roman"/>
                <w:bCs/>
                <w:sz w:val="24"/>
                <w:szCs w:val="24"/>
              </w:rPr>
            </w:pPr>
            <w:r>
              <w:rPr>
                <w:rFonts w:ascii="Times New Roman" w:hAnsi="Times New Roman" w:cs="Times New Roman"/>
                <w:bCs/>
                <w:sz w:val="24"/>
                <w:szCs w:val="24"/>
              </w:rPr>
              <w:t xml:space="preserve">Using one of the responses and sides as a toy example, develop the pairwise testing on the mean to show that the typical swallow average is different than the maneuver average. </w:t>
            </w:r>
          </w:p>
          <w:p w:rsidRPr="00701B46" w:rsidR="00701B46" w:rsidP="00701B46" w:rsidRDefault="00701B46" w14:paraId="4ACEAD5B" w14:textId="641206B4">
            <w:pPr>
              <w:pStyle w:val="PlainText"/>
              <w:numPr>
                <w:ilvl w:val="0"/>
                <w:numId w:val="2"/>
              </w:numPr>
              <w:rPr>
                <w:rFonts w:ascii="Times New Roman" w:hAnsi="Times New Roman" w:cs="Times New Roman"/>
                <w:bCs/>
                <w:sz w:val="24"/>
                <w:szCs w:val="24"/>
              </w:rPr>
            </w:pPr>
            <w:r>
              <w:rPr>
                <w:rFonts w:ascii="Times New Roman" w:hAnsi="Times New Roman" w:cs="Times New Roman"/>
                <w:bCs/>
                <w:sz w:val="24"/>
                <w:szCs w:val="24"/>
              </w:rPr>
              <w:t xml:space="preserve">Teach client the methodologies behind the analysis. </w:t>
            </w:r>
          </w:p>
        </w:tc>
      </w:tr>
      <w:tr w:rsidRPr="006A684A" w:rsidR="004F7A82" w:rsidTr="360EFFF2" w14:paraId="6DCB3DCF" w14:textId="77777777">
        <w:trPr>
          <w:cantSplit/>
          <w:trHeight w:val="800"/>
        </w:trPr>
        <w:tc>
          <w:tcPr>
            <w:tcW w:w="9806" w:type="dxa"/>
            <w:gridSpan w:val="3"/>
            <w:tcMar/>
          </w:tcPr>
          <w:p w:rsidRPr="006A684A" w:rsidR="004F7A82" w:rsidP="004F7A82" w:rsidRDefault="004F7A82" w14:paraId="46971157" w14:textId="77777777">
            <w:pPr>
              <w:pStyle w:val="PlainText"/>
              <w:rPr>
                <w:rFonts w:ascii="Times New Roman" w:hAnsi="Times New Roman" w:cs="Times New Roman"/>
                <w:b/>
                <w:sz w:val="24"/>
                <w:szCs w:val="24"/>
              </w:rPr>
            </w:pPr>
          </w:p>
          <w:p w:rsidRPr="006A684A" w:rsidR="004D451E" w:rsidP="004F7A82" w:rsidRDefault="004D451E" w14:paraId="2C810C8D" w14:textId="41BE4E82">
            <w:pPr>
              <w:pStyle w:val="PlainText"/>
              <w:rPr>
                <w:rFonts w:ascii="Times New Roman" w:hAnsi="Times New Roman" w:cs="Times New Roman"/>
                <w:sz w:val="24"/>
                <w:szCs w:val="24"/>
              </w:rPr>
            </w:pPr>
            <w:r w:rsidRPr="006A684A">
              <w:rPr>
                <w:rFonts w:ascii="Times New Roman" w:hAnsi="Times New Roman" w:cs="Times New Roman"/>
                <w:b/>
                <w:sz w:val="24"/>
                <w:szCs w:val="24"/>
              </w:rPr>
              <w:t xml:space="preserve">Status: </w:t>
            </w:r>
            <w:r w:rsidRPr="006A684A" w:rsidR="007953B7">
              <w:rPr>
                <w:rFonts w:ascii="Times New Roman" w:hAnsi="Times New Roman" w:cs="Times New Roman"/>
                <w:bCs/>
                <w:sz w:val="24"/>
                <w:szCs w:val="24"/>
              </w:rPr>
              <w:t xml:space="preserve">Follow </w:t>
            </w:r>
            <w:r w:rsidRPr="006A684A" w:rsidR="00E30DFF">
              <w:rPr>
                <w:rFonts w:ascii="Times New Roman" w:hAnsi="Times New Roman" w:cs="Times New Roman"/>
                <w:bCs/>
                <w:sz w:val="24"/>
                <w:szCs w:val="24"/>
              </w:rPr>
              <w:t>u</w:t>
            </w:r>
            <w:r w:rsidRPr="006A684A" w:rsidR="007953B7">
              <w:rPr>
                <w:rFonts w:ascii="Times New Roman" w:hAnsi="Times New Roman" w:cs="Times New Roman"/>
                <w:bCs/>
                <w:sz w:val="24"/>
                <w:szCs w:val="24"/>
              </w:rPr>
              <w:t>p meeting needed</w:t>
            </w:r>
            <w:r w:rsidRPr="006A684A" w:rsidR="00986FD1">
              <w:rPr>
                <w:rFonts w:ascii="Times New Roman" w:hAnsi="Times New Roman" w:cs="Times New Roman"/>
                <w:sz w:val="24"/>
                <w:szCs w:val="24"/>
              </w:rPr>
              <w:t xml:space="preserve"> </w:t>
            </w:r>
          </w:p>
        </w:tc>
      </w:tr>
    </w:tbl>
    <w:p w:rsidRPr="006A684A" w:rsidR="004F7A82" w:rsidP="00743A42" w:rsidRDefault="002E30FF" w14:paraId="290F1E12" w14:textId="77777777">
      <w:pPr>
        <w:pStyle w:val="z-BottomofForm"/>
        <w:rPr>
          <w:sz w:val="24"/>
          <w:szCs w:val="24"/>
        </w:rPr>
      </w:pPr>
      <w:r w:rsidRPr="006A684A">
        <w:rPr>
          <w:sz w:val="24"/>
          <w:szCs w:val="24"/>
        </w:rPr>
        <w:t>Bottom of Form</w:t>
      </w:r>
    </w:p>
    <w:sectPr w:rsidRPr="006A684A" w:rsidR="004F7A82" w:rsidSect="0084268A">
      <w:footerReference w:type="even" r:id="rId11"/>
      <w:footerReference w:type="default" r:id="rId12"/>
      <w:headerReference w:type="first" r:id="rId13"/>
      <w:footerReference w:type="first" r:id="rId14"/>
      <w:pgSz w:w="12240" w:h="15840" w:orient="portrait"/>
      <w:pgMar w:top="1080" w:right="1325" w:bottom="1440" w:left="1325" w:header="720" w:footer="720" w:gutter="0"/>
      <w:cols w:space="720"/>
      <w:titlePg/>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86249" w:rsidRDefault="00786249" w14:paraId="1A861659" w14:textId="77777777">
      <w:r>
        <w:separator/>
      </w:r>
    </w:p>
  </w:endnote>
  <w:endnote w:type="continuationSeparator" w:id="0">
    <w:p w:rsidR="00786249" w:rsidRDefault="00786249" w14:paraId="0F28831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2216E" w:rsidP="0062216E" w:rsidRDefault="0062216E" w14:paraId="561CBE39"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2216E" w:rsidP="0062216E" w:rsidRDefault="0062216E" w14:paraId="27BA69F3"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2216E" w:rsidP="0084268A" w:rsidRDefault="0062216E" w14:paraId="701C41AB" w14:textId="7777777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CC0F91" w:rsidR="00CC0F91" w:rsidP="00CC0F91" w:rsidRDefault="00FC7784" w14:paraId="15AF2EAF" w14:textId="77777777">
    <w:pPr>
      <w:pStyle w:val="Footer"/>
      <w:jc w:val="right"/>
      <w:rPr>
        <w:sz w:val="20"/>
        <w:szCs w:val="20"/>
      </w:rPr>
    </w:pPr>
    <w:r>
      <w:rPr>
        <w:sz w:val="20"/>
        <w:szCs w:val="20"/>
      </w:rPr>
      <w:t>STAT401604</w:t>
    </w:r>
    <w:r w:rsidRPr="00CC0F91" w:rsidR="00CC0F91">
      <w:rPr>
        <w:sz w:val="20"/>
        <w:szCs w:val="20"/>
      </w:rPr>
      <w:t xml:space="preserve">  </w:t>
    </w:r>
    <w:r w:rsidR="00CC0F91">
      <w:rPr>
        <w:sz w:val="20"/>
        <w:szCs w:val="20"/>
      </w:rPr>
      <w:t xml:space="preserve">    </w:t>
    </w:r>
    <w:r w:rsidRPr="00CC0F91" w:rsidR="00CC0F91">
      <w:rPr>
        <w:sz w:val="20"/>
        <w:szCs w:val="20"/>
      </w:rPr>
      <w:t>12/1/11</w:t>
    </w:r>
  </w:p>
  <w:p w:rsidR="00CC0F91" w:rsidRDefault="00CC0F91" w14:paraId="7C9EB78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86249" w:rsidRDefault="00786249" w14:paraId="67F7A928" w14:textId="77777777">
      <w:r>
        <w:separator/>
      </w:r>
    </w:p>
  </w:footnote>
  <w:footnote w:type="continuationSeparator" w:id="0">
    <w:p w:rsidR="00786249" w:rsidRDefault="00786249" w14:paraId="51A8C43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84268A" w:rsidR="0084268A" w:rsidP="0084268A" w:rsidRDefault="00FC7784" w14:paraId="12DCE40C" w14:textId="77777777">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intelligence2.xml><?xml version="1.0" encoding="utf-8"?>
<int2:intelligence xmlns:int2="http://schemas.microsoft.com/office/intelligence/2020/intelligence">
  <int2:observations>
    <int2:textHash int2:hashCode="3eHExraYpIQPLa" int2:id="tBenwRWi">
      <int2:state int2:type="AugLoop_Text_Critique" int2:value="Rejected"/>
    </int2:textHash>
    <int2:textHash int2:hashCode="nwbr1wQAWSV/6W" int2:id="IkZdMsnL">
      <int2:state int2:type="AugLoop_Text_Critique" int2:value="Rejected"/>
    </int2:textHash>
    <int2:textHash int2:hashCode="24c4k1ytVL051h" int2:id="q723lBoM">
      <int2:state int2:type="AugLoop_Text_Critique" int2:value="Rejected"/>
    </int2:textHash>
    <int2:bookmark int2:bookmarkName="_Int_ZOvtrqEF" int2:invalidationBookmarkName="" int2:hashCode="nO9t1LW/WDrrc2" int2:id="7f1RLaM0">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91271"/>
    <w:multiLevelType w:val="hybridMultilevel"/>
    <w:tmpl w:val="8A1614B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1671CF6"/>
    <w:multiLevelType w:val="hybridMultilevel"/>
    <w:tmpl w:val="E0C80174"/>
    <w:lvl w:ilvl="0" w:tplc="DBA4D70E">
      <w:start w:val="1"/>
      <w:numFmt w:val="bullet"/>
      <w:lvlText w:val="-"/>
      <w:lvlJc w:val="left"/>
      <w:pPr>
        <w:ind w:left="720" w:hanging="360"/>
      </w:pPr>
      <w:rPr>
        <w:rFonts w:hint="default" w:ascii="Times New Roman" w:hAnsi="Times New Roman" w:eastAsia="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 w15:restartNumberingAfterBreak="0">
    <w:nsid w:val="700946F6"/>
    <w:multiLevelType w:val="hybridMultilevel"/>
    <w:tmpl w:val="3D8A2FDC"/>
    <w:lvl w:ilvl="0" w:tplc="7102B9CC">
      <w:start w:val="1"/>
      <w:numFmt w:val="decimal"/>
      <w:lvlText w:val="%1."/>
      <w:lvlJc w:val="left"/>
      <w:pPr>
        <w:ind w:left="1020" w:hanging="360"/>
      </w:pPr>
    </w:lvl>
    <w:lvl w:ilvl="1" w:tplc="6532936E">
      <w:start w:val="1"/>
      <w:numFmt w:val="decimal"/>
      <w:lvlText w:val="%2."/>
      <w:lvlJc w:val="left"/>
      <w:pPr>
        <w:ind w:left="1020" w:hanging="360"/>
      </w:pPr>
    </w:lvl>
    <w:lvl w:ilvl="2" w:tplc="6BA88CD0">
      <w:start w:val="1"/>
      <w:numFmt w:val="decimal"/>
      <w:lvlText w:val="%3."/>
      <w:lvlJc w:val="left"/>
      <w:pPr>
        <w:ind w:left="1020" w:hanging="360"/>
      </w:pPr>
    </w:lvl>
    <w:lvl w:ilvl="3" w:tplc="8756743A">
      <w:start w:val="1"/>
      <w:numFmt w:val="decimal"/>
      <w:lvlText w:val="%4."/>
      <w:lvlJc w:val="left"/>
      <w:pPr>
        <w:ind w:left="1020" w:hanging="360"/>
      </w:pPr>
    </w:lvl>
    <w:lvl w:ilvl="4" w:tplc="3F5636D2">
      <w:start w:val="1"/>
      <w:numFmt w:val="decimal"/>
      <w:lvlText w:val="%5."/>
      <w:lvlJc w:val="left"/>
      <w:pPr>
        <w:ind w:left="1020" w:hanging="360"/>
      </w:pPr>
    </w:lvl>
    <w:lvl w:ilvl="5" w:tplc="78A00EA2">
      <w:start w:val="1"/>
      <w:numFmt w:val="decimal"/>
      <w:lvlText w:val="%6."/>
      <w:lvlJc w:val="left"/>
      <w:pPr>
        <w:ind w:left="1020" w:hanging="360"/>
      </w:pPr>
    </w:lvl>
    <w:lvl w:ilvl="6" w:tplc="DB54CA12">
      <w:start w:val="1"/>
      <w:numFmt w:val="decimal"/>
      <w:lvlText w:val="%7."/>
      <w:lvlJc w:val="left"/>
      <w:pPr>
        <w:ind w:left="1020" w:hanging="360"/>
      </w:pPr>
    </w:lvl>
    <w:lvl w:ilvl="7" w:tplc="D176383E">
      <w:start w:val="1"/>
      <w:numFmt w:val="decimal"/>
      <w:lvlText w:val="%8."/>
      <w:lvlJc w:val="left"/>
      <w:pPr>
        <w:ind w:left="1020" w:hanging="360"/>
      </w:pPr>
    </w:lvl>
    <w:lvl w:ilvl="8" w:tplc="16D685CC">
      <w:start w:val="1"/>
      <w:numFmt w:val="decimal"/>
      <w:lvlText w:val="%9."/>
      <w:lvlJc w:val="left"/>
      <w:pPr>
        <w:ind w:left="1020" w:hanging="360"/>
      </w:pPr>
    </w:lvl>
  </w:abstractNum>
  <w:num w:numId="1" w16cid:durableId="14199054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761424">
    <w:abstractNumId w:val="1"/>
  </w:num>
  <w:num w:numId="3" w16cid:durableId="741409966">
    <w:abstractNumId w:val="2"/>
  </w:num>
</w:numbering>
</file>

<file path=word/people.xml><?xml version="1.0" encoding="utf-8"?>
<w15:people xmlns:mc="http://schemas.openxmlformats.org/markup-compatibility/2006" xmlns:w15="http://schemas.microsoft.com/office/word/2012/wordml" mc:Ignorable="w15">
  <w15:person w15:author="Craig, Bruce A.">
    <w15:presenceInfo w15:providerId="AD" w15:userId="S::bacraig@purdue.edu::e295fc4a-e87e-4f24-9de0-3158511405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true"/>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C486C"/>
    <w:rsid w:val="000E139E"/>
    <w:rsid w:val="0016204E"/>
    <w:rsid w:val="001B3E07"/>
    <w:rsid w:val="001D062A"/>
    <w:rsid w:val="001E41DE"/>
    <w:rsid w:val="00201516"/>
    <w:rsid w:val="002A1D45"/>
    <w:rsid w:val="002B5C9C"/>
    <w:rsid w:val="002D7083"/>
    <w:rsid w:val="002E30FF"/>
    <w:rsid w:val="003B4499"/>
    <w:rsid w:val="00463F3C"/>
    <w:rsid w:val="004A7DC9"/>
    <w:rsid w:val="004D451E"/>
    <w:rsid w:val="004F7A82"/>
    <w:rsid w:val="0050393C"/>
    <w:rsid w:val="00526CE4"/>
    <w:rsid w:val="005F66AD"/>
    <w:rsid w:val="0062216E"/>
    <w:rsid w:val="00692781"/>
    <w:rsid w:val="006A0436"/>
    <w:rsid w:val="006A684A"/>
    <w:rsid w:val="00701B46"/>
    <w:rsid w:val="00743A42"/>
    <w:rsid w:val="00786249"/>
    <w:rsid w:val="007953B7"/>
    <w:rsid w:val="007B60D3"/>
    <w:rsid w:val="007B66EE"/>
    <w:rsid w:val="0083640B"/>
    <w:rsid w:val="0084268A"/>
    <w:rsid w:val="00853F1C"/>
    <w:rsid w:val="008874B3"/>
    <w:rsid w:val="008F2133"/>
    <w:rsid w:val="00937676"/>
    <w:rsid w:val="00954875"/>
    <w:rsid w:val="00986FD1"/>
    <w:rsid w:val="009A3AB9"/>
    <w:rsid w:val="00A06DD1"/>
    <w:rsid w:val="00A5294A"/>
    <w:rsid w:val="00B10007"/>
    <w:rsid w:val="00B64B45"/>
    <w:rsid w:val="00B72E0F"/>
    <w:rsid w:val="00C63B0F"/>
    <w:rsid w:val="00CC0F91"/>
    <w:rsid w:val="00CD5BD0"/>
    <w:rsid w:val="00D46318"/>
    <w:rsid w:val="00DD354B"/>
    <w:rsid w:val="00DF09B5"/>
    <w:rsid w:val="00E30DFF"/>
    <w:rsid w:val="00E92E20"/>
    <w:rsid w:val="00EE589D"/>
    <w:rsid w:val="00F2741E"/>
    <w:rsid w:val="00FA3890"/>
    <w:rsid w:val="00FC7784"/>
    <w:rsid w:val="00FF4BC1"/>
    <w:rsid w:val="011C4343"/>
    <w:rsid w:val="02603B86"/>
    <w:rsid w:val="07AA2748"/>
    <w:rsid w:val="0ACE2F98"/>
    <w:rsid w:val="0BB20817"/>
    <w:rsid w:val="0F760A47"/>
    <w:rsid w:val="104D9210"/>
    <w:rsid w:val="1074FFFA"/>
    <w:rsid w:val="148C2AF8"/>
    <w:rsid w:val="1A20ACAA"/>
    <w:rsid w:val="269FFCAF"/>
    <w:rsid w:val="279C1DFE"/>
    <w:rsid w:val="2B6D2503"/>
    <w:rsid w:val="360EFFF2"/>
    <w:rsid w:val="36A470EE"/>
    <w:rsid w:val="3C28A126"/>
    <w:rsid w:val="3E7D8361"/>
    <w:rsid w:val="43004522"/>
    <w:rsid w:val="47E16E85"/>
    <w:rsid w:val="48C5223D"/>
    <w:rsid w:val="503F9889"/>
    <w:rsid w:val="5405CEE4"/>
    <w:rsid w:val="5B890E28"/>
    <w:rsid w:val="5C1BEFA7"/>
    <w:rsid w:val="5D7AE3E9"/>
    <w:rsid w:val="5FB15F8F"/>
    <w:rsid w:val="6040E352"/>
    <w:rsid w:val="616F2EBB"/>
    <w:rsid w:val="702C1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609CCF"/>
  <w15:chartTrackingRefBased/>
  <w15:docId w15:val="{80CFD47B-8307-4AF9-805D-B3EEB1B7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trPr>
      <w:hidden/>
    </w:trPr>
  </w:style>
  <w:style w:type="numbering" w:styleId="NoList" w:default="1">
    <w:name w:val="No List"/>
    <w:uiPriority w:val="99"/>
    <w:semiHidden/>
    <w:unhideWhenUsed/>
  </w:style>
  <w:style w:type="paragraph" w:styleId="PlainText">
    <w:name w:val="Plain Text"/>
    <w:basedOn w:val="Normal"/>
    <w:link w:val="PlainTextChar"/>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color="auto" w:sz="6" w:space="1"/>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color="auto" w:sz="6" w:space="1"/>
      </w:pBdr>
      <w:jc w:val="center"/>
    </w:pPr>
    <w:rPr>
      <w:rFonts w:ascii="Arial" w:hAnsi="Arial" w:cs="Arial"/>
      <w:vanish/>
      <w:sz w:val="16"/>
      <w:szCs w:val="16"/>
    </w:rPr>
  </w:style>
  <w:style w:type="character" w:styleId="FooterChar" w:customStyle="1">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styleId="BalloonTextChar" w:customStyle="1">
    <w:name w:val="Balloon Text Char"/>
    <w:basedOn w:val="DefaultParagraphFont"/>
    <w:link w:val="BalloonText"/>
    <w:uiPriority w:val="99"/>
    <w:semiHidden/>
    <w:rsid w:val="00CC0F91"/>
    <w:rPr>
      <w:rFonts w:ascii="Tahoma" w:hAnsi="Tahoma" w:cs="Tahoma"/>
      <w:sz w:val="16"/>
      <w:szCs w:val="16"/>
    </w:rPr>
  </w:style>
  <w:style w:type="character" w:styleId="PlainTextChar" w:customStyle="1">
    <w:name w:val="Plain Text Char"/>
    <w:basedOn w:val="DefaultParagraphFont"/>
    <w:link w:val="PlainText"/>
    <w:rsid w:val="008874B3"/>
    <w:rPr>
      <w:rFonts w:ascii="Courier New" w:hAnsi="Courier New" w:cs="Courier New"/>
    </w:rPr>
  </w:style>
  <w:style w:type="paragraph" w:styleId="Revision">
    <w:name w:val="Revision"/>
    <w:hidden/>
    <w:uiPriority w:val="99"/>
    <w:semiHidden/>
    <w:rsid w:val="004A7DC9"/>
    <w:rPr>
      <w:sz w:val="24"/>
      <w:szCs w:val="24"/>
    </w:rPr>
  </w:style>
  <w:style w:type="character" w:styleId="CommentReference">
    <w:name w:val="annotation reference"/>
    <w:basedOn w:val="DefaultParagraphFont"/>
    <w:uiPriority w:val="99"/>
    <w:semiHidden/>
    <w:unhideWhenUsed/>
    <w:rsid w:val="004A7DC9"/>
    <w:rPr>
      <w:sz w:val="16"/>
      <w:szCs w:val="16"/>
    </w:rPr>
  </w:style>
  <w:style w:type="paragraph" w:styleId="CommentText">
    <w:name w:val="annotation text"/>
    <w:basedOn w:val="Normal"/>
    <w:link w:val="CommentTextChar"/>
    <w:uiPriority w:val="99"/>
    <w:unhideWhenUsed/>
    <w:rsid w:val="004A7DC9"/>
    <w:rPr>
      <w:sz w:val="20"/>
      <w:szCs w:val="20"/>
    </w:rPr>
  </w:style>
  <w:style w:type="character" w:styleId="CommentTextChar" w:customStyle="1">
    <w:name w:val="Comment Text Char"/>
    <w:basedOn w:val="DefaultParagraphFont"/>
    <w:link w:val="CommentText"/>
    <w:uiPriority w:val="99"/>
    <w:rsid w:val="004A7DC9"/>
  </w:style>
  <w:style w:type="paragraph" w:styleId="CommentSubject">
    <w:name w:val="annotation subject"/>
    <w:basedOn w:val="CommentText"/>
    <w:next w:val="CommentText"/>
    <w:link w:val="CommentSubjectChar"/>
    <w:uiPriority w:val="99"/>
    <w:semiHidden/>
    <w:unhideWhenUsed/>
    <w:rsid w:val="004A7DC9"/>
    <w:rPr>
      <w:b/>
      <w:bCs/>
    </w:rPr>
  </w:style>
  <w:style w:type="character" w:styleId="CommentSubjectChar" w:customStyle="1">
    <w:name w:val="Comment Subject Char"/>
    <w:basedOn w:val="CommentTextChar"/>
    <w:link w:val="CommentSubject"/>
    <w:uiPriority w:val="99"/>
    <w:semiHidden/>
    <w:rsid w:val="004A7D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979995">
      <w:bodyDiv w:val="1"/>
      <w:marLeft w:val="0"/>
      <w:marRight w:val="0"/>
      <w:marTop w:val="0"/>
      <w:marBottom w:val="0"/>
      <w:divBdr>
        <w:top w:val="none" w:sz="0" w:space="0" w:color="auto"/>
        <w:left w:val="none" w:sz="0" w:space="0" w:color="auto"/>
        <w:bottom w:val="none" w:sz="0" w:space="0" w:color="auto"/>
        <w:right w:val="none" w:sz="0" w:space="0" w:color="auto"/>
      </w:divBdr>
    </w:div>
    <w:div w:id="1444574694">
      <w:bodyDiv w:val="1"/>
      <w:marLeft w:val="0"/>
      <w:marRight w:val="0"/>
      <w:marTop w:val="0"/>
      <w:marBottom w:val="0"/>
      <w:divBdr>
        <w:top w:val="none" w:sz="0" w:space="0" w:color="auto"/>
        <w:left w:val="none" w:sz="0" w:space="0" w:color="auto"/>
        <w:bottom w:val="none" w:sz="0" w:space="0" w:color="auto"/>
        <w:right w:val="none" w:sz="0" w:space="0" w:color="auto"/>
      </w:divBdr>
    </w:div>
    <w:div w:id="168397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styles" Target="styles.xml" Id="rId2" /><Relationship Type="http://schemas.microsoft.com/office/2011/relationships/people" Target="peop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footer" Target="footer3.xml" Id="rId14" /><Relationship Type="http://schemas.microsoft.com/office/2020/10/relationships/intelligence" Target="intelligence2.xml" Id="R88ebf2c55d6a49ec"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Initial Meeting Report</ap:Template>
  <ap:Application>Microsoft Word for the web</ap:Application>
  <ap:DocSecurity>0</ap:DocSecurity>
  <ap:ScaleCrop>false</ap:ScaleCrop>
  <ap:Company>Purdue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rbecker</dc:creator>
  <keywords/>
  <dc:description/>
  <lastModifiedBy>Guda, Sumeeth Krishna</lastModifiedBy>
  <revision>5</revision>
  <lastPrinted>2004-08-23T17:38:00.0000000Z</lastPrinted>
  <dcterms:created xsi:type="dcterms:W3CDTF">2024-09-23T00:37:00.0000000Z</dcterms:created>
  <dcterms:modified xsi:type="dcterms:W3CDTF">2024-10-13T18:30:54.7988279Z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2024-09-20T14:32:53Z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361a7e75-ea1d-4d04-aca2-efe9ddc96051</vt:lpwstr>
  </property>
  <property fmtid="{D5CDD505-2E9C-101B-9397-08002B2CF9AE}" pid="8" name="MSIP_Label_4044bd30-2ed7-4c9d-9d12-46200872a97b_ContentBits">
    <vt:lpwstr>0</vt:lpwstr>
  </property>
</Properties>
</file>