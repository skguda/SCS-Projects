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A2DD8" w14:textId="77777777" w:rsidR="002E30FF" w:rsidRPr="003B6DD4" w:rsidRDefault="002E30FF" w:rsidP="002E30FF">
      <w:pPr>
        <w:pStyle w:val="z-TopofForm"/>
        <w:rPr>
          <w:rFonts w:ascii="Times New Roman" w:hAnsi="Times New Roman" w:cs="Times New Roman"/>
          <w:sz w:val="20"/>
          <w:szCs w:val="20"/>
        </w:rPr>
      </w:pPr>
      <w:r w:rsidRPr="003B6DD4">
        <w:rPr>
          <w:rFonts w:ascii="Times New Roman" w:hAnsi="Times New Roman" w:cs="Times New Roman"/>
          <w:sz w:val="20"/>
          <w:szCs w:val="20"/>
        </w:rPr>
        <w:t>Top of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5"/>
        <w:gridCol w:w="5838"/>
        <w:gridCol w:w="2887"/>
      </w:tblGrid>
      <w:tr w:rsidR="00937676" w:rsidRPr="005139A8" w14:paraId="7A537207" w14:textId="77777777" w:rsidTr="00CC0F91">
        <w:trPr>
          <w:cantSplit/>
          <w:trHeight w:val="530"/>
        </w:trPr>
        <w:tc>
          <w:tcPr>
            <w:tcW w:w="856" w:type="dxa"/>
            <w:tcBorders>
              <w:bottom w:val="nil"/>
              <w:right w:val="nil"/>
            </w:tcBorders>
            <w:shd w:val="clear" w:color="auto" w:fill="auto"/>
            <w:vAlign w:val="center"/>
          </w:tcPr>
          <w:p w14:paraId="6DDD76B5" w14:textId="5F6DD017" w:rsidR="00937676" w:rsidRPr="005139A8" w:rsidRDefault="00937676" w:rsidP="00123E1B">
            <w:pPr>
              <w:pStyle w:val="PlainText"/>
              <w:jc w:val="both"/>
              <w:rPr>
                <w:rFonts w:ascii="Times New Roman" w:hAnsi="Times New Roman" w:cs="Times New Roman"/>
                <w:bCs/>
              </w:rPr>
            </w:pPr>
            <w:r w:rsidRPr="005139A8">
              <w:rPr>
                <w:rFonts w:ascii="Times New Roman" w:hAnsi="Times New Roman" w:cs="Times New Roman"/>
                <w:b/>
              </w:rPr>
              <w:t>Client:</w:t>
            </w:r>
            <w:r w:rsidR="00123E1B" w:rsidRPr="005139A8">
              <w:rPr>
                <w:rFonts w:ascii="Times New Roman" w:hAnsi="Times New Roman" w:cs="Times New Roman"/>
                <w:b/>
              </w:rPr>
              <w:t xml:space="preserve">     </w:t>
            </w:r>
          </w:p>
        </w:tc>
        <w:tc>
          <w:tcPr>
            <w:tcW w:w="5993" w:type="dxa"/>
            <w:tcBorders>
              <w:left w:val="nil"/>
              <w:bottom w:val="nil"/>
            </w:tcBorders>
            <w:shd w:val="clear" w:color="auto" w:fill="auto"/>
            <w:vAlign w:val="center"/>
          </w:tcPr>
          <w:p w14:paraId="641FE348" w14:textId="789DE9DE" w:rsidR="00937676" w:rsidRPr="005139A8" w:rsidRDefault="00123E1B" w:rsidP="004F7A82">
            <w:pPr>
              <w:pStyle w:val="PlainText"/>
              <w:rPr>
                <w:rFonts w:ascii="Times New Roman" w:hAnsi="Times New Roman" w:cs="Times New Roman"/>
              </w:rPr>
            </w:pPr>
            <w:r w:rsidRPr="005139A8">
              <w:rPr>
                <w:rFonts w:ascii="Times New Roman" w:hAnsi="Times New Roman" w:cs="Times New Roman"/>
              </w:rPr>
              <w:t>Dr. Joseph Beckman</w:t>
            </w:r>
          </w:p>
        </w:tc>
        <w:tc>
          <w:tcPr>
            <w:tcW w:w="2957" w:type="dxa"/>
            <w:vAlign w:val="center"/>
          </w:tcPr>
          <w:p w14:paraId="365F1FCB" w14:textId="2250C278" w:rsidR="00937676" w:rsidRPr="005139A8" w:rsidRDefault="00937676" w:rsidP="002E30FF">
            <w:pPr>
              <w:pStyle w:val="PlainText"/>
              <w:rPr>
                <w:rFonts w:ascii="Times New Roman" w:hAnsi="Times New Roman" w:cs="Times New Roman"/>
              </w:rPr>
            </w:pPr>
            <w:r w:rsidRPr="005139A8">
              <w:rPr>
                <w:rFonts w:ascii="Times New Roman" w:hAnsi="Times New Roman" w:cs="Times New Roman"/>
                <w:b/>
              </w:rPr>
              <w:t>File:</w:t>
            </w:r>
            <w:r w:rsidRPr="005139A8">
              <w:rPr>
                <w:rFonts w:ascii="Times New Roman" w:hAnsi="Times New Roman" w:cs="Times New Roman"/>
              </w:rPr>
              <w:t xml:space="preserve">  </w:t>
            </w:r>
            <w:r w:rsidR="00123E1B" w:rsidRPr="005139A8">
              <w:rPr>
                <w:rFonts w:ascii="Times New Roman" w:hAnsi="Times New Roman" w:cs="Times New Roman"/>
              </w:rPr>
              <w:t>24-031</w:t>
            </w:r>
          </w:p>
        </w:tc>
      </w:tr>
      <w:tr w:rsidR="00937676" w:rsidRPr="005139A8" w14:paraId="32499F21" w14:textId="77777777" w:rsidTr="00CC0F91">
        <w:trPr>
          <w:cantSplit/>
          <w:trHeight w:val="485"/>
        </w:trPr>
        <w:tc>
          <w:tcPr>
            <w:tcW w:w="856" w:type="dxa"/>
            <w:tcBorders>
              <w:top w:val="nil"/>
              <w:bottom w:val="single" w:sz="4" w:space="0" w:color="auto"/>
              <w:right w:val="nil"/>
            </w:tcBorders>
            <w:shd w:val="clear" w:color="auto" w:fill="auto"/>
            <w:vAlign w:val="center"/>
          </w:tcPr>
          <w:p w14:paraId="6E4A7B17" w14:textId="77777777" w:rsidR="00937676" w:rsidRPr="005139A8" w:rsidRDefault="00937676" w:rsidP="004F7A82">
            <w:pPr>
              <w:pStyle w:val="PlainText"/>
              <w:rPr>
                <w:rFonts w:ascii="Times New Roman" w:hAnsi="Times New Roman" w:cs="Times New Roman"/>
              </w:rPr>
            </w:pPr>
            <w:r w:rsidRPr="005139A8">
              <w:rPr>
                <w:rFonts w:ascii="Times New Roman" w:hAnsi="Times New Roman" w:cs="Times New Roman"/>
                <w:b/>
              </w:rPr>
              <w:t>Dept:</w:t>
            </w:r>
          </w:p>
        </w:tc>
        <w:tc>
          <w:tcPr>
            <w:tcW w:w="5993" w:type="dxa"/>
            <w:tcBorders>
              <w:top w:val="nil"/>
              <w:left w:val="nil"/>
            </w:tcBorders>
            <w:shd w:val="clear" w:color="auto" w:fill="auto"/>
            <w:vAlign w:val="center"/>
          </w:tcPr>
          <w:p w14:paraId="3A6107A2" w14:textId="7D9078D7" w:rsidR="00937676" w:rsidRPr="005139A8" w:rsidRDefault="00112CB9" w:rsidP="004F7A82">
            <w:pPr>
              <w:pStyle w:val="PlainText"/>
              <w:rPr>
                <w:rFonts w:ascii="Times New Roman" w:hAnsi="Times New Roman" w:cs="Times New Roman"/>
              </w:rPr>
            </w:pPr>
            <w:r w:rsidRPr="005139A8">
              <w:rPr>
                <w:rFonts w:ascii="Times New Roman" w:hAnsi="Times New Roman" w:cs="Times New Roman"/>
              </w:rPr>
              <w:t>Cybersecurity Technical Assistance Program (TAP/cyberTAP)</w:t>
            </w:r>
          </w:p>
        </w:tc>
        <w:tc>
          <w:tcPr>
            <w:tcW w:w="2957" w:type="dxa"/>
          </w:tcPr>
          <w:p w14:paraId="376EA972" w14:textId="77777777" w:rsidR="00937676" w:rsidRPr="005139A8" w:rsidRDefault="00937676" w:rsidP="004F7A82">
            <w:pPr>
              <w:pStyle w:val="PlainText"/>
              <w:rPr>
                <w:rFonts w:ascii="Times New Roman" w:hAnsi="Times New Roman" w:cs="Times New Roman"/>
                <w:b/>
              </w:rPr>
            </w:pPr>
            <w:r w:rsidRPr="005139A8">
              <w:rPr>
                <w:rFonts w:ascii="Times New Roman" w:hAnsi="Times New Roman" w:cs="Times New Roman"/>
                <w:b/>
              </w:rPr>
              <w:t xml:space="preserve">Faculty: </w:t>
            </w:r>
          </w:p>
          <w:p w14:paraId="2B673ADB" w14:textId="77777777" w:rsidR="00937676" w:rsidRPr="005139A8" w:rsidRDefault="00201516" w:rsidP="004F7A82">
            <w:pPr>
              <w:pStyle w:val="PlainText"/>
              <w:rPr>
                <w:rFonts w:ascii="Times New Roman" w:hAnsi="Times New Roman" w:cs="Times New Roman"/>
                <w:b/>
              </w:rPr>
            </w:pPr>
            <w:r w:rsidRPr="005139A8">
              <w:rPr>
                <w:rFonts w:ascii="Times New Roman" w:hAnsi="Times New Roman" w:cs="Times New Roman"/>
                <w:b/>
                <w:noProof/>
              </w:rPr>
              <mc:AlternateContent>
                <mc:Choice Requires="wps">
                  <w:drawing>
                    <wp:anchor distT="0" distB="0" distL="114300" distR="114300" simplePos="0" relativeHeight="251657216" behindDoc="1" locked="0" layoutInCell="1" allowOverlap="1" wp14:anchorId="3685214F" wp14:editId="3847582E">
                      <wp:simplePos x="0" y="0"/>
                      <wp:positionH relativeFrom="column">
                        <wp:posOffset>1087120</wp:posOffset>
                      </wp:positionH>
                      <wp:positionV relativeFrom="paragraph">
                        <wp:posOffset>-114300</wp:posOffset>
                      </wp:positionV>
                      <wp:extent cx="228600" cy="104775"/>
                      <wp:effectExtent l="0" t="0" r="19050" b="28575"/>
                      <wp:wrapTight wrapText="bothSides">
                        <wp:wrapPolygon edited="0">
                          <wp:start x="0" y="0"/>
                          <wp:lineTo x="0" y="23564"/>
                          <wp:lineTo x="21600" y="23564"/>
                          <wp:lineTo x="21600" y="0"/>
                          <wp:lineTo x="0" y="0"/>
                        </wp:wrapPolygon>
                      </wp:wrapTight>
                      <wp:docPr id="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34813E" id="Oval 16" o:spid="_x0000_s1026" style="position:absolute;margin-left:85.6pt;margin-top:-9pt;width:18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" fillcolor="black [3213]">
                      <w10:wrap type="tight"/>
                    </v:oval>
                  </w:pict>
                </mc:Fallback>
              </mc:AlternateContent>
            </w:r>
            <w:r w:rsidRPr="005139A8">
              <w:rPr>
                <w:rFonts w:ascii="Times New Roman" w:hAnsi="Times New Roman" w:cs="Times New Roman"/>
                <w:b/>
                <w:noProof/>
              </w:rPr>
              <mc:AlternateContent>
                <mc:Choice Requires="wps">
                  <w:drawing>
                    <wp:anchor distT="0" distB="0" distL="114300" distR="114300" simplePos="0" relativeHeight="251656192" behindDoc="0" locked="0" layoutInCell="1" allowOverlap="1" wp14:anchorId="524E8DA0" wp14:editId="2A9C17D5">
                      <wp:simplePos x="0" y="0"/>
                      <wp:positionH relativeFrom="column">
                        <wp:posOffset>1087120</wp:posOffset>
                      </wp:positionH>
                      <wp:positionV relativeFrom="paragraph">
                        <wp:posOffset>20955</wp:posOffset>
                      </wp:positionV>
                      <wp:extent cx="228600" cy="114300"/>
                      <wp:effectExtent l="10160" t="11430" r="8890" b="7620"/>
                      <wp:wrapNone/>
                      <wp:docPr id="3"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AC0BD6" id="Oval 15" o:spid="_x0000_s1026" style="position:absolute;margin-left:85.6pt;margin-top:1.6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"/>
                  </w:pict>
                </mc:Fallback>
              </mc:AlternateContent>
            </w:r>
            <w:r w:rsidR="00937676" w:rsidRPr="005139A8">
              <w:rPr>
                <w:rFonts w:ascii="Times New Roman" w:hAnsi="Times New Roman" w:cs="Times New Roman"/>
                <w:b/>
              </w:rPr>
              <w:t>Student:</w:t>
            </w:r>
          </w:p>
        </w:tc>
      </w:tr>
      <w:tr w:rsidR="00937676" w:rsidRPr="005139A8" w14:paraId="72A99E3B" w14:textId="77777777" w:rsidTr="00CC0F91">
        <w:trPr>
          <w:cantSplit/>
          <w:trHeight w:val="530"/>
        </w:trPr>
        <w:tc>
          <w:tcPr>
            <w:tcW w:w="856" w:type="dxa"/>
            <w:tcBorders>
              <w:right w:val="nil"/>
            </w:tcBorders>
            <w:vAlign w:val="center"/>
          </w:tcPr>
          <w:p w14:paraId="4D6A77F9" w14:textId="77777777" w:rsidR="00937676" w:rsidRPr="005139A8" w:rsidRDefault="00937676" w:rsidP="002E30FF">
            <w:pPr>
              <w:pStyle w:val="PlainText"/>
              <w:rPr>
                <w:rFonts w:ascii="Times New Roman" w:hAnsi="Times New Roman" w:cs="Times New Roman"/>
                <w:b/>
              </w:rPr>
            </w:pPr>
            <w:r w:rsidRPr="005139A8">
              <w:rPr>
                <w:rFonts w:ascii="Times New Roman" w:hAnsi="Times New Roman" w:cs="Times New Roman"/>
                <w:b/>
              </w:rPr>
              <w:t>Date:</w:t>
            </w:r>
          </w:p>
        </w:tc>
        <w:tc>
          <w:tcPr>
            <w:tcW w:w="5993" w:type="dxa"/>
            <w:tcBorders>
              <w:left w:val="nil"/>
            </w:tcBorders>
            <w:vAlign w:val="center"/>
          </w:tcPr>
          <w:p w14:paraId="08897423" w14:textId="05852291" w:rsidR="00937676" w:rsidRPr="005139A8" w:rsidRDefault="00123E1B" w:rsidP="002E30FF">
            <w:pPr>
              <w:pStyle w:val="PlainText"/>
              <w:rPr>
                <w:rFonts w:ascii="Times New Roman" w:hAnsi="Times New Roman" w:cs="Times New Roman"/>
              </w:rPr>
            </w:pPr>
            <w:r w:rsidRPr="005139A8">
              <w:rPr>
                <w:rFonts w:ascii="Times New Roman" w:hAnsi="Times New Roman" w:cs="Times New Roman"/>
              </w:rPr>
              <w:t>3/27/2024</w:t>
            </w:r>
          </w:p>
        </w:tc>
        <w:tc>
          <w:tcPr>
            <w:tcW w:w="2957" w:type="dxa"/>
          </w:tcPr>
          <w:p w14:paraId="1C390CAD" w14:textId="77777777" w:rsidR="00937676" w:rsidRPr="005139A8" w:rsidRDefault="00937676" w:rsidP="002E30FF">
            <w:pPr>
              <w:pStyle w:val="PlainText"/>
              <w:rPr>
                <w:rFonts w:ascii="Times New Roman" w:hAnsi="Times New Roman" w:cs="Times New Roman"/>
                <w:b/>
              </w:rPr>
            </w:pPr>
            <w:r w:rsidRPr="005139A8">
              <w:rPr>
                <w:rFonts w:ascii="Times New Roman" w:hAnsi="Times New Roman" w:cs="Times New Roman"/>
                <w:b/>
              </w:rPr>
              <w:t xml:space="preserve">Initial Meeting: </w:t>
            </w:r>
          </w:p>
          <w:p w14:paraId="53A817E5" w14:textId="77777777" w:rsidR="00937676" w:rsidRPr="005139A8" w:rsidRDefault="00201516" w:rsidP="002E30FF">
            <w:pPr>
              <w:pStyle w:val="PlainText"/>
              <w:rPr>
                <w:rFonts w:ascii="Times New Roman" w:hAnsi="Times New Roman" w:cs="Times New Roman"/>
              </w:rPr>
            </w:pPr>
            <w:r w:rsidRPr="005139A8">
              <w:rPr>
                <w:rFonts w:ascii="Times New Roman" w:hAnsi="Times New Roman" w:cs="Times New Roman"/>
                <w:b/>
                <w:noProof/>
              </w:rPr>
              <mc:AlternateContent>
                <mc:Choice Requires="wps">
                  <w:drawing>
                    <wp:anchor distT="0" distB="0" distL="114300" distR="114300" simplePos="0" relativeHeight="251659264" behindDoc="1" locked="0" layoutInCell="1" allowOverlap="1" wp14:anchorId="414AFEA6" wp14:editId="4863200A">
                      <wp:simplePos x="0" y="0"/>
                      <wp:positionH relativeFrom="column">
                        <wp:posOffset>1096645</wp:posOffset>
                      </wp:positionH>
                      <wp:positionV relativeFrom="paragraph">
                        <wp:posOffset>-120015</wp:posOffset>
                      </wp:positionV>
                      <wp:extent cx="228600" cy="104775"/>
                      <wp:effectExtent l="0" t="0" r="19050" b="28575"/>
                      <wp:wrapTight wrapText="bothSides">
                        <wp:wrapPolygon edited="0">
                          <wp:start x="0" y="0"/>
                          <wp:lineTo x="0" y="23564"/>
                          <wp:lineTo x="21600" y="23564"/>
                          <wp:lineTo x="21600" y="0"/>
                          <wp:lineTo x="0" y="0"/>
                        </wp:wrapPolygon>
                      </wp:wrapTight>
                      <wp:docPr id="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931E1D" id="Oval 18" o:spid="_x0000_s1026" style="position:absolute;margin-left:86.35pt;margin-top:-9.45pt;width:18pt;height: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" fillcolor="black [3213]">
                      <w10:wrap type="tight"/>
                    </v:oval>
                  </w:pict>
                </mc:Fallback>
              </mc:AlternateContent>
            </w:r>
            <w:r w:rsidRPr="005139A8">
              <w:rPr>
                <w:rFonts w:ascii="Times New Roman" w:hAnsi="Times New Roman" w:cs="Times New Roman"/>
                <w:b/>
                <w:noProof/>
              </w:rPr>
              <mc:AlternateContent>
                <mc:Choice Requires="wps">
                  <w:drawing>
                    <wp:anchor distT="0" distB="0" distL="114300" distR="114300" simplePos="0" relativeHeight="251658240" behindDoc="0" locked="0" layoutInCell="1" allowOverlap="1" wp14:anchorId="3728E1D4" wp14:editId="366C41EE">
                      <wp:simplePos x="0" y="0"/>
                      <wp:positionH relativeFrom="column">
                        <wp:posOffset>1096645</wp:posOffset>
                      </wp:positionH>
                      <wp:positionV relativeFrom="paragraph">
                        <wp:posOffset>40005</wp:posOffset>
                      </wp:positionV>
                      <wp:extent cx="228600" cy="114300"/>
                      <wp:effectExtent l="10160" t="11430" r="8890" b="7620"/>
                      <wp:wrapNone/>
                      <wp:docPr id="1"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9B5970" id="Oval 17" o:spid="_x0000_s1026" style="position:absolute;margin-left:86.35pt;margin-top:3.15pt;width:18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"/>
                  </w:pict>
                </mc:Fallback>
              </mc:AlternateContent>
            </w:r>
            <w:r w:rsidR="00937676" w:rsidRPr="005139A8">
              <w:rPr>
                <w:rFonts w:ascii="Times New Roman" w:hAnsi="Times New Roman" w:cs="Times New Roman"/>
                <w:b/>
              </w:rPr>
              <w:t>Follow-up:</w:t>
            </w:r>
          </w:p>
        </w:tc>
      </w:tr>
      <w:tr w:rsidR="004F7A82" w:rsidRPr="005139A8" w14:paraId="06172B33" w14:textId="77777777" w:rsidTr="00CC0F91">
        <w:trPr>
          <w:cantSplit/>
          <w:trHeight w:val="1070"/>
        </w:trPr>
        <w:tc>
          <w:tcPr>
            <w:tcW w:w="9806" w:type="dxa"/>
            <w:gridSpan w:val="3"/>
            <w:tcBorders>
              <w:bottom w:val="single" w:sz="4" w:space="0" w:color="auto"/>
            </w:tcBorders>
          </w:tcPr>
          <w:p w14:paraId="702828CE" w14:textId="77777777" w:rsidR="00743A42" w:rsidRPr="005139A8" w:rsidRDefault="00743A42" w:rsidP="00743A42">
            <w:pPr>
              <w:pStyle w:val="PlainText"/>
              <w:rPr>
                <w:rFonts w:ascii="Times New Roman" w:hAnsi="Times New Roman" w:cs="Times New Roman"/>
                <w:b/>
              </w:rPr>
            </w:pPr>
          </w:p>
          <w:p w14:paraId="4FB24BEA" w14:textId="56BA66E2" w:rsidR="004F7A82" w:rsidRPr="005139A8" w:rsidRDefault="00743A42" w:rsidP="00743A42">
            <w:pPr>
              <w:pStyle w:val="PlainText"/>
              <w:rPr>
                <w:rFonts w:ascii="Times New Roman" w:hAnsi="Times New Roman" w:cs="Times New Roman"/>
              </w:rPr>
            </w:pPr>
            <w:r w:rsidRPr="005139A8">
              <w:rPr>
                <w:rFonts w:ascii="Times New Roman" w:hAnsi="Times New Roman" w:cs="Times New Roman"/>
                <w:b/>
              </w:rPr>
              <w:t>Consultant and Attendees:</w:t>
            </w:r>
            <w:r w:rsidRPr="005139A8">
              <w:rPr>
                <w:rFonts w:ascii="Times New Roman" w:hAnsi="Times New Roman" w:cs="Times New Roman"/>
              </w:rPr>
              <w:t xml:space="preserve">  </w:t>
            </w:r>
            <w:r w:rsidR="00123E1B" w:rsidRPr="005139A8">
              <w:rPr>
                <w:rFonts w:ascii="Times New Roman" w:hAnsi="Times New Roman" w:cs="Times New Roman"/>
              </w:rPr>
              <w:t>Sumeeth Guda, Dr. Joseph Beckman, Dr. Chong Gu</w:t>
            </w:r>
          </w:p>
        </w:tc>
      </w:tr>
      <w:tr w:rsidR="004F7A82" w:rsidRPr="005139A8" w14:paraId="728B387C" w14:textId="77777777" w:rsidTr="00CC0F91">
        <w:trPr>
          <w:cantSplit/>
          <w:trHeight w:val="1430"/>
        </w:trPr>
        <w:tc>
          <w:tcPr>
            <w:tcW w:w="9806" w:type="dxa"/>
            <w:gridSpan w:val="3"/>
            <w:tcBorders>
              <w:bottom w:val="nil"/>
            </w:tcBorders>
          </w:tcPr>
          <w:p w14:paraId="41E0F92D" w14:textId="77777777" w:rsidR="004F7A82" w:rsidRPr="005139A8" w:rsidRDefault="004F7A82" w:rsidP="004F7A82">
            <w:pPr>
              <w:pStyle w:val="PlainText"/>
              <w:rPr>
                <w:rFonts w:ascii="Times New Roman" w:hAnsi="Times New Roman" w:cs="Times New Roman"/>
              </w:rPr>
            </w:pPr>
          </w:p>
          <w:p w14:paraId="7E81D218" w14:textId="77777777" w:rsidR="00743A42" w:rsidRPr="004748FB" w:rsidRDefault="00743A42" w:rsidP="004F7A82">
            <w:pPr>
              <w:pStyle w:val="PlainText"/>
              <w:rPr>
                <w:rFonts w:ascii="Times New Roman" w:hAnsi="Times New Roman" w:cs="Times New Roman"/>
              </w:rPr>
            </w:pPr>
            <w:r w:rsidRPr="005139A8">
              <w:rPr>
                <w:rFonts w:ascii="Times New Roman" w:hAnsi="Times New Roman" w:cs="Times New Roman"/>
                <w:b/>
              </w:rPr>
              <w:t>Statement of Problem:</w:t>
            </w:r>
            <w:r w:rsidRPr="005139A8">
              <w:rPr>
                <w:rFonts w:ascii="Times New Roman" w:hAnsi="Times New Roman" w:cs="Times New Roman"/>
              </w:rPr>
              <w:t xml:space="preserve">  </w:t>
            </w:r>
          </w:p>
          <w:p w14:paraId="7FB675B2" w14:textId="119914AC" w:rsidR="005139A8" w:rsidRPr="005139A8" w:rsidRDefault="005139A8" w:rsidP="004F7A82">
            <w:pPr>
              <w:pStyle w:val="PlainText"/>
              <w:rPr>
                <w:rFonts w:ascii="Times New Roman" w:hAnsi="Times New Roman" w:cs="Times New Roman"/>
              </w:rPr>
            </w:pPr>
            <w:r w:rsidRPr="0051372C">
              <w:rPr>
                <w:rStyle w:val="cf01"/>
                <w:rFonts w:ascii="Times New Roman" w:hAnsi="Times New Roman" w:cs="Times New Roman"/>
                <w:sz w:val="20"/>
                <w:szCs w:val="20"/>
              </w:rPr>
              <w:t xml:space="preserve">To determine how best to put local governments in contact with top tier cybersecurity experts in order to strengthen Indiana’s </w:t>
            </w:r>
            <w:r w:rsidRPr="005139A8">
              <w:rPr>
                <w:rStyle w:val="cf01"/>
                <w:rFonts w:ascii="Times New Roman" w:hAnsi="Times New Roman" w:cs="Times New Roman"/>
                <w:sz w:val="20"/>
                <w:szCs w:val="20"/>
              </w:rPr>
              <w:t>cybersecurity.</w:t>
            </w:r>
          </w:p>
          <w:p w14:paraId="6EC40F48" w14:textId="3EB0DB91" w:rsidR="00BC6A85" w:rsidRPr="005139A8" w:rsidRDefault="00BC6A85" w:rsidP="00BC6A85">
            <w:pPr>
              <w:rPr>
                <w:sz w:val="20"/>
                <w:szCs w:val="20"/>
              </w:rPr>
            </w:pPr>
          </w:p>
        </w:tc>
      </w:tr>
      <w:tr w:rsidR="00743A42" w:rsidRPr="005139A8" w14:paraId="43D8A4DF" w14:textId="77777777" w:rsidTr="00CC0F91">
        <w:trPr>
          <w:cantSplit/>
          <w:trHeight w:val="982"/>
        </w:trPr>
        <w:tc>
          <w:tcPr>
            <w:tcW w:w="9806" w:type="dxa"/>
            <w:gridSpan w:val="3"/>
            <w:tcBorders>
              <w:top w:val="nil"/>
              <w:bottom w:val="single" w:sz="4" w:space="0" w:color="auto"/>
            </w:tcBorders>
          </w:tcPr>
          <w:p w14:paraId="6202ECA6" w14:textId="77777777" w:rsidR="00743A42" w:rsidRPr="005139A8" w:rsidRDefault="00743A42" w:rsidP="004F7A82">
            <w:pPr>
              <w:pStyle w:val="PlainText"/>
              <w:rPr>
                <w:rFonts w:ascii="Times New Roman" w:hAnsi="Times New Roman" w:cs="Times New Roman"/>
              </w:rPr>
            </w:pPr>
          </w:p>
          <w:p w14:paraId="253D8309" w14:textId="51AFCB5D" w:rsidR="00743A42" w:rsidRPr="005139A8" w:rsidRDefault="00743A42" w:rsidP="004F7A82">
            <w:pPr>
              <w:pStyle w:val="PlainText"/>
              <w:rPr>
                <w:rFonts w:ascii="Times New Roman" w:hAnsi="Times New Roman" w:cs="Times New Roman"/>
              </w:rPr>
            </w:pPr>
            <w:r w:rsidRPr="005139A8">
              <w:rPr>
                <w:rFonts w:ascii="Times New Roman" w:hAnsi="Times New Roman" w:cs="Times New Roman"/>
                <w:b/>
              </w:rPr>
              <w:t>Goal of this Project:</w:t>
            </w:r>
            <w:r w:rsidR="0083640B" w:rsidRPr="005139A8">
              <w:rPr>
                <w:rFonts w:ascii="Times New Roman" w:hAnsi="Times New Roman" w:cs="Times New Roman"/>
                <w:b/>
              </w:rPr>
              <w:t xml:space="preserve"> </w:t>
            </w:r>
            <w:r w:rsidR="00112CB9" w:rsidRPr="005139A8">
              <w:rPr>
                <w:rFonts w:ascii="Times New Roman" w:hAnsi="Times New Roman" w:cs="Times New Roman"/>
              </w:rPr>
              <w:t xml:space="preserve">Journal Article, Grant Proposal, </w:t>
            </w:r>
            <w:r w:rsidR="00AC6594" w:rsidRPr="005139A8">
              <w:rPr>
                <w:rFonts w:ascii="Times New Roman" w:hAnsi="Times New Roman" w:cs="Times New Roman"/>
              </w:rPr>
              <w:t xml:space="preserve">and </w:t>
            </w:r>
            <w:r w:rsidR="00112CB9" w:rsidRPr="005139A8">
              <w:rPr>
                <w:rFonts w:ascii="Times New Roman" w:hAnsi="Times New Roman" w:cs="Times New Roman"/>
              </w:rPr>
              <w:t>Technical Report.</w:t>
            </w:r>
            <w:ins w:id="0" w:author="Guda, Sumeeth Krishna" w:date="2024-04-12T10:40:00Z" w16du:dateUtc="2024-04-12T14:40:00Z">
              <w:r w:rsidR="006F4FFD" w:rsidRPr="005139A8" w:rsidDel="006F4FFD">
                <w:rPr>
                  <w:rFonts w:ascii="Times New Roman" w:hAnsi="Times New Roman" w:cs="Times New Roman"/>
                </w:rPr>
                <w:t xml:space="preserve"> </w:t>
              </w:r>
            </w:ins>
          </w:p>
        </w:tc>
      </w:tr>
      <w:tr w:rsidR="004F7A82" w:rsidRPr="005139A8" w14:paraId="053B5960" w14:textId="77777777" w:rsidTr="00CC0F91">
        <w:trPr>
          <w:cantSplit/>
          <w:trHeight w:val="1583"/>
        </w:trPr>
        <w:tc>
          <w:tcPr>
            <w:tcW w:w="9806" w:type="dxa"/>
            <w:gridSpan w:val="3"/>
            <w:tcBorders>
              <w:bottom w:val="nil"/>
            </w:tcBorders>
          </w:tcPr>
          <w:p w14:paraId="6939C61E" w14:textId="77777777" w:rsidR="004F7A82" w:rsidRPr="005139A8" w:rsidRDefault="004F7A82" w:rsidP="004F7A82">
            <w:pPr>
              <w:pStyle w:val="PlainText"/>
              <w:rPr>
                <w:rFonts w:ascii="Times New Roman" w:hAnsi="Times New Roman" w:cs="Times New Roman"/>
              </w:rPr>
            </w:pPr>
          </w:p>
          <w:p w14:paraId="5D0B3441" w14:textId="2B407746" w:rsidR="0098321E" w:rsidRPr="005139A8" w:rsidRDefault="00743A42" w:rsidP="004F7A82">
            <w:pPr>
              <w:pStyle w:val="PlainText"/>
              <w:rPr>
                <w:rFonts w:ascii="Times New Roman" w:hAnsi="Times New Roman" w:cs="Times New Roman"/>
              </w:rPr>
            </w:pPr>
            <w:r w:rsidRPr="005139A8">
              <w:rPr>
                <w:rFonts w:ascii="Times New Roman" w:hAnsi="Times New Roman" w:cs="Times New Roman"/>
                <w:b/>
              </w:rPr>
              <w:t xml:space="preserve">Background: </w:t>
            </w:r>
          </w:p>
          <w:p w14:paraId="5FDE5525" w14:textId="6B9EC806" w:rsidR="0098321E" w:rsidRPr="005139A8" w:rsidRDefault="0098321E" w:rsidP="004F7A82">
            <w:pPr>
              <w:pStyle w:val="PlainText"/>
              <w:rPr>
                <w:rFonts w:ascii="Times New Roman" w:hAnsi="Times New Roman" w:cs="Times New Roman"/>
              </w:rPr>
            </w:pPr>
            <w:r w:rsidRPr="005139A8">
              <w:rPr>
                <w:rFonts w:ascii="Times New Roman" w:hAnsi="Times New Roman" w:cs="Times New Roman"/>
              </w:rPr>
              <w:t>The client is a researcher with CyberTap interested in analyzing cybersecurity safeguard implementations among IoT technologies.</w:t>
            </w:r>
            <w:r w:rsidR="0062216E" w:rsidRPr="005139A8">
              <w:rPr>
                <w:rFonts w:ascii="Times New Roman" w:hAnsi="Times New Roman" w:cs="Times New Roman"/>
              </w:rPr>
              <w:tab/>
            </w:r>
            <w:r w:rsidR="006F4FFD" w:rsidRPr="005139A8">
              <w:rPr>
                <w:rFonts w:ascii="Times New Roman" w:hAnsi="Times New Roman" w:cs="Times New Roman"/>
              </w:rPr>
              <w:t>Their research is funded with a grant under the Indiana Local Government Assessment Program from the Indiana Office of Technology.</w:t>
            </w:r>
          </w:p>
          <w:p w14:paraId="01FBFF7C" w14:textId="77777777" w:rsidR="0098321E" w:rsidRPr="005139A8" w:rsidRDefault="0098321E" w:rsidP="004F7A82">
            <w:pPr>
              <w:pStyle w:val="PlainText"/>
              <w:rPr>
                <w:rFonts w:ascii="Times New Roman" w:hAnsi="Times New Roman" w:cs="Times New Roman"/>
              </w:rPr>
            </w:pPr>
          </w:p>
          <w:p w14:paraId="2BD18558" w14:textId="7F813AB3" w:rsidR="0098321E" w:rsidRPr="005139A8" w:rsidRDefault="0098321E" w:rsidP="004F7A82">
            <w:pPr>
              <w:pStyle w:val="PlainText"/>
              <w:rPr>
                <w:rFonts w:ascii="Times New Roman" w:hAnsi="Times New Roman" w:cs="Times New Roman"/>
              </w:rPr>
            </w:pPr>
            <w:r w:rsidRPr="005139A8">
              <w:rPr>
                <w:rFonts w:ascii="Times New Roman" w:hAnsi="Times New Roman" w:cs="Times New Roman"/>
              </w:rPr>
              <w:t xml:space="preserve">They aim to provide data-driven analysis to the Indiana Office of Technology </w:t>
            </w:r>
            <w:r w:rsidR="005C4C15" w:rsidRPr="005139A8">
              <w:rPr>
                <w:rFonts w:ascii="Times New Roman" w:hAnsi="Times New Roman" w:cs="Times New Roman"/>
              </w:rPr>
              <w:t xml:space="preserve">(IOT) </w:t>
            </w:r>
            <w:r w:rsidRPr="005139A8">
              <w:rPr>
                <w:rFonts w:ascii="Times New Roman" w:hAnsi="Times New Roman" w:cs="Times New Roman"/>
              </w:rPr>
              <w:t xml:space="preserve">supporting recommendations for action by IOT to advance cybersecurity postures among Indiana's local governmental entities. They created a survey and sent it to Indiana local governments concerning cybersecurity safeguard implementations. The ratings scale of the implementations is qualitative – {Not Implementing, Developing, Implementing, Optimizing}. They are evaluating several qualitative and quantitative factors attempting to determine what factors, if any, are predictive of strong cybersecurity postures as defined by the previously mentioned ratings scale. </w:t>
            </w:r>
          </w:p>
          <w:p w14:paraId="20A42027" w14:textId="77777777" w:rsidR="0098321E" w:rsidRPr="005139A8" w:rsidRDefault="0098321E" w:rsidP="004F7A82">
            <w:pPr>
              <w:pStyle w:val="PlainText"/>
              <w:rPr>
                <w:rFonts w:ascii="Times New Roman" w:hAnsi="Times New Roman" w:cs="Times New Roman"/>
              </w:rPr>
            </w:pPr>
          </w:p>
          <w:p w14:paraId="68725532" w14:textId="1D4C9326" w:rsidR="007A7CF7" w:rsidRPr="005139A8" w:rsidRDefault="0098321E" w:rsidP="004F7A82">
            <w:pPr>
              <w:pStyle w:val="PlainText"/>
              <w:rPr>
                <w:rFonts w:ascii="Times New Roman" w:hAnsi="Times New Roman" w:cs="Times New Roman"/>
              </w:rPr>
            </w:pPr>
            <w:r w:rsidRPr="005139A8">
              <w:rPr>
                <w:rFonts w:ascii="Times New Roman" w:hAnsi="Times New Roman" w:cs="Times New Roman"/>
              </w:rPr>
              <w:t>The end goal of their study is to create statistical metrics to support recommendations to the Indiana Office of Technology regarding how it can best interact with Indiana local governments to move cybersecurity posture forward in that environment</w:t>
            </w:r>
            <w:r w:rsidR="007A7CF7" w:rsidRPr="005139A8">
              <w:rPr>
                <w:rFonts w:ascii="Times New Roman" w:hAnsi="Times New Roman" w:cs="Times New Roman"/>
              </w:rPr>
              <w:t>.</w:t>
            </w:r>
            <w:r w:rsidR="00507E9B">
              <w:rPr>
                <w:rFonts w:ascii="Times New Roman" w:hAnsi="Times New Roman" w:cs="Times New Roman"/>
              </w:rPr>
              <w:t xml:space="preserve"> Specifically with </w:t>
            </w:r>
            <w:r w:rsidR="00507E9B" w:rsidRPr="005139A8">
              <w:rPr>
                <w:rFonts w:ascii="Times New Roman" w:hAnsi="Times New Roman" w:cs="Times New Roman"/>
              </w:rPr>
              <w:t>put</w:t>
            </w:r>
            <w:r w:rsidR="00507E9B">
              <w:rPr>
                <w:rFonts w:ascii="Times New Roman" w:hAnsi="Times New Roman" w:cs="Times New Roman"/>
              </w:rPr>
              <w:t>ting</w:t>
            </w:r>
            <w:r w:rsidR="00507E9B" w:rsidRPr="005139A8">
              <w:rPr>
                <w:rFonts w:ascii="Times New Roman" w:hAnsi="Times New Roman" w:cs="Times New Roman"/>
              </w:rPr>
              <w:t xml:space="preserve"> local governments in contact with top tier cybersecurity experts, and provide them with practical, prioritized advice about doable, powerful cybersecurity fundamentals in order to make Indiana more secure in the short term and shape </w:t>
            </w:r>
            <w:r w:rsidR="00507E9B">
              <w:rPr>
                <w:rFonts w:ascii="Times New Roman" w:hAnsi="Times New Roman" w:cs="Times New Roman"/>
              </w:rPr>
              <w:t xml:space="preserve">the state </w:t>
            </w:r>
            <w:r w:rsidR="00507E9B" w:rsidRPr="005139A8">
              <w:rPr>
                <w:rFonts w:ascii="Times New Roman" w:hAnsi="Times New Roman" w:cs="Times New Roman"/>
              </w:rPr>
              <w:t>collective cybersecurity strategy and policy</w:t>
            </w:r>
            <w:r w:rsidR="00507E9B">
              <w:rPr>
                <w:rFonts w:ascii="Times New Roman" w:hAnsi="Times New Roman" w:cs="Times New Roman"/>
              </w:rPr>
              <w:t xml:space="preserve"> in the long </w:t>
            </w:r>
            <w:r w:rsidR="0051372C">
              <w:rPr>
                <w:rFonts w:ascii="Times New Roman" w:hAnsi="Times New Roman" w:cs="Times New Roman"/>
              </w:rPr>
              <w:t>term.</w:t>
            </w:r>
          </w:p>
        </w:tc>
      </w:tr>
      <w:tr w:rsidR="00743A42" w:rsidRPr="005139A8" w14:paraId="4D787837" w14:textId="77777777" w:rsidTr="00CC0F91">
        <w:trPr>
          <w:cantSplit/>
          <w:trHeight w:val="712"/>
        </w:trPr>
        <w:tc>
          <w:tcPr>
            <w:tcW w:w="9806" w:type="dxa"/>
            <w:gridSpan w:val="3"/>
            <w:tcBorders>
              <w:top w:val="nil"/>
              <w:bottom w:val="single" w:sz="4" w:space="0" w:color="auto"/>
            </w:tcBorders>
          </w:tcPr>
          <w:p w14:paraId="50E0752A" w14:textId="77777777" w:rsidR="00743A42" w:rsidRPr="005139A8" w:rsidRDefault="00743A42" w:rsidP="004F7A82">
            <w:pPr>
              <w:pStyle w:val="PlainText"/>
              <w:rPr>
                <w:rFonts w:ascii="Times New Roman" w:hAnsi="Times New Roman" w:cs="Times New Roman"/>
              </w:rPr>
            </w:pPr>
          </w:p>
          <w:p w14:paraId="4DFBBC6D" w14:textId="002D5B61" w:rsidR="00743A42" w:rsidRPr="005139A8" w:rsidRDefault="00743A42" w:rsidP="004F7A82">
            <w:pPr>
              <w:pStyle w:val="PlainText"/>
              <w:rPr>
                <w:rFonts w:ascii="Times New Roman" w:hAnsi="Times New Roman" w:cs="Times New Roman"/>
              </w:rPr>
            </w:pPr>
            <w:r w:rsidRPr="005139A8">
              <w:rPr>
                <w:rFonts w:ascii="Times New Roman" w:hAnsi="Times New Roman" w:cs="Times New Roman"/>
                <w:b/>
              </w:rPr>
              <w:t xml:space="preserve">Progress of project at this time: </w:t>
            </w:r>
            <w:r w:rsidR="00986FD1" w:rsidRPr="005139A8">
              <w:rPr>
                <w:rFonts w:ascii="Times New Roman" w:hAnsi="Times New Roman" w:cs="Times New Roman"/>
              </w:rPr>
              <w:t xml:space="preserve"> </w:t>
            </w:r>
            <w:r w:rsidR="00312853" w:rsidRPr="005139A8">
              <w:rPr>
                <w:rFonts w:ascii="Times New Roman" w:hAnsi="Times New Roman" w:cs="Times New Roman"/>
              </w:rPr>
              <w:t>Presently collecting data</w:t>
            </w:r>
          </w:p>
        </w:tc>
      </w:tr>
      <w:tr w:rsidR="004F7A82" w:rsidRPr="005139A8" w14:paraId="6975AC11" w14:textId="77777777" w:rsidTr="00CC0F91">
        <w:trPr>
          <w:cantSplit/>
          <w:trHeight w:val="2334"/>
        </w:trPr>
        <w:tc>
          <w:tcPr>
            <w:tcW w:w="9806" w:type="dxa"/>
            <w:gridSpan w:val="3"/>
            <w:tcBorders>
              <w:bottom w:val="nil"/>
            </w:tcBorders>
          </w:tcPr>
          <w:p w14:paraId="56BCBEE0" w14:textId="3E7053F7" w:rsidR="0062216E" w:rsidRPr="005139A8" w:rsidRDefault="00743A42" w:rsidP="004F7A82">
            <w:pPr>
              <w:pStyle w:val="PlainText"/>
              <w:rPr>
                <w:rFonts w:ascii="Times New Roman" w:hAnsi="Times New Roman" w:cs="Times New Roman"/>
              </w:rPr>
            </w:pPr>
            <w:r w:rsidRPr="005139A8">
              <w:rPr>
                <w:rFonts w:ascii="Times New Roman" w:hAnsi="Times New Roman" w:cs="Times New Roman"/>
                <w:b/>
              </w:rPr>
              <w:lastRenderedPageBreak/>
              <w:t xml:space="preserve">Relevant information presented at </w:t>
            </w:r>
            <w:r w:rsidR="008A270D" w:rsidRPr="005139A8">
              <w:rPr>
                <w:rFonts w:ascii="Times New Roman" w:hAnsi="Times New Roman" w:cs="Times New Roman"/>
                <w:b/>
              </w:rPr>
              <w:t>the meeting</w:t>
            </w:r>
            <w:r w:rsidRPr="005139A8">
              <w:rPr>
                <w:rFonts w:ascii="Times New Roman" w:hAnsi="Times New Roman" w:cs="Times New Roman"/>
                <w:b/>
              </w:rPr>
              <w:t xml:space="preserve">: </w:t>
            </w:r>
          </w:p>
          <w:p w14:paraId="71DD1136" w14:textId="466BDBD4" w:rsidR="001F6F99" w:rsidRPr="005139A8" w:rsidRDefault="00C939E4" w:rsidP="001F6F99">
            <w:pPr>
              <w:pStyle w:val="PlainText"/>
              <w:rPr>
                <w:rFonts w:ascii="Times New Roman" w:hAnsi="Times New Roman" w:cs="Times New Roman"/>
              </w:rPr>
            </w:pPr>
            <w:r w:rsidRPr="005139A8">
              <w:rPr>
                <w:rFonts w:ascii="Times New Roman" w:hAnsi="Times New Roman" w:cs="Times New Roman"/>
              </w:rPr>
              <w:t xml:space="preserve">In </w:t>
            </w:r>
            <w:r w:rsidR="00321C73" w:rsidRPr="005139A8">
              <w:rPr>
                <w:rFonts w:ascii="Times New Roman" w:hAnsi="Times New Roman" w:cs="Times New Roman"/>
              </w:rPr>
              <w:t>the meeting, the client briefed Sumeeth and Dr.</w:t>
            </w:r>
            <w:r w:rsidR="00496F03" w:rsidRPr="005139A8">
              <w:rPr>
                <w:rFonts w:ascii="Times New Roman" w:hAnsi="Times New Roman" w:cs="Times New Roman"/>
              </w:rPr>
              <w:t xml:space="preserve"> </w:t>
            </w:r>
            <w:r w:rsidR="00321C73" w:rsidRPr="005139A8">
              <w:rPr>
                <w:rFonts w:ascii="Times New Roman" w:hAnsi="Times New Roman" w:cs="Times New Roman"/>
              </w:rPr>
              <w:t>Gu about the project. The purpose of the project was collecting cybersecurity posture data from various government municipalit</w:t>
            </w:r>
            <w:r w:rsidR="001F6F99" w:rsidRPr="005139A8">
              <w:rPr>
                <w:rFonts w:ascii="Times New Roman" w:hAnsi="Times New Roman" w:cs="Times New Roman"/>
              </w:rPr>
              <w:t xml:space="preserve">y entities </w:t>
            </w:r>
            <w:r w:rsidR="00321C73" w:rsidRPr="005139A8">
              <w:rPr>
                <w:rFonts w:ascii="Times New Roman" w:hAnsi="Times New Roman" w:cs="Times New Roman"/>
              </w:rPr>
              <w:t xml:space="preserve">in the state of Indiana and giving each of the factors a rating from 0 to 3. </w:t>
            </w:r>
            <w:r w:rsidR="00AC6594" w:rsidRPr="005139A8">
              <w:rPr>
                <w:rFonts w:ascii="Times New Roman" w:hAnsi="Times New Roman" w:cs="Times New Roman"/>
              </w:rPr>
              <w:t xml:space="preserve">A rating of </w:t>
            </w:r>
            <w:r w:rsidR="00321C73" w:rsidRPr="005139A8">
              <w:rPr>
                <w:rFonts w:ascii="Times New Roman" w:hAnsi="Times New Roman" w:cs="Times New Roman"/>
              </w:rPr>
              <w:t>0 indicat</w:t>
            </w:r>
            <w:r w:rsidR="00AC6594" w:rsidRPr="005139A8">
              <w:rPr>
                <w:rFonts w:ascii="Times New Roman" w:hAnsi="Times New Roman" w:cs="Times New Roman"/>
              </w:rPr>
              <w:t>es</w:t>
            </w:r>
            <w:r w:rsidR="00321C73" w:rsidRPr="005139A8">
              <w:rPr>
                <w:rFonts w:ascii="Times New Roman" w:hAnsi="Times New Roman" w:cs="Times New Roman"/>
              </w:rPr>
              <w:t xml:space="preserve"> the</w:t>
            </w:r>
            <w:ins w:id="1" w:author="Guda, Sumeeth Krishna" w:date="2024-04-12T10:38:00Z" w16du:dateUtc="2024-04-12T14:38:00Z">
              <w:r w:rsidR="006F4FFD" w:rsidRPr="005139A8">
                <w:rPr>
                  <w:rFonts w:ascii="Times New Roman" w:hAnsi="Times New Roman" w:cs="Times New Roman"/>
                </w:rPr>
                <w:t xml:space="preserve"> </w:t>
              </w:r>
            </w:ins>
            <w:r w:rsidR="00321C73" w:rsidRPr="005139A8">
              <w:rPr>
                <w:rFonts w:ascii="Times New Roman" w:hAnsi="Times New Roman" w:cs="Times New Roman"/>
              </w:rPr>
              <w:t xml:space="preserve"> </w:t>
            </w:r>
            <w:r w:rsidR="006F4FFD" w:rsidRPr="005139A8">
              <w:rPr>
                <w:rFonts w:ascii="Times New Roman" w:hAnsi="Times New Roman" w:cs="Times New Roman"/>
              </w:rPr>
              <w:t xml:space="preserve">cybersecurity feature </w:t>
            </w:r>
            <w:r w:rsidR="00321C73" w:rsidRPr="005139A8">
              <w:rPr>
                <w:rFonts w:ascii="Times New Roman" w:hAnsi="Times New Roman" w:cs="Times New Roman"/>
              </w:rPr>
              <w:t xml:space="preserve"> is not implemented and 3 is the </w:t>
            </w:r>
            <w:r w:rsidR="006F4FFD" w:rsidRPr="005139A8">
              <w:rPr>
                <w:rFonts w:ascii="Times New Roman" w:hAnsi="Times New Roman" w:cs="Times New Roman"/>
              </w:rPr>
              <w:t xml:space="preserve">cybersecurity feature </w:t>
            </w:r>
            <w:r w:rsidR="00321C73" w:rsidRPr="005139A8">
              <w:rPr>
                <w:rFonts w:ascii="Times New Roman" w:hAnsi="Times New Roman" w:cs="Times New Roman"/>
              </w:rPr>
              <w:t xml:space="preserve"> is implemented and is continuously being updated and optimized. </w:t>
            </w:r>
            <w:r w:rsidR="003C62DE" w:rsidRPr="005139A8">
              <w:rPr>
                <w:rFonts w:ascii="Times New Roman" w:hAnsi="Times New Roman" w:cs="Times New Roman"/>
              </w:rPr>
              <w:t xml:space="preserve">From each of the municipalities, they aggregated the scores and created a stacked bar chart showing how effective each municipality is using </w:t>
            </w:r>
            <w:r w:rsidR="001F6F99" w:rsidRPr="005139A8">
              <w:rPr>
                <w:rFonts w:ascii="Times New Roman" w:hAnsi="Times New Roman" w:cs="Times New Roman"/>
              </w:rPr>
              <w:t xml:space="preserve">cybersecurity technologies. With this information, once the client finished their assessment for the entity, they produced a descriptive quantitative report for the entity solely and included a short list of recommendations for the entity to complete. Once the project is complete, they will take the aggregated data and provide the information to the Indiana Office of Technology maintaining the confidentiality of the entities. This report will contain the statistical analysis for the data but also will contain recommendations for what the state can do to assist the local entities develop and improve their cybersecurity infrastructure. </w:t>
            </w:r>
          </w:p>
          <w:p w14:paraId="58003EDC" w14:textId="77777777" w:rsidR="001F6F99" w:rsidRPr="005139A8" w:rsidRDefault="001F6F99" w:rsidP="001F6F99">
            <w:pPr>
              <w:pStyle w:val="PlainText"/>
              <w:rPr>
                <w:rFonts w:ascii="Times New Roman" w:hAnsi="Times New Roman" w:cs="Times New Roman"/>
              </w:rPr>
            </w:pPr>
          </w:p>
          <w:p w14:paraId="7096C7C4" w14:textId="706209F8" w:rsidR="0095053D" w:rsidRPr="005139A8" w:rsidRDefault="001F6F99" w:rsidP="001F6F99">
            <w:pPr>
              <w:pStyle w:val="PlainText"/>
              <w:rPr>
                <w:rFonts w:ascii="Times New Roman" w:hAnsi="Times New Roman" w:cs="Times New Roman"/>
              </w:rPr>
            </w:pPr>
            <w:r w:rsidRPr="005139A8">
              <w:rPr>
                <w:rFonts w:ascii="Times New Roman" w:hAnsi="Times New Roman" w:cs="Times New Roman"/>
              </w:rPr>
              <w:t xml:space="preserve">So far, the client has 23 entities who filled out the survey. The collection method was that the client or one of their colleagues travelled to the entities and assessed their cybersecurity posture. Once they finished their </w:t>
            </w:r>
            <w:r w:rsidR="0095053D" w:rsidRPr="005139A8">
              <w:rPr>
                <w:rFonts w:ascii="Times New Roman" w:hAnsi="Times New Roman" w:cs="Times New Roman"/>
              </w:rPr>
              <w:t>collection,</w:t>
            </w:r>
            <w:r w:rsidRPr="005139A8">
              <w:rPr>
                <w:rFonts w:ascii="Times New Roman" w:hAnsi="Times New Roman" w:cs="Times New Roman"/>
              </w:rPr>
              <w:t xml:space="preserve"> they added the </w:t>
            </w:r>
            <w:r w:rsidR="0095053D" w:rsidRPr="005139A8">
              <w:rPr>
                <w:rFonts w:ascii="Times New Roman" w:hAnsi="Times New Roman" w:cs="Times New Roman"/>
              </w:rPr>
              <w:t xml:space="preserve">findings to their report which puts great emphasis </w:t>
            </w:r>
            <w:r w:rsidRPr="005139A8">
              <w:rPr>
                <w:rFonts w:ascii="Times New Roman" w:hAnsi="Times New Roman" w:cs="Times New Roman"/>
              </w:rPr>
              <w:t>on basic display aggregation of data &amp; descriptive analysis.</w:t>
            </w:r>
            <w:r w:rsidR="0095053D" w:rsidRPr="005139A8">
              <w:rPr>
                <w:rFonts w:ascii="Times New Roman" w:hAnsi="Times New Roman" w:cs="Times New Roman"/>
              </w:rPr>
              <w:t xml:space="preserve"> Since they have limited entities, they</w:t>
            </w:r>
            <w:r w:rsidRPr="005139A8">
              <w:rPr>
                <w:rFonts w:ascii="Times New Roman" w:hAnsi="Times New Roman" w:cs="Times New Roman"/>
              </w:rPr>
              <w:t xml:space="preserve"> didn't have enough points to do inferential </w:t>
            </w:r>
            <w:r w:rsidR="0095053D" w:rsidRPr="005139A8">
              <w:rPr>
                <w:rFonts w:ascii="Times New Roman" w:hAnsi="Times New Roman" w:cs="Times New Roman"/>
              </w:rPr>
              <w:t>analysis, rather they described</w:t>
            </w:r>
            <w:r w:rsidRPr="005139A8">
              <w:rPr>
                <w:rFonts w:ascii="Times New Roman" w:hAnsi="Times New Roman" w:cs="Times New Roman"/>
              </w:rPr>
              <w:t xml:space="preserve"> who fell in what category (</w:t>
            </w:r>
            <w:r w:rsidR="0095053D" w:rsidRPr="005139A8">
              <w:rPr>
                <w:rFonts w:ascii="Times New Roman" w:hAnsi="Times New Roman" w:cs="Times New Roman"/>
              </w:rPr>
              <w:t>transformative</w:t>
            </w:r>
            <w:r w:rsidRPr="005139A8">
              <w:rPr>
                <w:rFonts w:ascii="Times New Roman" w:hAnsi="Times New Roman" w:cs="Times New Roman"/>
              </w:rPr>
              <w:t xml:space="preserve"> 12 or focused 14)</w:t>
            </w:r>
            <w:r w:rsidR="0095053D" w:rsidRPr="005139A8">
              <w:rPr>
                <w:rFonts w:ascii="Times New Roman" w:hAnsi="Times New Roman" w:cs="Times New Roman"/>
              </w:rPr>
              <w:t xml:space="preserve"> in other words they grouped the entities which were approximately had the same development, separating </w:t>
            </w:r>
            <w:r w:rsidRPr="005139A8">
              <w:rPr>
                <w:rFonts w:ascii="Times New Roman" w:hAnsi="Times New Roman" w:cs="Times New Roman"/>
              </w:rPr>
              <w:t xml:space="preserve">the edge cases </w:t>
            </w:r>
            <w:r w:rsidR="0095053D" w:rsidRPr="005139A8">
              <w:rPr>
                <w:rFonts w:ascii="Times New Roman" w:hAnsi="Times New Roman" w:cs="Times New Roman"/>
              </w:rPr>
              <w:t>(E</w:t>
            </w:r>
            <w:r w:rsidRPr="005139A8">
              <w:rPr>
                <w:rFonts w:ascii="Times New Roman" w:hAnsi="Times New Roman" w:cs="Times New Roman"/>
              </w:rPr>
              <w:t xml:space="preserve">ntities </w:t>
            </w:r>
            <w:r w:rsidR="0095053D" w:rsidRPr="005139A8">
              <w:rPr>
                <w:rFonts w:ascii="Times New Roman" w:hAnsi="Times New Roman" w:cs="Times New Roman"/>
              </w:rPr>
              <w:t>with</w:t>
            </w:r>
            <w:r w:rsidRPr="005139A8">
              <w:rPr>
                <w:rFonts w:ascii="Times New Roman" w:hAnsi="Times New Roman" w:cs="Times New Roman"/>
              </w:rPr>
              <w:t xml:space="preserve"> solid security, and </w:t>
            </w:r>
            <w:r w:rsidR="0095053D" w:rsidRPr="005139A8">
              <w:rPr>
                <w:rFonts w:ascii="Times New Roman" w:hAnsi="Times New Roman" w:cs="Times New Roman"/>
              </w:rPr>
              <w:t>the</w:t>
            </w:r>
            <w:r w:rsidRPr="005139A8">
              <w:rPr>
                <w:rFonts w:ascii="Times New Roman" w:hAnsi="Times New Roman" w:cs="Times New Roman"/>
              </w:rPr>
              <w:t xml:space="preserve"> ones were lacking). At the end of their analysis, they have all of the inferential summary. </w:t>
            </w:r>
          </w:p>
          <w:p w14:paraId="06F2962B" w14:textId="77777777" w:rsidR="0095053D" w:rsidRPr="005139A8" w:rsidRDefault="0095053D" w:rsidP="001F6F99">
            <w:pPr>
              <w:pStyle w:val="PlainText"/>
              <w:rPr>
                <w:rFonts w:ascii="Times New Roman" w:hAnsi="Times New Roman" w:cs="Times New Roman"/>
              </w:rPr>
            </w:pPr>
          </w:p>
          <w:p w14:paraId="05219DF9" w14:textId="33B23379" w:rsidR="001F6F99" w:rsidRPr="005139A8" w:rsidRDefault="0095053D" w:rsidP="001F6F99">
            <w:pPr>
              <w:pStyle w:val="PlainText"/>
              <w:rPr>
                <w:rFonts w:ascii="Times New Roman" w:hAnsi="Times New Roman" w:cs="Times New Roman"/>
              </w:rPr>
            </w:pPr>
            <w:r w:rsidRPr="005139A8">
              <w:rPr>
                <w:rFonts w:ascii="Times New Roman" w:hAnsi="Times New Roman" w:cs="Times New Roman"/>
              </w:rPr>
              <w:t xml:space="preserve">The client demonstrated the methods </w:t>
            </w:r>
            <w:r w:rsidR="00AC6594" w:rsidRPr="005139A8">
              <w:rPr>
                <w:rFonts w:ascii="Times New Roman" w:hAnsi="Times New Roman" w:cs="Times New Roman"/>
              </w:rPr>
              <w:t xml:space="preserve">that </w:t>
            </w:r>
            <w:r w:rsidRPr="005139A8">
              <w:rPr>
                <w:rFonts w:ascii="Times New Roman" w:hAnsi="Times New Roman" w:cs="Times New Roman"/>
              </w:rPr>
              <w:t xml:space="preserve">they were </w:t>
            </w:r>
            <w:r w:rsidR="006F4FFD" w:rsidRPr="005139A8">
              <w:rPr>
                <w:rFonts w:ascii="Times New Roman" w:hAnsi="Times New Roman" w:cs="Times New Roman"/>
              </w:rPr>
              <w:t>using,</w:t>
            </w:r>
            <w:r w:rsidR="00AC6594" w:rsidRPr="005139A8">
              <w:rPr>
                <w:rFonts w:ascii="Times New Roman" w:hAnsi="Times New Roman" w:cs="Times New Roman"/>
              </w:rPr>
              <w:t xml:space="preserve"> and they </w:t>
            </w:r>
            <w:r w:rsidRPr="005139A8">
              <w:rPr>
                <w:rFonts w:ascii="Times New Roman" w:hAnsi="Times New Roman" w:cs="Times New Roman"/>
              </w:rPr>
              <w:t xml:space="preserve">are not complicated. However, they mentioned that they did not have the in-depth understanding of statistical analysis to complete a more thorough report. They came to the SCS for 2 reasons. The first is to seek validation in their statistical methods are correct and appropriate for their report. The second was to receive help from the </w:t>
            </w:r>
            <w:r w:rsidR="00D1499B" w:rsidRPr="005139A8">
              <w:rPr>
                <w:rFonts w:ascii="Times New Roman" w:hAnsi="Times New Roman" w:cs="Times New Roman"/>
              </w:rPr>
              <w:t xml:space="preserve">consultant to conduct a more thorough analysis using more advanced analysis techniques, and to see if there were any holes in their original analysis method. </w:t>
            </w:r>
          </w:p>
          <w:p w14:paraId="14558159" w14:textId="77777777" w:rsidR="00271673" w:rsidRPr="005139A8" w:rsidRDefault="00271673" w:rsidP="001F6F99">
            <w:pPr>
              <w:pStyle w:val="PlainText"/>
              <w:rPr>
                <w:rFonts w:ascii="Times New Roman" w:hAnsi="Times New Roman" w:cs="Times New Roman"/>
              </w:rPr>
            </w:pPr>
          </w:p>
          <w:p w14:paraId="458BE809" w14:textId="7264B61E" w:rsidR="00764915" w:rsidRPr="005139A8" w:rsidRDefault="00496F03" w:rsidP="001F6F99">
            <w:pPr>
              <w:pStyle w:val="PlainText"/>
              <w:rPr>
                <w:rFonts w:ascii="Times New Roman" w:hAnsi="Times New Roman" w:cs="Times New Roman"/>
              </w:rPr>
            </w:pPr>
            <w:r w:rsidRPr="005139A8">
              <w:rPr>
                <w:rFonts w:ascii="Times New Roman" w:hAnsi="Times New Roman" w:cs="Times New Roman"/>
              </w:rPr>
              <w:t>Dr. Gu</w:t>
            </w:r>
            <w:r w:rsidR="00764915" w:rsidRPr="005139A8">
              <w:rPr>
                <w:rFonts w:ascii="Times New Roman" w:hAnsi="Times New Roman" w:cs="Times New Roman"/>
              </w:rPr>
              <w:t xml:space="preserve"> and Sumeeth had a lot of concerns about the client’s project:</w:t>
            </w:r>
          </w:p>
          <w:p w14:paraId="4124A1C5" w14:textId="60CA0C2F" w:rsidR="001F6F99" w:rsidRPr="005139A8" w:rsidRDefault="00764915" w:rsidP="001F6F99">
            <w:pPr>
              <w:pStyle w:val="PlainText"/>
              <w:numPr>
                <w:ilvl w:val="0"/>
                <w:numId w:val="2"/>
              </w:numPr>
              <w:rPr>
                <w:rFonts w:ascii="Times New Roman" w:hAnsi="Times New Roman" w:cs="Times New Roman"/>
              </w:rPr>
            </w:pPr>
            <w:r w:rsidRPr="005139A8">
              <w:rPr>
                <w:rFonts w:ascii="Times New Roman" w:hAnsi="Times New Roman" w:cs="Times New Roman"/>
              </w:rPr>
              <w:t>The client did not have a clearly defined question for their project. Based on their application and throughout the meeting, the client was not clear about their expectations and what they specifically needed help with during this assignment</w:t>
            </w:r>
          </w:p>
          <w:p w14:paraId="7B49DA22" w14:textId="0E9D8C5A" w:rsidR="00764915" w:rsidRPr="005139A8" w:rsidRDefault="00764915" w:rsidP="001F6F99">
            <w:pPr>
              <w:pStyle w:val="PlainText"/>
              <w:numPr>
                <w:ilvl w:val="0"/>
                <w:numId w:val="2"/>
              </w:numPr>
              <w:rPr>
                <w:rFonts w:ascii="Times New Roman" w:hAnsi="Times New Roman" w:cs="Times New Roman"/>
              </w:rPr>
            </w:pPr>
            <w:r w:rsidRPr="005139A8">
              <w:rPr>
                <w:rFonts w:ascii="Times New Roman" w:hAnsi="Times New Roman" w:cs="Times New Roman"/>
              </w:rPr>
              <w:t xml:space="preserve">The client’s data </w:t>
            </w:r>
            <w:r w:rsidR="006F4FFD" w:rsidRPr="005139A8">
              <w:rPr>
                <w:rFonts w:ascii="Times New Roman" w:hAnsi="Times New Roman" w:cs="Times New Roman"/>
              </w:rPr>
              <w:t>was</w:t>
            </w:r>
            <w:r w:rsidRPr="005139A8">
              <w:rPr>
                <w:rFonts w:ascii="Times New Roman" w:hAnsi="Times New Roman" w:cs="Times New Roman"/>
              </w:rPr>
              <w:t xml:space="preserve"> not up </w:t>
            </w:r>
            <w:r w:rsidR="00871C0A" w:rsidRPr="005139A8">
              <w:rPr>
                <w:rFonts w:ascii="Times New Roman" w:hAnsi="Times New Roman" w:cs="Times New Roman"/>
              </w:rPr>
              <w:t>t</w:t>
            </w:r>
            <w:r w:rsidRPr="005139A8">
              <w:rPr>
                <w:rFonts w:ascii="Times New Roman" w:hAnsi="Times New Roman" w:cs="Times New Roman"/>
              </w:rPr>
              <w:t xml:space="preserve">o date and synchronized to only include points from a fixed time frame. Furthermore, statistical analysis could not be completed because there were too few data points in the client’s dataset. Doing analysis of which could lead to false inference. </w:t>
            </w:r>
          </w:p>
          <w:p w14:paraId="5DC8BB5B" w14:textId="13ADD9B1" w:rsidR="00764915" w:rsidRPr="005139A8" w:rsidRDefault="00764915" w:rsidP="00763618">
            <w:pPr>
              <w:pStyle w:val="PlainText"/>
              <w:numPr>
                <w:ilvl w:val="0"/>
                <w:numId w:val="2"/>
              </w:numPr>
              <w:rPr>
                <w:rFonts w:ascii="Times New Roman" w:hAnsi="Times New Roman" w:cs="Times New Roman"/>
              </w:rPr>
            </w:pPr>
            <w:r w:rsidRPr="005139A8">
              <w:rPr>
                <w:rFonts w:ascii="Times New Roman" w:hAnsi="Times New Roman" w:cs="Times New Roman"/>
              </w:rPr>
              <w:t xml:space="preserve">The client needed to complete their report by June 2024, however they did not emphasize any deadline to the entities that they are surveying. So ultimately there is a lack of data points for this reason. </w:t>
            </w:r>
          </w:p>
          <w:p w14:paraId="1317D502" w14:textId="77777777" w:rsidR="001F6F99" w:rsidRPr="005139A8" w:rsidRDefault="001F6F99" w:rsidP="001F6F99">
            <w:pPr>
              <w:pStyle w:val="PlainText"/>
              <w:rPr>
                <w:rFonts w:ascii="Times New Roman" w:hAnsi="Times New Roman" w:cs="Times New Roman"/>
              </w:rPr>
            </w:pPr>
          </w:p>
          <w:p w14:paraId="5F4B5E83" w14:textId="7C7F82E1" w:rsidR="00321C73" w:rsidRPr="005139A8" w:rsidRDefault="00321C73" w:rsidP="001F6F99">
            <w:pPr>
              <w:pStyle w:val="PlainText"/>
              <w:rPr>
                <w:rFonts w:ascii="Times New Roman" w:hAnsi="Times New Roman" w:cs="Times New Roman"/>
              </w:rPr>
            </w:pPr>
          </w:p>
        </w:tc>
      </w:tr>
      <w:tr w:rsidR="004F7A82" w:rsidRPr="005139A8" w14:paraId="5595CF8A" w14:textId="77777777" w:rsidTr="00CC0F91">
        <w:trPr>
          <w:cantSplit/>
          <w:trHeight w:val="1670"/>
        </w:trPr>
        <w:tc>
          <w:tcPr>
            <w:tcW w:w="9806" w:type="dxa"/>
            <w:gridSpan w:val="3"/>
            <w:tcBorders>
              <w:bottom w:val="single" w:sz="4" w:space="0" w:color="auto"/>
            </w:tcBorders>
          </w:tcPr>
          <w:p w14:paraId="1084B7E6" w14:textId="77777777" w:rsidR="00743A42" w:rsidRPr="005139A8" w:rsidRDefault="004D451E" w:rsidP="004F7A82">
            <w:pPr>
              <w:pStyle w:val="PlainText"/>
              <w:rPr>
                <w:rFonts w:ascii="Times New Roman" w:hAnsi="Times New Roman" w:cs="Times New Roman"/>
              </w:rPr>
            </w:pPr>
            <w:r w:rsidRPr="005139A8">
              <w:rPr>
                <w:rFonts w:ascii="Times New Roman" w:hAnsi="Times New Roman" w:cs="Times New Roman"/>
                <w:b/>
              </w:rPr>
              <w:lastRenderedPageBreak/>
              <w:t>Recommendations for Design and/or Analysis</w:t>
            </w:r>
            <w:r w:rsidR="0062216E" w:rsidRPr="005139A8">
              <w:rPr>
                <w:rFonts w:ascii="Times New Roman" w:hAnsi="Times New Roman" w:cs="Times New Roman"/>
                <w:b/>
              </w:rPr>
              <w:t>:</w:t>
            </w:r>
            <w:r w:rsidR="0062216E" w:rsidRPr="005139A8">
              <w:rPr>
                <w:rFonts w:ascii="Times New Roman" w:hAnsi="Times New Roman" w:cs="Times New Roman"/>
              </w:rPr>
              <w:t xml:space="preserve">  </w:t>
            </w:r>
          </w:p>
          <w:p w14:paraId="3BC81280" w14:textId="7F809885" w:rsidR="009B33A8" w:rsidRPr="005139A8" w:rsidRDefault="009B33A8" w:rsidP="004F7A82">
            <w:pPr>
              <w:pStyle w:val="PlainText"/>
              <w:rPr>
                <w:rFonts w:ascii="Times New Roman" w:hAnsi="Times New Roman" w:cs="Times New Roman"/>
              </w:rPr>
            </w:pPr>
            <w:r w:rsidRPr="005139A8">
              <w:rPr>
                <w:rFonts w:ascii="Times New Roman" w:hAnsi="Times New Roman" w:cs="Times New Roman"/>
              </w:rPr>
              <w:t xml:space="preserve">The client was not clear about their goals and expectations. Hence </w:t>
            </w:r>
            <w:r w:rsidR="00115FEA" w:rsidRPr="005139A8">
              <w:rPr>
                <w:rFonts w:ascii="Times New Roman" w:hAnsi="Times New Roman" w:cs="Times New Roman"/>
              </w:rPr>
              <w:t>Dr. Gu</w:t>
            </w:r>
            <w:r w:rsidRPr="005139A8">
              <w:rPr>
                <w:rFonts w:ascii="Times New Roman" w:hAnsi="Times New Roman" w:cs="Times New Roman"/>
              </w:rPr>
              <w:t xml:space="preserve"> and Sumeeth could not give any help to </w:t>
            </w:r>
            <w:r w:rsidR="00C67CEA" w:rsidRPr="005139A8">
              <w:rPr>
                <w:rFonts w:ascii="Times New Roman" w:hAnsi="Times New Roman" w:cs="Times New Roman"/>
              </w:rPr>
              <w:t xml:space="preserve">the </w:t>
            </w:r>
            <w:r w:rsidR="00115FEA" w:rsidRPr="005139A8">
              <w:rPr>
                <w:rFonts w:ascii="Times New Roman" w:hAnsi="Times New Roman" w:cs="Times New Roman"/>
              </w:rPr>
              <w:t>client’s</w:t>
            </w:r>
            <w:r w:rsidR="00C67CEA" w:rsidRPr="005139A8">
              <w:rPr>
                <w:rFonts w:ascii="Times New Roman" w:hAnsi="Times New Roman" w:cs="Times New Roman"/>
              </w:rPr>
              <w:t xml:space="preserve"> project</w:t>
            </w:r>
            <w:r w:rsidR="0095053D" w:rsidRPr="005139A8">
              <w:rPr>
                <w:rFonts w:ascii="Times New Roman" w:hAnsi="Times New Roman" w:cs="Times New Roman"/>
              </w:rPr>
              <w:t xml:space="preserve"> design or analysis during this IM</w:t>
            </w:r>
            <w:r w:rsidR="00C67CEA" w:rsidRPr="005139A8">
              <w:rPr>
                <w:rFonts w:ascii="Times New Roman" w:hAnsi="Times New Roman" w:cs="Times New Roman"/>
              </w:rPr>
              <w:t>.</w:t>
            </w:r>
            <w:ins w:id="2" w:author="Guda, Sumeeth Krishna" w:date="2024-04-12T10:35:00Z" w16du:dateUtc="2024-04-12T14:35:00Z">
              <w:r w:rsidR="006F4FFD" w:rsidRPr="005139A8" w:rsidDel="006F4FFD">
                <w:rPr>
                  <w:rFonts w:ascii="Times New Roman" w:hAnsi="Times New Roman" w:cs="Times New Roman"/>
                </w:rPr>
                <w:t xml:space="preserve"> </w:t>
              </w:r>
            </w:ins>
            <w:r w:rsidR="00115FEA" w:rsidRPr="005139A8">
              <w:rPr>
                <w:rFonts w:ascii="Times New Roman" w:hAnsi="Times New Roman" w:cs="Times New Roman"/>
              </w:rPr>
              <w:t>Because the client’s project was all about aggregation and did not have any inferential techniques, Dr. Gu suggested some techniques the client could use</w:t>
            </w:r>
            <w:r w:rsidR="00C4427B" w:rsidRPr="005139A8">
              <w:rPr>
                <w:rFonts w:ascii="Times New Roman" w:hAnsi="Times New Roman" w:cs="Times New Roman"/>
              </w:rPr>
              <w:t xml:space="preserve"> since they have a report deadline in June 2024</w:t>
            </w:r>
            <w:r w:rsidR="00115FEA" w:rsidRPr="005139A8">
              <w:rPr>
                <w:rFonts w:ascii="Times New Roman" w:hAnsi="Times New Roman" w:cs="Times New Roman"/>
              </w:rPr>
              <w:t xml:space="preserve">. </w:t>
            </w:r>
          </w:p>
          <w:p w14:paraId="2130BC54" w14:textId="17D10CB9" w:rsidR="00115FEA" w:rsidRPr="005139A8" w:rsidRDefault="00115FEA" w:rsidP="00115FEA">
            <w:pPr>
              <w:pStyle w:val="PlainText"/>
              <w:numPr>
                <w:ilvl w:val="0"/>
                <w:numId w:val="1"/>
              </w:numPr>
              <w:rPr>
                <w:rFonts w:ascii="Times New Roman" w:hAnsi="Times New Roman" w:cs="Times New Roman"/>
              </w:rPr>
            </w:pPr>
            <w:r w:rsidRPr="005139A8">
              <w:rPr>
                <w:rFonts w:ascii="Times New Roman" w:hAnsi="Times New Roman" w:cs="Times New Roman"/>
              </w:rPr>
              <w:t xml:space="preserve">The client should implement deadlines for the entities to gather their </w:t>
            </w:r>
            <w:r w:rsidR="00C4427B" w:rsidRPr="005139A8">
              <w:rPr>
                <w:rFonts w:ascii="Times New Roman" w:hAnsi="Times New Roman" w:cs="Times New Roman"/>
              </w:rPr>
              <w:t xml:space="preserve">cybersecurity posture information. </w:t>
            </w:r>
            <w:r w:rsidRPr="005139A8">
              <w:rPr>
                <w:rFonts w:ascii="Times New Roman" w:hAnsi="Times New Roman" w:cs="Times New Roman"/>
              </w:rPr>
              <w:t>Deadlines are important to g</w:t>
            </w:r>
            <w:r w:rsidR="00C4427B" w:rsidRPr="005139A8">
              <w:rPr>
                <w:rFonts w:ascii="Times New Roman" w:hAnsi="Times New Roman" w:cs="Times New Roman"/>
              </w:rPr>
              <w:t>ather</w:t>
            </w:r>
            <w:r w:rsidRPr="005139A8">
              <w:rPr>
                <w:rFonts w:ascii="Times New Roman" w:hAnsi="Times New Roman" w:cs="Times New Roman"/>
              </w:rPr>
              <w:t xml:space="preserve"> the most up-to-data information as it </w:t>
            </w:r>
            <w:r w:rsidR="00C4427B" w:rsidRPr="005139A8">
              <w:rPr>
                <w:rFonts w:ascii="Times New Roman" w:hAnsi="Times New Roman" w:cs="Times New Roman"/>
              </w:rPr>
              <w:t xml:space="preserve">presents a sense of how the future posture will be. It will allow the client to summarize and deliver feedback to </w:t>
            </w:r>
            <w:r w:rsidR="00E23E25" w:rsidRPr="005139A8">
              <w:rPr>
                <w:rFonts w:ascii="Times New Roman" w:hAnsi="Times New Roman" w:cs="Times New Roman"/>
              </w:rPr>
              <w:t>the client</w:t>
            </w:r>
            <w:r w:rsidR="00C4427B" w:rsidRPr="005139A8">
              <w:rPr>
                <w:rFonts w:ascii="Times New Roman" w:hAnsi="Times New Roman" w:cs="Times New Roman"/>
              </w:rPr>
              <w:t xml:space="preserve"> for security infrastructure improvement.</w:t>
            </w:r>
          </w:p>
          <w:p w14:paraId="041DE9EF" w14:textId="7DB85951" w:rsidR="00115FEA" w:rsidRPr="005139A8" w:rsidRDefault="00E23E25" w:rsidP="00115FEA">
            <w:pPr>
              <w:pStyle w:val="PlainText"/>
              <w:numPr>
                <w:ilvl w:val="0"/>
                <w:numId w:val="1"/>
              </w:numPr>
              <w:rPr>
                <w:rFonts w:ascii="Times New Roman" w:hAnsi="Times New Roman" w:cs="Times New Roman"/>
              </w:rPr>
            </w:pPr>
            <w:r w:rsidRPr="005139A8">
              <w:rPr>
                <w:rFonts w:ascii="Times New Roman" w:hAnsi="Times New Roman" w:cs="Times New Roman"/>
              </w:rPr>
              <w:t>The current state of data collection is they are collecting all the information from the clients one at a time. Instead of collecting the entities one at a time, the client should c</w:t>
            </w:r>
            <w:r w:rsidR="00115FEA" w:rsidRPr="005139A8">
              <w:rPr>
                <w:rFonts w:ascii="Times New Roman" w:hAnsi="Times New Roman" w:cs="Times New Roman"/>
              </w:rPr>
              <w:t xml:space="preserve">ollect the information from all of the entities at the same time </w:t>
            </w:r>
            <w:r w:rsidRPr="005139A8">
              <w:rPr>
                <w:rFonts w:ascii="Times New Roman" w:hAnsi="Times New Roman" w:cs="Times New Roman"/>
              </w:rPr>
              <w:t xml:space="preserve">instead of in different years. If the client doesn’t do this, when the client does analysis, </w:t>
            </w:r>
            <w:r w:rsidR="00115FEA" w:rsidRPr="005139A8">
              <w:rPr>
                <w:rFonts w:ascii="Times New Roman" w:hAnsi="Times New Roman" w:cs="Times New Roman"/>
              </w:rPr>
              <w:t>the info could be outdated.</w:t>
            </w:r>
            <w:r w:rsidR="00EF3672" w:rsidRPr="005139A8">
              <w:rPr>
                <w:rFonts w:ascii="Times New Roman" w:hAnsi="Times New Roman" w:cs="Times New Roman"/>
              </w:rPr>
              <w:t xml:space="preserve"> The data needs to be synchronized so the client can assess the data at the same timepoint. If the collection gap is too large, the client needs to recollect the data which could burden the municipal government entities.</w:t>
            </w:r>
          </w:p>
          <w:p w14:paraId="4F102C86" w14:textId="6E3D4517" w:rsidR="00E23E25" w:rsidRPr="005139A8" w:rsidRDefault="00F478E0" w:rsidP="00115FEA">
            <w:pPr>
              <w:pStyle w:val="PlainText"/>
              <w:numPr>
                <w:ilvl w:val="0"/>
                <w:numId w:val="1"/>
              </w:numPr>
              <w:rPr>
                <w:rFonts w:ascii="Times New Roman" w:hAnsi="Times New Roman" w:cs="Times New Roman"/>
              </w:rPr>
            </w:pPr>
            <w:r w:rsidRPr="005139A8">
              <w:rPr>
                <w:rFonts w:ascii="Times New Roman" w:hAnsi="Times New Roman" w:cs="Times New Roman"/>
              </w:rPr>
              <w:t xml:space="preserve">The client doesn't know if their data </w:t>
            </w:r>
            <w:r w:rsidR="001905E7" w:rsidRPr="005139A8">
              <w:rPr>
                <w:rFonts w:ascii="Times New Roman" w:hAnsi="Times New Roman" w:cs="Times New Roman"/>
              </w:rPr>
              <w:t>is</w:t>
            </w:r>
            <w:r w:rsidRPr="005139A8">
              <w:rPr>
                <w:rFonts w:ascii="Times New Roman" w:hAnsi="Times New Roman" w:cs="Times New Roman"/>
              </w:rPr>
              <w:t xml:space="preserve"> representative, they should continue to make summaries of the aggregated data. Since they only have 27 data points </w:t>
            </w:r>
            <w:r w:rsidR="00203C08">
              <w:rPr>
                <w:rFonts w:ascii="Times New Roman" w:hAnsi="Times New Roman" w:cs="Times New Roman"/>
              </w:rPr>
              <w:t>c</w:t>
            </w:r>
            <w:r w:rsidRPr="005139A8">
              <w:rPr>
                <w:rFonts w:ascii="Times New Roman" w:hAnsi="Times New Roman" w:cs="Times New Roman"/>
              </w:rPr>
              <w:t>ollected so far, they need to collect data from more entities.  Once they collect more data points, then they should consider doing formal analysis on the results.</w:t>
            </w:r>
          </w:p>
          <w:p w14:paraId="2C4DF4AB" w14:textId="1E97DA91" w:rsidR="00574544" w:rsidRPr="005139A8" w:rsidRDefault="00574544" w:rsidP="00115FEA">
            <w:pPr>
              <w:pStyle w:val="PlainText"/>
              <w:numPr>
                <w:ilvl w:val="0"/>
                <w:numId w:val="1"/>
              </w:numPr>
              <w:rPr>
                <w:rFonts w:ascii="Times New Roman" w:hAnsi="Times New Roman" w:cs="Times New Roman"/>
              </w:rPr>
            </w:pPr>
            <w:r w:rsidRPr="005139A8">
              <w:rPr>
                <w:rFonts w:ascii="Times New Roman" w:hAnsi="Times New Roman" w:cs="Times New Roman"/>
              </w:rPr>
              <w:t>Another big concern was that the client did not have a clearly defined question in place for the consultant. If they are looking for the correlations within</w:t>
            </w:r>
            <w:r w:rsidR="00203C08">
              <w:rPr>
                <w:rFonts w:ascii="Times New Roman" w:hAnsi="Times New Roman" w:cs="Times New Roman"/>
              </w:rPr>
              <w:t xml:space="preserve"> their whole data</w:t>
            </w:r>
            <w:r w:rsidRPr="005139A8">
              <w:rPr>
                <w:rFonts w:ascii="Times New Roman" w:hAnsi="Times New Roman" w:cs="Times New Roman"/>
              </w:rPr>
              <w:t>. They should look into the various subsets of the data. The</w:t>
            </w:r>
            <w:r w:rsidR="00454515" w:rsidRPr="005139A8">
              <w:rPr>
                <w:rFonts w:ascii="Times New Roman" w:hAnsi="Times New Roman" w:cs="Times New Roman"/>
              </w:rPr>
              <w:t xml:space="preserve"> only two things needed are a greater number of d</w:t>
            </w:r>
            <w:r w:rsidRPr="005139A8">
              <w:rPr>
                <w:rFonts w:ascii="Times New Roman" w:hAnsi="Times New Roman" w:cs="Times New Roman"/>
              </w:rPr>
              <w:t xml:space="preserve">ata </w:t>
            </w:r>
            <w:r w:rsidR="00454515" w:rsidRPr="005139A8">
              <w:rPr>
                <w:rFonts w:ascii="Times New Roman" w:hAnsi="Times New Roman" w:cs="Times New Roman"/>
              </w:rPr>
              <w:t xml:space="preserve">points </w:t>
            </w:r>
            <w:r w:rsidRPr="005139A8">
              <w:rPr>
                <w:rFonts w:ascii="Times New Roman" w:hAnsi="Times New Roman" w:cs="Times New Roman"/>
              </w:rPr>
              <w:t>and a clearly defined question</w:t>
            </w:r>
            <w:r w:rsidR="00454515" w:rsidRPr="005139A8">
              <w:rPr>
                <w:rFonts w:ascii="Times New Roman" w:hAnsi="Times New Roman" w:cs="Times New Roman"/>
              </w:rPr>
              <w:t xml:space="preserve"> for investigation. </w:t>
            </w:r>
          </w:p>
          <w:p w14:paraId="3D7F3EB7" w14:textId="74D3BE22" w:rsidR="000F7CE7" w:rsidRPr="005139A8" w:rsidRDefault="000F7CE7" w:rsidP="00115FEA">
            <w:pPr>
              <w:pStyle w:val="PlainText"/>
              <w:numPr>
                <w:ilvl w:val="0"/>
                <w:numId w:val="1"/>
              </w:numPr>
              <w:rPr>
                <w:rFonts w:ascii="Times New Roman" w:hAnsi="Times New Roman" w:cs="Times New Roman"/>
              </w:rPr>
            </w:pPr>
            <w:r w:rsidRPr="005139A8">
              <w:rPr>
                <w:rFonts w:ascii="Times New Roman" w:hAnsi="Times New Roman" w:cs="Times New Roman"/>
                <w:bCs/>
              </w:rPr>
              <w:t xml:space="preserve">Some entities are intertwined with each other </w:t>
            </w:r>
            <w:r w:rsidR="006F4FFD" w:rsidRPr="005139A8">
              <w:rPr>
                <w:rFonts w:ascii="Times New Roman" w:hAnsi="Times New Roman" w:cs="Times New Roman"/>
                <w:bCs/>
              </w:rPr>
              <w:t>i.e.</w:t>
            </w:r>
            <w:r w:rsidRPr="005139A8">
              <w:rPr>
                <w:rFonts w:ascii="Times New Roman" w:hAnsi="Times New Roman" w:cs="Times New Roman"/>
                <w:bCs/>
              </w:rPr>
              <w:t xml:space="preserve"> (City government, publicly funded sources). The client should add labels to the data set to show if the data points are from the same overall municipalities or if they are independent from each other.</w:t>
            </w:r>
          </w:p>
        </w:tc>
      </w:tr>
      <w:tr w:rsidR="004D451E" w:rsidRPr="005139A8" w14:paraId="45194883" w14:textId="77777777" w:rsidTr="00CC0F91">
        <w:trPr>
          <w:cantSplit/>
          <w:trHeight w:val="855"/>
        </w:trPr>
        <w:tc>
          <w:tcPr>
            <w:tcW w:w="9806" w:type="dxa"/>
            <w:gridSpan w:val="3"/>
            <w:tcBorders>
              <w:top w:val="single" w:sz="4" w:space="0" w:color="auto"/>
            </w:tcBorders>
          </w:tcPr>
          <w:p w14:paraId="6F47D1E6" w14:textId="77777777" w:rsidR="004D451E" w:rsidRPr="005139A8" w:rsidRDefault="004D451E" w:rsidP="004F7A82">
            <w:pPr>
              <w:pStyle w:val="PlainText"/>
              <w:rPr>
                <w:rFonts w:ascii="Times New Roman" w:hAnsi="Times New Roman" w:cs="Times New Roman"/>
              </w:rPr>
            </w:pPr>
          </w:p>
          <w:p w14:paraId="314C4C8E" w14:textId="77777777" w:rsidR="0084268A" w:rsidRPr="005139A8" w:rsidRDefault="004D451E" w:rsidP="004F7A82">
            <w:pPr>
              <w:pStyle w:val="PlainText"/>
              <w:rPr>
                <w:rFonts w:ascii="Times New Roman" w:hAnsi="Times New Roman" w:cs="Times New Roman"/>
              </w:rPr>
            </w:pPr>
            <w:r w:rsidRPr="005139A8">
              <w:rPr>
                <w:rFonts w:ascii="Times New Roman" w:hAnsi="Times New Roman" w:cs="Times New Roman"/>
                <w:b/>
              </w:rPr>
              <w:t>Who will carry out these actions?</w:t>
            </w:r>
            <w:r w:rsidR="00986FD1" w:rsidRPr="005139A8">
              <w:rPr>
                <w:rFonts w:ascii="Times New Roman" w:hAnsi="Times New Roman" w:cs="Times New Roman"/>
              </w:rPr>
              <w:t xml:space="preserve">  </w:t>
            </w:r>
          </w:p>
          <w:p w14:paraId="0BB77D60" w14:textId="77777777" w:rsidR="0084268A" w:rsidRPr="005139A8" w:rsidRDefault="00C159A1" w:rsidP="004F7A82">
            <w:pPr>
              <w:pStyle w:val="PlainText"/>
              <w:rPr>
                <w:rFonts w:ascii="Times New Roman" w:hAnsi="Times New Roman" w:cs="Times New Roman"/>
                <w:b/>
              </w:rPr>
            </w:pPr>
            <w:r w:rsidRPr="005139A8">
              <w:rPr>
                <w:rFonts w:ascii="Times New Roman" w:hAnsi="Times New Roman" w:cs="Times New Roman"/>
                <w:b/>
              </w:rPr>
              <w:t xml:space="preserve">Client: </w:t>
            </w:r>
          </w:p>
          <w:p w14:paraId="4EEDF14A" w14:textId="778628E1" w:rsidR="000F7CE7" w:rsidRPr="005139A8" w:rsidRDefault="000F7CE7" w:rsidP="003B5FE5">
            <w:pPr>
              <w:pStyle w:val="PlainText"/>
              <w:numPr>
                <w:ilvl w:val="0"/>
                <w:numId w:val="3"/>
              </w:numPr>
              <w:rPr>
                <w:rFonts w:ascii="Times New Roman" w:hAnsi="Times New Roman" w:cs="Times New Roman"/>
                <w:bCs/>
              </w:rPr>
            </w:pPr>
            <w:r w:rsidRPr="005139A8">
              <w:rPr>
                <w:rFonts w:ascii="Times New Roman" w:hAnsi="Times New Roman" w:cs="Times New Roman"/>
                <w:bCs/>
              </w:rPr>
              <w:t xml:space="preserve">Define a specific problem for the consultant to solve by deriving insight from the dataset. </w:t>
            </w:r>
          </w:p>
          <w:p w14:paraId="5F98DF06" w14:textId="694D20BD" w:rsidR="003B5FE5" w:rsidRPr="005139A8" w:rsidRDefault="00C159A1" w:rsidP="003B5FE5">
            <w:pPr>
              <w:pStyle w:val="PlainText"/>
              <w:numPr>
                <w:ilvl w:val="0"/>
                <w:numId w:val="3"/>
              </w:numPr>
              <w:rPr>
                <w:rFonts w:ascii="Times New Roman" w:hAnsi="Times New Roman" w:cs="Times New Roman"/>
                <w:bCs/>
              </w:rPr>
            </w:pPr>
            <w:r w:rsidRPr="005139A8">
              <w:rPr>
                <w:rFonts w:ascii="Times New Roman" w:hAnsi="Times New Roman" w:cs="Times New Roman"/>
                <w:bCs/>
              </w:rPr>
              <w:t>Finish collecting more data points</w:t>
            </w:r>
            <w:r w:rsidR="003B5FE5" w:rsidRPr="005139A8">
              <w:rPr>
                <w:rFonts w:ascii="Times New Roman" w:hAnsi="Times New Roman" w:cs="Times New Roman"/>
                <w:bCs/>
              </w:rPr>
              <w:t xml:space="preserve"> from the government entities. </w:t>
            </w:r>
            <w:r w:rsidR="000F7CE7" w:rsidRPr="005139A8">
              <w:rPr>
                <w:rFonts w:ascii="Times New Roman" w:hAnsi="Times New Roman" w:cs="Times New Roman"/>
                <w:bCs/>
              </w:rPr>
              <w:t xml:space="preserve">Make sure to synchronize the data to the same time frame. </w:t>
            </w:r>
          </w:p>
          <w:p w14:paraId="4843284F" w14:textId="77777777" w:rsidR="000F7CE7" w:rsidRPr="005139A8" w:rsidRDefault="004C073C" w:rsidP="004E6967">
            <w:pPr>
              <w:pStyle w:val="PlainText"/>
              <w:numPr>
                <w:ilvl w:val="0"/>
                <w:numId w:val="3"/>
              </w:numPr>
              <w:rPr>
                <w:rFonts w:ascii="Times New Roman" w:hAnsi="Times New Roman" w:cs="Times New Roman"/>
                <w:bCs/>
              </w:rPr>
            </w:pPr>
            <w:r w:rsidRPr="005139A8">
              <w:rPr>
                <w:rFonts w:ascii="Times New Roman" w:hAnsi="Times New Roman" w:cs="Times New Roman"/>
                <w:bCs/>
              </w:rPr>
              <w:t xml:space="preserve">Implement deadlines within their survey and finish collecting the data by a specified date. </w:t>
            </w:r>
            <w:r w:rsidR="00C159A1" w:rsidRPr="005139A8">
              <w:rPr>
                <w:rFonts w:ascii="Times New Roman" w:hAnsi="Times New Roman" w:cs="Times New Roman"/>
                <w:bCs/>
              </w:rPr>
              <w:t xml:space="preserve"> </w:t>
            </w:r>
          </w:p>
          <w:p w14:paraId="7D219975" w14:textId="7432DAF7" w:rsidR="004E6967" w:rsidRPr="005139A8" w:rsidRDefault="004E6967" w:rsidP="004E6967">
            <w:pPr>
              <w:pStyle w:val="PlainText"/>
              <w:numPr>
                <w:ilvl w:val="0"/>
                <w:numId w:val="3"/>
              </w:numPr>
              <w:rPr>
                <w:rFonts w:ascii="Times New Roman" w:hAnsi="Times New Roman" w:cs="Times New Roman"/>
                <w:bCs/>
              </w:rPr>
            </w:pPr>
            <w:r w:rsidRPr="005139A8">
              <w:rPr>
                <w:rFonts w:ascii="Times New Roman" w:hAnsi="Times New Roman" w:cs="Times New Roman"/>
                <w:bCs/>
              </w:rPr>
              <w:t xml:space="preserve">Notify the consultant when they have a clearly defined problem and have finished completing their survey. </w:t>
            </w:r>
          </w:p>
          <w:p w14:paraId="6F16E9BF" w14:textId="77777777" w:rsidR="004E6967" w:rsidRPr="005139A8" w:rsidRDefault="004E6967" w:rsidP="004E6967">
            <w:pPr>
              <w:pStyle w:val="PlainText"/>
              <w:rPr>
                <w:rFonts w:ascii="Times New Roman" w:hAnsi="Times New Roman" w:cs="Times New Roman"/>
                <w:b/>
              </w:rPr>
            </w:pPr>
            <w:r w:rsidRPr="005139A8">
              <w:rPr>
                <w:rFonts w:ascii="Times New Roman" w:hAnsi="Times New Roman" w:cs="Times New Roman"/>
                <w:b/>
              </w:rPr>
              <w:t xml:space="preserve">Consultant: </w:t>
            </w:r>
          </w:p>
          <w:p w14:paraId="3AE67068" w14:textId="612FE7B8" w:rsidR="004E6967" w:rsidRPr="005139A8" w:rsidRDefault="004E6967" w:rsidP="004E6967">
            <w:pPr>
              <w:pStyle w:val="PlainText"/>
              <w:numPr>
                <w:ilvl w:val="0"/>
                <w:numId w:val="3"/>
              </w:numPr>
              <w:rPr>
                <w:rFonts w:ascii="Times New Roman" w:hAnsi="Times New Roman" w:cs="Times New Roman"/>
                <w:bCs/>
              </w:rPr>
            </w:pPr>
            <w:r w:rsidRPr="005139A8">
              <w:rPr>
                <w:rFonts w:ascii="Times New Roman" w:hAnsi="Times New Roman" w:cs="Times New Roman"/>
                <w:bCs/>
              </w:rPr>
              <w:t>Work with the client to solve their defined problem.</w:t>
            </w:r>
          </w:p>
          <w:p w14:paraId="5721C1EB" w14:textId="721436A2" w:rsidR="004E6967" w:rsidRPr="005139A8" w:rsidRDefault="004E6967" w:rsidP="004E6967">
            <w:pPr>
              <w:pStyle w:val="PlainText"/>
              <w:numPr>
                <w:ilvl w:val="0"/>
                <w:numId w:val="3"/>
              </w:numPr>
              <w:rPr>
                <w:rFonts w:ascii="Times New Roman" w:hAnsi="Times New Roman" w:cs="Times New Roman"/>
                <w:bCs/>
              </w:rPr>
            </w:pPr>
            <w:r w:rsidRPr="005139A8">
              <w:rPr>
                <w:rFonts w:ascii="Times New Roman" w:hAnsi="Times New Roman" w:cs="Times New Roman"/>
                <w:bCs/>
              </w:rPr>
              <w:t xml:space="preserve">Follow up with SCS directors to see if a follow up meeting is needed. </w:t>
            </w:r>
          </w:p>
        </w:tc>
      </w:tr>
      <w:tr w:rsidR="004F7A82" w:rsidRPr="005139A8" w14:paraId="7FE949D2" w14:textId="77777777" w:rsidTr="00CC0F91">
        <w:trPr>
          <w:cantSplit/>
          <w:trHeight w:val="800"/>
        </w:trPr>
        <w:tc>
          <w:tcPr>
            <w:tcW w:w="9806" w:type="dxa"/>
            <w:gridSpan w:val="3"/>
          </w:tcPr>
          <w:p w14:paraId="75FF91E5" w14:textId="77777777" w:rsidR="004F7A82" w:rsidRPr="005139A8" w:rsidRDefault="004F7A82" w:rsidP="004F7A82">
            <w:pPr>
              <w:pStyle w:val="PlainText"/>
              <w:rPr>
                <w:rFonts w:ascii="Times New Roman" w:hAnsi="Times New Roman" w:cs="Times New Roman"/>
                <w:b/>
              </w:rPr>
            </w:pPr>
          </w:p>
          <w:p w14:paraId="274A6C9C" w14:textId="552AD244" w:rsidR="004D451E" w:rsidRPr="005139A8" w:rsidRDefault="004D451E" w:rsidP="004F7A82">
            <w:pPr>
              <w:pStyle w:val="PlainText"/>
              <w:rPr>
                <w:rFonts w:ascii="Times New Roman" w:hAnsi="Times New Roman" w:cs="Times New Roman"/>
              </w:rPr>
            </w:pPr>
            <w:r w:rsidRPr="005139A8">
              <w:rPr>
                <w:rFonts w:ascii="Times New Roman" w:hAnsi="Times New Roman" w:cs="Times New Roman"/>
                <w:b/>
              </w:rPr>
              <w:t xml:space="preserve">Status: </w:t>
            </w:r>
            <w:r w:rsidR="00312853" w:rsidRPr="005139A8">
              <w:rPr>
                <w:rFonts w:ascii="Times New Roman" w:hAnsi="Times New Roman" w:cs="Times New Roman"/>
              </w:rPr>
              <w:t xml:space="preserve">Follow up needed. Once </w:t>
            </w:r>
            <w:r w:rsidR="009B33A8" w:rsidRPr="005139A8">
              <w:rPr>
                <w:rFonts w:ascii="Times New Roman" w:hAnsi="Times New Roman" w:cs="Times New Roman"/>
              </w:rPr>
              <w:t>the client</w:t>
            </w:r>
            <w:r w:rsidR="00312853" w:rsidRPr="005139A8">
              <w:rPr>
                <w:rFonts w:ascii="Times New Roman" w:hAnsi="Times New Roman" w:cs="Times New Roman"/>
              </w:rPr>
              <w:t xml:space="preserve"> gets enough data and defines their problem, </w:t>
            </w:r>
            <w:r w:rsidR="00B03747" w:rsidRPr="005139A8">
              <w:rPr>
                <w:rFonts w:ascii="Times New Roman" w:hAnsi="Times New Roman" w:cs="Times New Roman"/>
              </w:rPr>
              <w:t>the consultant</w:t>
            </w:r>
            <w:r w:rsidR="00312853" w:rsidRPr="005139A8">
              <w:rPr>
                <w:rFonts w:ascii="Times New Roman" w:hAnsi="Times New Roman" w:cs="Times New Roman"/>
              </w:rPr>
              <w:t xml:space="preserve"> will initiate </w:t>
            </w:r>
            <w:r w:rsidR="00B96B0E" w:rsidRPr="005139A8">
              <w:rPr>
                <w:rFonts w:ascii="Times New Roman" w:hAnsi="Times New Roman" w:cs="Times New Roman"/>
              </w:rPr>
              <w:t>the meeting</w:t>
            </w:r>
            <w:r w:rsidR="00B03747" w:rsidRPr="005139A8">
              <w:rPr>
                <w:rFonts w:ascii="Times New Roman" w:hAnsi="Times New Roman" w:cs="Times New Roman"/>
              </w:rPr>
              <w:t xml:space="preserve"> once contacted by the client</w:t>
            </w:r>
            <w:r w:rsidR="00312853" w:rsidRPr="005139A8">
              <w:rPr>
                <w:rFonts w:ascii="Times New Roman" w:hAnsi="Times New Roman" w:cs="Times New Roman"/>
              </w:rPr>
              <w:t>.</w:t>
            </w:r>
          </w:p>
          <w:p w14:paraId="688CE2E5" w14:textId="77777777" w:rsidR="00312853" w:rsidRPr="005139A8" w:rsidRDefault="00312853" w:rsidP="004F7A82">
            <w:pPr>
              <w:pStyle w:val="PlainText"/>
              <w:rPr>
                <w:rFonts w:ascii="Times New Roman" w:hAnsi="Times New Roman" w:cs="Times New Roman"/>
              </w:rPr>
            </w:pPr>
          </w:p>
        </w:tc>
      </w:tr>
    </w:tbl>
    <w:p w14:paraId="33C20D4D" w14:textId="77777777" w:rsidR="004F7A82" w:rsidRPr="003B6DD4" w:rsidRDefault="002E30FF" w:rsidP="00743A42">
      <w:pPr>
        <w:pStyle w:val="z-BottomofForm"/>
        <w:rPr>
          <w:rFonts w:ascii="Times New Roman" w:hAnsi="Times New Roman" w:cs="Times New Roman"/>
          <w:sz w:val="20"/>
          <w:szCs w:val="20"/>
        </w:rPr>
      </w:pPr>
      <w:r w:rsidRPr="003B6DD4">
        <w:rPr>
          <w:rFonts w:ascii="Times New Roman" w:hAnsi="Times New Roman" w:cs="Times New Roman"/>
          <w:sz w:val="20"/>
          <w:szCs w:val="20"/>
        </w:rPr>
        <w:t>Bottom of Form</w:t>
      </w:r>
    </w:p>
    <w:sectPr w:rsidR="004F7A82" w:rsidRPr="003B6DD4" w:rsidSect="00490D30">
      <w:footerReference w:type="even" r:id="rId7"/>
      <w:footerReference w:type="default" r:id="rId8"/>
      <w:headerReference w:type="first" r:id="rId9"/>
      <w:footerReference w:type="first" r:id="rId10"/>
      <w:pgSz w:w="12240" w:h="15840"/>
      <w:pgMar w:top="1080" w:right="1325" w:bottom="1440" w:left="132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9A283" w14:textId="77777777" w:rsidR="00490D30" w:rsidRDefault="00490D30">
      <w:r>
        <w:separator/>
      </w:r>
    </w:p>
  </w:endnote>
  <w:endnote w:type="continuationSeparator" w:id="0">
    <w:p w14:paraId="5893B02F" w14:textId="77777777" w:rsidR="00490D30" w:rsidRDefault="00490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DA359" w14:textId="77777777" w:rsidR="0062216E" w:rsidRDefault="0062216E" w:rsidP="006221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B0793A" w14:textId="77777777" w:rsidR="0062216E" w:rsidRDefault="0062216E" w:rsidP="006221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EBA11" w14:textId="77777777" w:rsidR="0062216E" w:rsidRDefault="0062216E" w:rsidP="008426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C2AA8" w14:textId="77777777" w:rsidR="00CC0F91" w:rsidRPr="00CC0F91" w:rsidRDefault="00FC7784" w:rsidP="00CC0F91">
    <w:pPr>
      <w:pStyle w:val="Footer"/>
      <w:jc w:val="right"/>
      <w:rPr>
        <w:sz w:val="20"/>
        <w:szCs w:val="20"/>
      </w:rPr>
    </w:pPr>
    <w:r>
      <w:rPr>
        <w:sz w:val="20"/>
        <w:szCs w:val="20"/>
      </w:rPr>
      <w:t>STAT401604</w:t>
    </w:r>
    <w:r w:rsidR="00CC0F91" w:rsidRPr="00CC0F91">
      <w:rPr>
        <w:sz w:val="20"/>
        <w:szCs w:val="20"/>
      </w:rPr>
      <w:t xml:space="preserve">  </w:t>
    </w:r>
    <w:r w:rsidR="00CC0F91">
      <w:rPr>
        <w:sz w:val="20"/>
        <w:szCs w:val="20"/>
      </w:rPr>
      <w:t xml:space="preserve">    </w:t>
    </w:r>
    <w:r w:rsidR="00CC0F91" w:rsidRPr="00CC0F91">
      <w:rPr>
        <w:sz w:val="20"/>
        <w:szCs w:val="20"/>
      </w:rPr>
      <w:t>12/1/11</w:t>
    </w:r>
  </w:p>
  <w:p w14:paraId="094D52B1" w14:textId="77777777" w:rsidR="00CC0F91" w:rsidRDefault="00CC0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E179BF" w14:textId="77777777" w:rsidR="00490D30" w:rsidRDefault="00490D30">
      <w:r>
        <w:separator/>
      </w:r>
    </w:p>
  </w:footnote>
  <w:footnote w:type="continuationSeparator" w:id="0">
    <w:p w14:paraId="0A938318" w14:textId="77777777" w:rsidR="00490D30" w:rsidRDefault="00490D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5FD9F" w14:textId="77777777" w:rsidR="0084268A" w:rsidRPr="0084268A" w:rsidRDefault="00FC7784" w:rsidP="0084268A">
    <w:pPr>
      <w:pStyle w:val="Header"/>
      <w:jc w:val="center"/>
      <w:rPr>
        <w:b/>
        <w:sz w:val="28"/>
        <w:szCs w:val="28"/>
      </w:rPr>
    </w:pPr>
    <w:r>
      <w:rPr>
        <w:b/>
        <w:sz w:val="28"/>
        <w:szCs w:val="28"/>
      </w:rPr>
      <w:t>STATISTICAL CONSULTING SERVICE INITIAL</w:t>
    </w:r>
    <w:r w:rsidR="0084268A">
      <w:rPr>
        <w:b/>
        <w:sz w:val="28"/>
        <w:szCs w:val="28"/>
      </w:rPr>
      <w:t xml:space="preserve"> MEETING RECORD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A5C79"/>
    <w:multiLevelType w:val="hybridMultilevel"/>
    <w:tmpl w:val="55146DD2"/>
    <w:lvl w:ilvl="0" w:tplc="AD8091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140C2"/>
    <w:multiLevelType w:val="hybridMultilevel"/>
    <w:tmpl w:val="B20AD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56A1E"/>
    <w:multiLevelType w:val="hybridMultilevel"/>
    <w:tmpl w:val="E00E0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3145853">
    <w:abstractNumId w:val="1"/>
  </w:num>
  <w:num w:numId="2" w16cid:durableId="1293441699">
    <w:abstractNumId w:val="2"/>
  </w:num>
  <w:num w:numId="3" w16cid:durableId="5201682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uda, Sumeeth Krishna">
    <w15:presenceInfo w15:providerId="AD" w15:userId="S::sguda@purdue.edu::035770b6-007d-424b-99d4-17194e76c4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39E"/>
    <w:rsid w:val="000C486C"/>
    <w:rsid w:val="000E139E"/>
    <w:rsid w:val="000F7CE7"/>
    <w:rsid w:val="00112CB9"/>
    <w:rsid w:val="00115FEA"/>
    <w:rsid w:val="00123E1B"/>
    <w:rsid w:val="001905E7"/>
    <w:rsid w:val="001F6F99"/>
    <w:rsid w:val="00201516"/>
    <w:rsid w:val="00203C08"/>
    <w:rsid w:val="00271673"/>
    <w:rsid w:val="002B5C9C"/>
    <w:rsid w:val="002E30FF"/>
    <w:rsid w:val="00312853"/>
    <w:rsid w:val="00321C73"/>
    <w:rsid w:val="0036487D"/>
    <w:rsid w:val="003B5FE5"/>
    <w:rsid w:val="003B6DD4"/>
    <w:rsid w:val="003C62DE"/>
    <w:rsid w:val="00454515"/>
    <w:rsid w:val="00490D30"/>
    <w:rsid w:val="00496F03"/>
    <w:rsid w:val="004C073C"/>
    <w:rsid w:val="004D451E"/>
    <w:rsid w:val="004E6967"/>
    <w:rsid w:val="004F7A82"/>
    <w:rsid w:val="00507E9B"/>
    <w:rsid w:val="0051372C"/>
    <w:rsid w:val="005139A8"/>
    <w:rsid w:val="00574544"/>
    <w:rsid w:val="005C4C15"/>
    <w:rsid w:val="005F66AD"/>
    <w:rsid w:val="006138E7"/>
    <w:rsid w:val="0062216E"/>
    <w:rsid w:val="006F4FFD"/>
    <w:rsid w:val="00702AF5"/>
    <w:rsid w:val="00743A42"/>
    <w:rsid w:val="00763618"/>
    <w:rsid w:val="00764915"/>
    <w:rsid w:val="007A7CF7"/>
    <w:rsid w:val="007B60D3"/>
    <w:rsid w:val="0083640B"/>
    <w:rsid w:val="0084268A"/>
    <w:rsid w:val="00871C0A"/>
    <w:rsid w:val="008A270D"/>
    <w:rsid w:val="008C0D47"/>
    <w:rsid w:val="00937676"/>
    <w:rsid w:val="0095053D"/>
    <w:rsid w:val="0098321E"/>
    <w:rsid w:val="00986FD1"/>
    <w:rsid w:val="009B33A8"/>
    <w:rsid w:val="00AC6594"/>
    <w:rsid w:val="00B03747"/>
    <w:rsid w:val="00B96B0E"/>
    <w:rsid w:val="00BC6A85"/>
    <w:rsid w:val="00C159A1"/>
    <w:rsid w:val="00C4427B"/>
    <w:rsid w:val="00C57606"/>
    <w:rsid w:val="00C63B0F"/>
    <w:rsid w:val="00C67CEA"/>
    <w:rsid w:val="00C939E4"/>
    <w:rsid w:val="00CC0F91"/>
    <w:rsid w:val="00D1499B"/>
    <w:rsid w:val="00E23E25"/>
    <w:rsid w:val="00E54B1C"/>
    <w:rsid w:val="00E92E20"/>
    <w:rsid w:val="00EE589D"/>
    <w:rsid w:val="00EF3672"/>
    <w:rsid w:val="00F2741E"/>
    <w:rsid w:val="00F478E0"/>
    <w:rsid w:val="00FC7784"/>
    <w:rsid w:val="00FE7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CBB19"/>
  <w15:chartTrackingRefBased/>
  <w15:docId w15:val="{80CFD47B-8307-4AF9-805D-B3EEB1B7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PlainText">
    <w:name w:val="Plain Text"/>
    <w:basedOn w:val="Normal"/>
    <w:rsid w:val="000E139E"/>
    <w:rPr>
      <w:rFonts w:ascii="Courier New" w:hAnsi="Courier New" w:cs="Courier New"/>
      <w:sz w:val="20"/>
      <w:szCs w:val="20"/>
    </w:rPr>
  </w:style>
  <w:style w:type="paragraph" w:styleId="Header">
    <w:name w:val="header"/>
    <w:basedOn w:val="Normal"/>
    <w:rsid w:val="004F7A82"/>
    <w:pPr>
      <w:tabs>
        <w:tab w:val="center" w:pos="4320"/>
        <w:tab w:val="right" w:pos="8640"/>
      </w:tabs>
    </w:pPr>
  </w:style>
  <w:style w:type="paragraph" w:styleId="Footer">
    <w:name w:val="footer"/>
    <w:basedOn w:val="Normal"/>
    <w:link w:val="FooterChar"/>
    <w:uiPriority w:val="99"/>
    <w:rsid w:val="004F7A82"/>
    <w:pPr>
      <w:tabs>
        <w:tab w:val="center" w:pos="4320"/>
        <w:tab w:val="right" w:pos="8640"/>
      </w:tabs>
    </w:pPr>
  </w:style>
  <w:style w:type="table" w:styleId="TableGrid">
    <w:name w:val="Table Grid"/>
    <w:basedOn w:val="TableNormal"/>
    <w:rsid w:val="004F7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PageNumber">
    <w:name w:val="page number"/>
    <w:basedOn w:val="DefaultParagraphFont"/>
    <w:rsid w:val="004F7A82"/>
  </w:style>
  <w:style w:type="paragraph" w:styleId="z-BottomofForm">
    <w:name w:val="HTML Bottom of Form"/>
    <w:basedOn w:val="Normal"/>
    <w:next w:val="Normal"/>
    <w:hidden/>
    <w:rsid w:val="002E30FF"/>
    <w:pPr>
      <w:pBdr>
        <w:top w:val="single" w:sz="6" w:space="1" w:color="auto"/>
      </w:pBdr>
      <w:jc w:val="center"/>
    </w:pPr>
    <w:rPr>
      <w:rFonts w:ascii="Arial" w:hAnsi="Arial" w:cs="Arial"/>
      <w:vanish/>
      <w:sz w:val="16"/>
      <w:szCs w:val="16"/>
    </w:rPr>
  </w:style>
  <w:style w:type="paragraph" w:styleId="z-TopofForm">
    <w:name w:val="HTML Top of Form"/>
    <w:basedOn w:val="Normal"/>
    <w:next w:val="Normal"/>
    <w:hidden/>
    <w:rsid w:val="002E30FF"/>
    <w:pPr>
      <w:pBdr>
        <w:bottom w:val="single" w:sz="6" w:space="1" w:color="auto"/>
      </w:pBdr>
      <w:jc w:val="center"/>
    </w:pPr>
    <w:rPr>
      <w:rFonts w:ascii="Arial" w:hAnsi="Arial" w:cs="Arial"/>
      <w:vanish/>
      <w:sz w:val="16"/>
      <w:szCs w:val="16"/>
    </w:rPr>
  </w:style>
  <w:style w:type="character" w:customStyle="1" w:styleId="FooterChar">
    <w:name w:val="Footer Char"/>
    <w:basedOn w:val="DefaultParagraphFont"/>
    <w:link w:val="Footer"/>
    <w:uiPriority w:val="99"/>
    <w:rsid w:val="00CC0F91"/>
    <w:rPr>
      <w:sz w:val="24"/>
      <w:szCs w:val="24"/>
    </w:rPr>
  </w:style>
  <w:style w:type="paragraph" w:styleId="BalloonText">
    <w:name w:val="Balloon Text"/>
    <w:basedOn w:val="Normal"/>
    <w:link w:val="BalloonTextChar"/>
    <w:uiPriority w:val="99"/>
    <w:semiHidden/>
    <w:unhideWhenUsed/>
    <w:rsid w:val="00CC0F91"/>
    <w:rPr>
      <w:rFonts w:ascii="Tahoma" w:hAnsi="Tahoma" w:cs="Tahoma"/>
      <w:sz w:val="16"/>
      <w:szCs w:val="16"/>
    </w:rPr>
  </w:style>
  <w:style w:type="character" w:customStyle="1" w:styleId="BalloonTextChar">
    <w:name w:val="Balloon Text Char"/>
    <w:basedOn w:val="DefaultParagraphFont"/>
    <w:link w:val="BalloonText"/>
    <w:uiPriority w:val="99"/>
    <w:semiHidden/>
    <w:rsid w:val="00CC0F91"/>
    <w:rPr>
      <w:rFonts w:ascii="Tahoma" w:hAnsi="Tahoma" w:cs="Tahoma"/>
      <w:sz w:val="16"/>
      <w:szCs w:val="16"/>
    </w:rPr>
  </w:style>
  <w:style w:type="character" w:styleId="CommentReference">
    <w:name w:val="annotation reference"/>
    <w:basedOn w:val="DefaultParagraphFont"/>
    <w:uiPriority w:val="99"/>
    <w:semiHidden/>
    <w:unhideWhenUsed/>
    <w:rsid w:val="00871C0A"/>
    <w:rPr>
      <w:sz w:val="16"/>
      <w:szCs w:val="16"/>
    </w:rPr>
  </w:style>
  <w:style w:type="paragraph" w:styleId="CommentText">
    <w:name w:val="annotation text"/>
    <w:basedOn w:val="Normal"/>
    <w:link w:val="CommentTextChar"/>
    <w:uiPriority w:val="99"/>
    <w:unhideWhenUsed/>
    <w:rsid w:val="00871C0A"/>
    <w:rPr>
      <w:sz w:val="20"/>
      <w:szCs w:val="20"/>
    </w:rPr>
  </w:style>
  <w:style w:type="character" w:customStyle="1" w:styleId="CommentTextChar">
    <w:name w:val="Comment Text Char"/>
    <w:basedOn w:val="DefaultParagraphFont"/>
    <w:link w:val="CommentText"/>
    <w:uiPriority w:val="99"/>
    <w:rsid w:val="00871C0A"/>
  </w:style>
  <w:style w:type="paragraph" w:styleId="CommentSubject">
    <w:name w:val="annotation subject"/>
    <w:basedOn w:val="CommentText"/>
    <w:next w:val="CommentText"/>
    <w:link w:val="CommentSubjectChar"/>
    <w:uiPriority w:val="99"/>
    <w:semiHidden/>
    <w:unhideWhenUsed/>
    <w:rsid w:val="00871C0A"/>
    <w:rPr>
      <w:b/>
      <w:bCs/>
    </w:rPr>
  </w:style>
  <w:style w:type="character" w:customStyle="1" w:styleId="CommentSubjectChar">
    <w:name w:val="Comment Subject Char"/>
    <w:basedOn w:val="CommentTextChar"/>
    <w:link w:val="CommentSubject"/>
    <w:uiPriority w:val="99"/>
    <w:semiHidden/>
    <w:rsid w:val="00871C0A"/>
    <w:rPr>
      <w:b/>
      <w:bCs/>
    </w:rPr>
  </w:style>
  <w:style w:type="paragraph" w:styleId="Revision">
    <w:name w:val="Revision"/>
    <w:hidden/>
    <w:uiPriority w:val="99"/>
    <w:semiHidden/>
    <w:rsid w:val="00AC6594"/>
    <w:rPr>
      <w:sz w:val="24"/>
      <w:szCs w:val="24"/>
    </w:rPr>
  </w:style>
  <w:style w:type="character" w:customStyle="1" w:styleId="cf01">
    <w:name w:val="cf01"/>
    <w:basedOn w:val="DefaultParagraphFont"/>
    <w:rsid w:val="005139A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cker\Local%20Settings\Temporary%20Internet%20Files\Content.IE5\HV5N1E2Q\Initial%20Meeting%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Initial Meeting Report</Template>
  <TotalTime>28</TotalTime>
  <Pages>3</Pages>
  <Words>1338</Words>
  <Characters>7218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rbecker</dc:creator>
  <cp:keywords/>
  <dc:description/>
  <cp:lastModifiedBy>Guda, Sumeeth Krishna</cp:lastModifiedBy>
  <cp:revision>10</cp:revision>
  <cp:lastPrinted>2004-08-23T17:38:00Z</cp:lastPrinted>
  <dcterms:created xsi:type="dcterms:W3CDTF">2024-04-10T18:59:00Z</dcterms:created>
  <dcterms:modified xsi:type="dcterms:W3CDTF">2024-04-22T17:53:00Z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2024-03-28T18:21:09Z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fb2f35f3-2a28-426d-beaa-e164124c7fab</vt:lpwstr>
  </property>
  <property fmtid="{D5CDD505-2E9C-101B-9397-08002B2CF9AE}" pid="8" name="MSIP_Label_4044bd30-2ed7-4c9d-9d12-46200872a97b_ContentBits">
    <vt:lpwstr>0</vt:lpwstr>
  </property>
</Properties>
</file>