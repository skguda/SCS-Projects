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1E13" w14:textId="77777777" w:rsidR="00045F77" w:rsidRPr="00256F25"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4"/>
          <w:szCs w:val="24"/>
        </w:rPr>
      </w:pPr>
      <w:r w:rsidRPr="00256F25">
        <w:rPr>
          <w:noProof/>
          <w:sz w:val="24"/>
          <w:szCs w:val="24"/>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sidRPr="00256F25">
        <w:rPr>
          <w:b/>
          <w:caps/>
          <w:color w:val="000000"/>
          <w:sz w:val="24"/>
          <w:szCs w:val="24"/>
        </w:rPr>
        <w:t>Statistical Design Consulting</w:t>
      </w:r>
    </w:p>
    <w:p w14:paraId="183D78C0" w14:textId="77777777" w:rsidR="00045F77" w:rsidRPr="00256F25"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256F25">
        <w:rPr>
          <w:b/>
          <w:color w:val="000000"/>
          <w:sz w:val="24"/>
          <w:szCs w:val="24"/>
        </w:rPr>
        <w:t xml:space="preserve">SEMESTER REPORT </w:t>
      </w:r>
    </w:p>
    <w:p w14:paraId="094E19EC" w14:textId="25E172F5" w:rsidR="00045F77" w:rsidRPr="00256F25" w:rsidRDefault="00C30AB0">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256F25">
        <w:rPr>
          <w:b/>
          <w:color w:val="000000"/>
          <w:sz w:val="24"/>
          <w:szCs w:val="24"/>
        </w:rPr>
        <w:t>Fall</w:t>
      </w:r>
      <w:r w:rsidR="00045F77" w:rsidRPr="00256F25">
        <w:rPr>
          <w:b/>
          <w:color w:val="000000"/>
          <w:sz w:val="24"/>
          <w:szCs w:val="24"/>
        </w:rPr>
        <w:t xml:space="preserve"> </w:t>
      </w:r>
      <w:r w:rsidR="00063F8A" w:rsidRPr="00256F25">
        <w:rPr>
          <w:b/>
          <w:color w:val="000000"/>
          <w:sz w:val="24"/>
          <w:szCs w:val="24"/>
        </w:rPr>
        <w:t>202</w:t>
      </w:r>
      <w:r w:rsidRPr="00256F25">
        <w:rPr>
          <w:b/>
          <w:color w:val="000000"/>
          <w:sz w:val="24"/>
          <w:szCs w:val="24"/>
        </w:rPr>
        <w:t>4</w:t>
      </w:r>
    </w:p>
    <w:p w14:paraId="144520BE" w14:textId="77777777" w:rsidR="00045F77" w:rsidRPr="00256F25"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p>
    <w:p w14:paraId="3B05E0BB" w14:textId="77777777" w:rsidR="00045F77" w:rsidRPr="00256F25"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6B8B3940" w14:textId="0FD65726" w:rsidR="00045F77" w:rsidRPr="00256F25"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256F25">
        <w:rPr>
          <w:b/>
          <w:color w:val="000000"/>
          <w:sz w:val="24"/>
          <w:szCs w:val="24"/>
        </w:rPr>
        <w:t>Client:</w:t>
      </w:r>
      <w:r w:rsidRPr="00256F25">
        <w:rPr>
          <w:color w:val="000000"/>
          <w:sz w:val="24"/>
          <w:szCs w:val="24"/>
        </w:rPr>
        <w:t xml:space="preserve">  </w:t>
      </w:r>
      <w:r w:rsidR="00B46D34" w:rsidRPr="00256F25">
        <w:rPr>
          <w:color w:val="000000"/>
          <w:sz w:val="24"/>
          <w:szCs w:val="24"/>
        </w:rPr>
        <w:t xml:space="preserve"> </w:t>
      </w:r>
      <w:r w:rsidR="00C30AB0" w:rsidRPr="00256F25">
        <w:rPr>
          <w:color w:val="000000"/>
          <w:sz w:val="24"/>
          <w:szCs w:val="24"/>
        </w:rPr>
        <w:t>Leah Nodar</w:t>
      </w:r>
      <w:r w:rsidR="00B46D34" w:rsidRPr="00256F25">
        <w:rPr>
          <w:color w:val="000000"/>
          <w:sz w:val="24"/>
          <w:szCs w:val="24"/>
        </w:rPr>
        <w:tab/>
      </w:r>
      <w:r w:rsidR="00B46D34" w:rsidRPr="00256F25">
        <w:rPr>
          <w:color w:val="000000"/>
          <w:sz w:val="24"/>
          <w:szCs w:val="24"/>
        </w:rPr>
        <w:tab/>
      </w:r>
      <w:r w:rsidRPr="00256F25">
        <w:rPr>
          <w:b/>
          <w:color w:val="000000"/>
          <w:sz w:val="24"/>
          <w:szCs w:val="24"/>
        </w:rPr>
        <w:tab/>
      </w:r>
      <w:r w:rsidRPr="00256F25">
        <w:rPr>
          <w:b/>
          <w:color w:val="000000"/>
          <w:sz w:val="24"/>
          <w:szCs w:val="24"/>
        </w:rPr>
        <w:tab/>
        <w:t>File Number:</w:t>
      </w:r>
      <w:r w:rsidRPr="00256F25">
        <w:rPr>
          <w:color w:val="000000"/>
          <w:sz w:val="24"/>
          <w:szCs w:val="24"/>
        </w:rPr>
        <w:t xml:space="preserve">  </w:t>
      </w:r>
      <w:r w:rsidR="00063F8A" w:rsidRPr="00256F25">
        <w:rPr>
          <w:color w:val="000000"/>
          <w:sz w:val="24"/>
          <w:szCs w:val="24"/>
        </w:rPr>
        <w:t>2</w:t>
      </w:r>
      <w:r w:rsidR="00C30AB0" w:rsidRPr="00256F25">
        <w:rPr>
          <w:color w:val="000000"/>
          <w:sz w:val="24"/>
          <w:szCs w:val="24"/>
        </w:rPr>
        <w:t>4</w:t>
      </w:r>
      <w:r w:rsidRPr="00256F25">
        <w:rPr>
          <w:color w:val="000000"/>
          <w:sz w:val="24"/>
          <w:szCs w:val="24"/>
        </w:rPr>
        <w:t>-</w:t>
      </w:r>
      <w:r w:rsidR="00063F8A" w:rsidRPr="00256F25">
        <w:rPr>
          <w:color w:val="000000"/>
          <w:sz w:val="24"/>
          <w:szCs w:val="24"/>
        </w:rPr>
        <w:t>0</w:t>
      </w:r>
      <w:r w:rsidR="00C30AB0" w:rsidRPr="00256F25">
        <w:rPr>
          <w:color w:val="000000"/>
          <w:sz w:val="24"/>
          <w:szCs w:val="24"/>
        </w:rPr>
        <w:t>50</w:t>
      </w:r>
    </w:p>
    <w:p w14:paraId="57204BDA" w14:textId="77777777" w:rsidR="00045F77" w:rsidRPr="00256F25"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AD0ED" w14:textId="02F6EE63" w:rsidR="00045F77" w:rsidRPr="00256F25"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256F25">
        <w:rPr>
          <w:b/>
          <w:color w:val="000000"/>
          <w:sz w:val="24"/>
          <w:szCs w:val="24"/>
        </w:rPr>
        <w:t>Department:</w:t>
      </w:r>
      <w:r w:rsidRPr="00256F25">
        <w:rPr>
          <w:color w:val="000000"/>
          <w:sz w:val="24"/>
          <w:szCs w:val="24"/>
        </w:rPr>
        <w:t xml:space="preserve">  </w:t>
      </w:r>
      <w:r w:rsidR="00B46D34" w:rsidRPr="00256F25">
        <w:rPr>
          <w:color w:val="000000"/>
          <w:sz w:val="24"/>
          <w:szCs w:val="24"/>
        </w:rPr>
        <w:t xml:space="preserve"> </w:t>
      </w:r>
      <w:r w:rsidR="00C30AB0" w:rsidRPr="00256F25">
        <w:rPr>
          <w:color w:val="000000"/>
          <w:sz w:val="24"/>
          <w:szCs w:val="24"/>
        </w:rPr>
        <w:t>Linguistics</w:t>
      </w:r>
      <w:r w:rsidR="00B46D34" w:rsidRPr="00256F25">
        <w:rPr>
          <w:color w:val="000000"/>
          <w:sz w:val="24"/>
          <w:szCs w:val="24"/>
        </w:rPr>
        <w:tab/>
      </w:r>
      <w:r w:rsidRPr="00256F25">
        <w:rPr>
          <w:color w:val="000000"/>
          <w:sz w:val="24"/>
          <w:szCs w:val="24"/>
        </w:rPr>
        <w:tab/>
      </w:r>
      <w:r w:rsidRPr="00256F25">
        <w:rPr>
          <w:color w:val="000000"/>
          <w:sz w:val="24"/>
          <w:szCs w:val="24"/>
        </w:rPr>
        <w:tab/>
      </w:r>
      <w:r w:rsidRPr="00256F25">
        <w:rPr>
          <w:color w:val="000000"/>
          <w:sz w:val="24"/>
          <w:szCs w:val="24"/>
        </w:rPr>
        <w:tab/>
      </w:r>
      <w:r w:rsidRPr="00256F25">
        <w:rPr>
          <w:b/>
          <w:color w:val="000000"/>
          <w:sz w:val="24"/>
          <w:szCs w:val="24"/>
        </w:rPr>
        <w:t>Major Prof:</w:t>
      </w:r>
      <w:r w:rsidRPr="00256F25">
        <w:rPr>
          <w:color w:val="000000"/>
          <w:sz w:val="24"/>
          <w:szCs w:val="24"/>
        </w:rPr>
        <w:t xml:space="preserve">  </w:t>
      </w:r>
      <w:r w:rsidR="00C30AB0" w:rsidRPr="00256F25">
        <w:rPr>
          <w:color w:val="000000"/>
          <w:sz w:val="24"/>
          <w:szCs w:val="24"/>
        </w:rPr>
        <w:t>Dr. Felicia Roberts</w:t>
      </w:r>
    </w:p>
    <w:p w14:paraId="72FDC8B2" w14:textId="77777777" w:rsidR="00045F77" w:rsidRPr="00256F25"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94223" w14:textId="24B8E171" w:rsidR="00045F77" w:rsidRPr="00256F25"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256F25">
        <w:rPr>
          <w:b/>
          <w:color w:val="000000"/>
          <w:sz w:val="24"/>
          <w:szCs w:val="24"/>
        </w:rPr>
        <w:t>Consultant:</w:t>
      </w:r>
      <w:r w:rsidRPr="00256F25">
        <w:rPr>
          <w:color w:val="000000"/>
          <w:sz w:val="24"/>
          <w:szCs w:val="24"/>
        </w:rPr>
        <w:t xml:space="preserve">  </w:t>
      </w:r>
      <w:r w:rsidR="00C30AB0" w:rsidRPr="00256F25">
        <w:rPr>
          <w:color w:val="000000"/>
          <w:sz w:val="24"/>
          <w:szCs w:val="24"/>
        </w:rPr>
        <w:t>Sumeeth Guda</w:t>
      </w:r>
      <w:r w:rsidR="00B46D34" w:rsidRPr="00256F25">
        <w:rPr>
          <w:color w:val="000000"/>
          <w:sz w:val="24"/>
          <w:szCs w:val="24"/>
        </w:rPr>
        <w:t xml:space="preserve"> </w:t>
      </w:r>
      <w:r w:rsidR="00B46D34" w:rsidRPr="00256F25">
        <w:rPr>
          <w:color w:val="000000"/>
          <w:sz w:val="24"/>
          <w:szCs w:val="24"/>
        </w:rPr>
        <w:tab/>
      </w:r>
      <w:r w:rsidRPr="00256F25">
        <w:rPr>
          <w:color w:val="000000"/>
          <w:sz w:val="24"/>
          <w:szCs w:val="24"/>
        </w:rPr>
        <w:tab/>
      </w:r>
      <w:r w:rsidRPr="00256F25">
        <w:rPr>
          <w:color w:val="000000"/>
          <w:sz w:val="24"/>
          <w:szCs w:val="24"/>
        </w:rPr>
        <w:tab/>
      </w:r>
      <w:r w:rsidRPr="00256F25">
        <w:rPr>
          <w:color w:val="000000"/>
          <w:sz w:val="24"/>
          <w:szCs w:val="24"/>
        </w:rPr>
        <w:tab/>
      </w:r>
      <w:r w:rsidRPr="00256F25">
        <w:rPr>
          <w:b/>
          <w:color w:val="000000"/>
          <w:sz w:val="24"/>
          <w:szCs w:val="24"/>
        </w:rPr>
        <w:t>Initial Meeting Date:</w:t>
      </w:r>
      <w:r w:rsidRPr="00256F25">
        <w:rPr>
          <w:color w:val="000000"/>
          <w:sz w:val="24"/>
          <w:szCs w:val="24"/>
        </w:rPr>
        <w:t xml:space="preserve">  </w:t>
      </w:r>
      <w:r w:rsidR="00C30AB0" w:rsidRPr="00256F25">
        <w:rPr>
          <w:color w:val="000000"/>
          <w:sz w:val="24"/>
          <w:szCs w:val="24"/>
        </w:rPr>
        <w:t>07</w:t>
      </w:r>
      <w:r w:rsidRPr="00256F25">
        <w:rPr>
          <w:color w:val="000000"/>
          <w:sz w:val="24"/>
          <w:szCs w:val="24"/>
        </w:rPr>
        <w:t>/</w:t>
      </w:r>
      <w:r w:rsidR="00C30AB0" w:rsidRPr="00256F25">
        <w:rPr>
          <w:color w:val="000000"/>
          <w:sz w:val="24"/>
          <w:szCs w:val="24"/>
        </w:rPr>
        <w:t>10</w:t>
      </w:r>
      <w:r w:rsidRPr="00256F25">
        <w:rPr>
          <w:color w:val="000000"/>
          <w:sz w:val="24"/>
          <w:szCs w:val="24"/>
        </w:rPr>
        <w:t>/</w:t>
      </w:r>
      <w:r w:rsidR="00C30AB0" w:rsidRPr="00256F25">
        <w:rPr>
          <w:color w:val="000000"/>
          <w:sz w:val="24"/>
          <w:szCs w:val="24"/>
        </w:rPr>
        <w:t>24</w:t>
      </w:r>
    </w:p>
    <w:p w14:paraId="373AFABA" w14:textId="77777777" w:rsidR="00045F77" w:rsidRPr="00256F25"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6CB18C62" w14:textId="38A3269C" w:rsidR="00045F77" w:rsidRPr="00256F25"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256F25">
        <w:rPr>
          <w:b/>
          <w:color w:val="000000"/>
          <w:sz w:val="24"/>
          <w:szCs w:val="24"/>
        </w:rPr>
        <w:t>Meeting Attendees:</w:t>
      </w:r>
      <w:r w:rsidRPr="00256F25">
        <w:rPr>
          <w:color w:val="000000"/>
          <w:sz w:val="24"/>
          <w:szCs w:val="24"/>
        </w:rPr>
        <w:t xml:space="preserve">  </w:t>
      </w:r>
      <w:r w:rsidR="00B46D34" w:rsidRPr="00256F25">
        <w:rPr>
          <w:color w:val="000000"/>
          <w:sz w:val="24"/>
          <w:szCs w:val="24"/>
        </w:rPr>
        <w:t xml:space="preserve"> </w:t>
      </w:r>
      <w:r w:rsidR="00C30AB0" w:rsidRPr="00256F25">
        <w:rPr>
          <w:color w:val="000000"/>
          <w:sz w:val="24"/>
          <w:szCs w:val="24"/>
        </w:rPr>
        <w:t>Leah Nodar, Sumeeth Guda, Dr. Felicia Roberts, Dr. Bruce Craig</w:t>
      </w:r>
    </w:p>
    <w:p w14:paraId="72636B22" w14:textId="77777777" w:rsidR="00045F77" w:rsidRPr="00256F25"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6B11E7F7" w14:textId="2EE1A99C" w:rsidR="00045F77" w:rsidRPr="00256F25"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r w:rsidRPr="00256F25">
        <w:rPr>
          <w:b/>
          <w:color w:val="000000"/>
          <w:sz w:val="24"/>
          <w:szCs w:val="24"/>
        </w:rPr>
        <w:t>Statement of Problem:</w:t>
      </w:r>
      <w:r w:rsidRPr="00256F25">
        <w:rPr>
          <w:color w:val="000000"/>
          <w:sz w:val="24"/>
          <w:szCs w:val="24"/>
        </w:rPr>
        <w:t xml:space="preserve">  </w:t>
      </w:r>
      <w:r w:rsidR="00B46D34" w:rsidRPr="00256F25">
        <w:rPr>
          <w:color w:val="000000"/>
          <w:sz w:val="24"/>
          <w:szCs w:val="24"/>
        </w:rPr>
        <w:t xml:space="preserve">  </w:t>
      </w:r>
    </w:p>
    <w:p w14:paraId="22348570" w14:textId="2B4A35E5" w:rsidR="00B46D34" w:rsidRPr="00256F25" w:rsidRDefault="00C30AB0">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r w:rsidRPr="00256F25">
        <w:rPr>
          <w:color w:val="000000"/>
          <w:sz w:val="24"/>
          <w:szCs w:val="24"/>
        </w:rPr>
        <w:t>To determine whether groups of speakers from Mobile  and Africatown, Alabama have significantly different speech patterns, and investigate how the dialects evolved over time using seven linguistic features</w:t>
      </w:r>
    </w:p>
    <w:p w14:paraId="28FCEF3C" w14:textId="77777777" w:rsidR="00045F77" w:rsidRPr="00256F25"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256F25">
        <w:rPr>
          <w:color w:val="000000"/>
          <w:sz w:val="24"/>
          <w:szCs w:val="24"/>
        </w:rPr>
        <w:tab/>
      </w:r>
      <w:r w:rsidRPr="00256F25">
        <w:rPr>
          <w:color w:val="000000"/>
          <w:sz w:val="24"/>
          <w:szCs w:val="24"/>
        </w:rPr>
        <w:tab/>
      </w:r>
      <w:r w:rsidRPr="00256F25">
        <w:rPr>
          <w:color w:val="000000"/>
          <w:sz w:val="24"/>
          <w:szCs w:val="24"/>
        </w:rPr>
        <w:tab/>
      </w:r>
      <w:r w:rsidRPr="00256F25">
        <w:rPr>
          <w:color w:val="000000"/>
          <w:sz w:val="24"/>
          <w:szCs w:val="24"/>
        </w:rPr>
        <w:tab/>
      </w:r>
      <w:r w:rsidRPr="00256F25">
        <w:rPr>
          <w:color w:val="000000"/>
          <w:sz w:val="24"/>
          <w:szCs w:val="24"/>
        </w:rPr>
        <w:tab/>
      </w:r>
      <w:r w:rsidRPr="00256F25">
        <w:rPr>
          <w:color w:val="000000"/>
          <w:sz w:val="24"/>
          <w:szCs w:val="24"/>
        </w:rPr>
        <w:tab/>
      </w:r>
      <w:r w:rsidRPr="00256F25">
        <w:rPr>
          <w:color w:val="000000"/>
          <w:sz w:val="24"/>
          <w:szCs w:val="24"/>
        </w:rPr>
        <w:tab/>
      </w:r>
      <w:r w:rsidRPr="00256F25">
        <w:rPr>
          <w:color w:val="000000"/>
          <w:sz w:val="24"/>
          <w:szCs w:val="24"/>
        </w:rPr>
        <w:tab/>
      </w:r>
      <w:r w:rsidRPr="00256F25">
        <w:rPr>
          <w:color w:val="000000"/>
          <w:sz w:val="24"/>
          <w:szCs w:val="24"/>
        </w:rPr>
        <w:tab/>
      </w:r>
    </w:p>
    <w:p w14:paraId="376AD64A" w14:textId="5D4CB8D1" w:rsidR="00B46D34" w:rsidRPr="00256F25"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256F25">
        <w:rPr>
          <w:b/>
          <w:color w:val="000000"/>
          <w:sz w:val="24"/>
          <w:szCs w:val="24"/>
        </w:rPr>
        <w:t>Goal of This Project:</w:t>
      </w:r>
      <w:r w:rsidRPr="00256F25">
        <w:rPr>
          <w:color w:val="000000"/>
          <w:sz w:val="24"/>
          <w:szCs w:val="24"/>
        </w:rPr>
        <w:t xml:space="preserve">  </w:t>
      </w:r>
      <w:r w:rsidR="00B46D34" w:rsidRPr="00256F25">
        <w:rPr>
          <w:color w:val="000000"/>
          <w:sz w:val="24"/>
          <w:szCs w:val="24"/>
        </w:rPr>
        <w:t xml:space="preserve"> </w:t>
      </w:r>
      <w:r w:rsidR="00C30AB0" w:rsidRPr="00256F25">
        <w:rPr>
          <w:color w:val="000000"/>
          <w:sz w:val="24"/>
          <w:szCs w:val="24"/>
        </w:rPr>
        <w:t>PhD dissertation</w:t>
      </w:r>
    </w:p>
    <w:p w14:paraId="0AFF1C0A" w14:textId="77777777" w:rsidR="00B46D34" w:rsidRPr="00256F25"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4E066C3A" w14:textId="5904F96D" w:rsidR="00045F77" w:rsidRPr="00256F25"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256F25">
        <w:rPr>
          <w:b/>
          <w:color w:val="000000"/>
          <w:sz w:val="24"/>
          <w:szCs w:val="24"/>
        </w:rPr>
        <w:t>Background:</w:t>
      </w:r>
      <w:r w:rsidRPr="00256F25">
        <w:rPr>
          <w:color w:val="000000"/>
          <w:sz w:val="24"/>
          <w:szCs w:val="24"/>
        </w:rPr>
        <w:t xml:space="preserve">  </w:t>
      </w:r>
      <w:r w:rsidR="00B46D34" w:rsidRPr="00256F25">
        <w:rPr>
          <w:color w:val="000000"/>
          <w:sz w:val="24"/>
          <w:szCs w:val="24"/>
        </w:rPr>
        <w:t xml:space="preserve">  </w:t>
      </w:r>
      <w:r w:rsidRPr="00256F25">
        <w:rPr>
          <w:color w:val="000000"/>
          <w:sz w:val="24"/>
          <w:szCs w:val="24"/>
        </w:rPr>
        <w:t xml:space="preserve"> </w:t>
      </w:r>
      <w:r w:rsidR="00B46D34" w:rsidRPr="00256F25">
        <w:rPr>
          <w:color w:val="000000"/>
          <w:sz w:val="24"/>
          <w:szCs w:val="24"/>
        </w:rPr>
        <w:t xml:space="preserve"> </w:t>
      </w:r>
    </w:p>
    <w:p w14:paraId="7D4DE364" w14:textId="77777777" w:rsidR="00C30AB0" w:rsidRPr="00C30AB0" w:rsidRDefault="00C30AB0" w:rsidP="00C30AB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C30AB0">
        <w:rPr>
          <w:bCs/>
          <w:color w:val="000000"/>
          <w:sz w:val="24"/>
          <w:szCs w:val="24"/>
        </w:rPr>
        <w:t xml:space="preserve">The client is a PhD student in the linguistics department who is exploring whether two groups of people from the early 20th century, who had very different English dialects, continue to have these differences in the 1970s and 1990s, or if their dialects have converged. </w:t>
      </w:r>
    </w:p>
    <w:p w14:paraId="30195E1A" w14:textId="77777777" w:rsidR="00C30AB0" w:rsidRPr="00C30AB0" w:rsidRDefault="00C30AB0" w:rsidP="00C30AB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583BDF24" w14:textId="77777777" w:rsidR="00C30AB0" w:rsidRPr="00C30AB0" w:rsidRDefault="00C30AB0" w:rsidP="00C30AB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C30AB0">
        <w:rPr>
          <w:bCs/>
          <w:color w:val="000000"/>
          <w:sz w:val="24"/>
          <w:szCs w:val="24"/>
        </w:rPr>
        <w:t xml:space="preserve">The two groups are the people of Africatown, AL and those of Mobile, AL. According to the client, this is linguistically interesting for two reasons. </w:t>
      </w:r>
      <w:proofErr w:type="gramStart"/>
      <w:r w:rsidRPr="00C30AB0">
        <w:rPr>
          <w:bCs/>
          <w:color w:val="000000"/>
          <w:sz w:val="24"/>
          <w:szCs w:val="24"/>
        </w:rPr>
        <w:t>First, because</w:t>
      </w:r>
      <w:proofErr w:type="gramEnd"/>
      <w:r w:rsidRPr="00C30AB0">
        <w:rPr>
          <w:bCs/>
          <w:color w:val="000000"/>
          <w:sz w:val="24"/>
          <w:szCs w:val="24"/>
        </w:rPr>
        <w:t xml:space="preserve"> Africatown has a unique dialect that has not been studied before, and second, because Africatown has documentation of a town founder's earliest stage of the dialect in the 1920s, so following this across later time periods may tell us something new about how dialects develop overall, with implications for how other languages change.</w:t>
      </w:r>
    </w:p>
    <w:p w14:paraId="0BEC3DCD" w14:textId="77777777" w:rsidR="00C30AB0" w:rsidRPr="00C30AB0" w:rsidRDefault="00C30AB0" w:rsidP="00C30AB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010B8D29" w14:textId="77777777" w:rsidR="00C30AB0" w:rsidRPr="00C30AB0" w:rsidRDefault="00C30AB0" w:rsidP="00C30AB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C30AB0">
        <w:rPr>
          <w:bCs/>
          <w:color w:val="000000"/>
          <w:sz w:val="24"/>
          <w:szCs w:val="24"/>
        </w:rPr>
        <w:t xml:space="preserve">The client will not be conducting an experiment, but rather perform a social/historical analysis. The client’s data </w:t>
      </w:r>
      <w:proofErr w:type="gramStart"/>
      <w:r w:rsidRPr="00C30AB0">
        <w:rPr>
          <w:bCs/>
          <w:color w:val="000000"/>
          <w:sz w:val="24"/>
          <w:szCs w:val="24"/>
        </w:rPr>
        <w:t>are</w:t>
      </w:r>
      <w:proofErr w:type="gramEnd"/>
      <w:r w:rsidRPr="00C30AB0">
        <w:rPr>
          <w:bCs/>
          <w:color w:val="000000"/>
          <w:sz w:val="24"/>
          <w:szCs w:val="24"/>
        </w:rPr>
        <w:t xml:space="preserve"> constrained to the audio available to the client from the two time periods mentioned, with a small sample within the groups. The client has two time periods they are working under (1970s, 1990s), and they have three groups = {Group A: The descendants of the original Africatown founders, Group B: People who were born and raised in Africatown but are not direct descendants, Group C: people from Mobile, AL}.</w:t>
      </w:r>
    </w:p>
    <w:p w14:paraId="33330D66" w14:textId="77777777" w:rsidR="00C30AB0" w:rsidRPr="00C30AB0" w:rsidRDefault="00C30AB0" w:rsidP="00C30AB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C30AB0">
        <w:rPr>
          <w:bCs/>
          <w:color w:val="000000"/>
          <w:sz w:val="24"/>
          <w:szCs w:val="24"/>
        </w:rPr>
        <w:tab/>
      </w:r>
    </w:p>
    <w:p w14:paraId="4895E20A" w14:textId="77777777" w:rsidR="00C30AB0" w:rsidRPr="00C30AB0" w:rsidRDefault="00C30AB0" w:rsidP="00C30AB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C30AB0">
        <w:rPr>
          <w:bCs/>
          <w:color w:val="000000"/>
          <w:sz w:val="24"/>
          <w:szCs w:val="24"/>
        </w:rPr>
        <w:t xml:space="preserve">The distribution of the groups is: </w:t>
      </w:r>
    </w:p>
    <w:p w14:paraId="390D72C3" w14:textId="77777777" w:rsidR="00C30AB0" w:rsidRPr="00C30AB0" w:rsidRDefault="00C30AB0" w:rsidP="00C30AB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C30AB0">
        <w:rPr>
          <w:bCs/>
          <w:color w:val="000000"/>
          <w:sz w:val="24"/>
          <w:szCs w:val="24"/>
        </w:rPr>
        <w:t>1970s :</w:t>
      </w:r>
    </w:p>
    <w:p w14:paraId="53F86BD2" w14:textId="77777777" w:rsidR="00C30AB0" w:rsidRPr="00C30AB0" w:rsidRDefault="00C30AB0" w:rsidP="00C30AB0">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C30AB0">
        <w:rPr>
          <w:bCs/>
          <w:color w:val="000000"/>
          <w:sz w:val="24"/>
          <w:szCs w:val="24"/>
        </w:rPr>
        <w:t xml:space="preserve">Group A: 2 people </w:t>
      </w:r>
    </w:p>
    <w:p w14:paraId="7C4D2DFA" w14:textId="77777777" w:rsidR="00C30AB0" w:rsidRPr="00C30AB0" w:rsidRDefault="00C30AB0" w:rsidP="00C30AB0">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C30AB0">
        <w:rPr>
          <w:bCs/>
          <w:color w:val="000000"/>
          <w:sz w:val="24"/>
          <w:szCs w:val="24"/>
        </w:rPr>
        <w:t xml:space="preserve">Group B: 2 people </w:t>
      </w:r>
    </w:p>
    <w:p w14:paraId="37E9D618" w14:textId="77777777" w:rsidR="00C30AB0" w:rsidRPr="00C30AB0" w:rsidRDefault="00C30AB0" w:rsidP="00C30AB0">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C30AB0">
        <w:rPr>
          <w:bCs/>
          <w:color w:val="000000"/>
          <w:sz w:val="24"/>
          <w:szCs w:val="24"/>
        </w:rPr>
        <w:t xml:space="preserve">Group C: 7 people </w:t>
      </w:r>
    </w:p>
    <w:p w14:paraId="20C71D61" w14:textId="77777777" w:rsidR="00C30AB0" w:rsidRPr="00C30AB0" w:rsidRDefault="00C30AB0" w:rsidP="00C30AB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C30AB0">
        <w:rPr>
          <w:bCs/>
          <w:color w:val="000000"/>
          <w:sz w:val="24"/>
          <w:szCs w:val="24"/>
        </w:rPr>
        <w:t>1990s:</w:t>
      </w:r>
    </w:p>
    <w:p w14:paraId="11BED0BB" w14:textId="77777777" w:rsidR="00C30AB0" w:rsidRPr="00C30AB0" w:rsidRDefault="00C30AB0" w:rsidP="00C30AB0">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C30AB0">
        <w:rPr>
          <w:bCs/>
          <w:color w:val="000000"/>
          <w:sz w:val="24"/>
          <w:szCs w:val="24"/>
        </w:rPr>
        <w:lastRenderedPageBreak/>
        <w:t xml:space="preserve">Group A: 3 people </w:t>
      </w:r>
    </w:p>
    <w:p w14:paraId="605A5C24" w14:textId="77777777" w:rsidR="00C30AB0" w:rsidRPr="00C30AB0" w:rsidRDefault="00C30AB0" w:rsidP="00C30AB0">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C30AB0">
        <w:rPr>
          <w:bCs/>
          <w:color w:val="000000"/>
          <w:sz w:val="24"/>
          <w:szCs w:val="24"/>
        </w:rPr>
        <w:t xml:space="preserve">Group B: 4 people </w:t>
      </w:r>
    </w:p>
    <w:p w14:paraId="058DB27D" w14:textId="77777777" w:rsidR="00C30AB0" w:rsidRPr="00C30AB0" w:rsidRDefault="00C30AB0" w:rsidP="00C30AB0">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C30AB0">
        <w:rPr>
          <w:bCs/>
          <w:color w:val="000000"/>
          <w:sz w:val="24"/>
          <w:szCs w:val="24"/>
        </w:rPr>
        <w:t>Group C: 11 people</w:t>
      </w:r>
    </w:p>
    <w:p w14:paraId="28051DFC" w14:textId="77777777" w:rsidR="00C30AB0" w:rsidRPr="00C30AB0" w:rsidRDefault="00C30AB0" w:rsidP="00C30AB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675C0557" w14:textId="77777777" w:rsidR="00C30AB0" w:rsidRPr="00C30AB0" w:rsidRDefault="00C30AB0" w:rsidP="00C30AB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C30AB0">
        <w:rPr>
          <w:bCs/>
          <w:color w:val="000000"/>
          <w:sz w:val="24"/>
          <w:szCs w:val="24"/>
        </w:rPr>
        <w:t>The way the client is currently gathering the data is by listening to each of the people’s audio and marking up / flagging seven linguistic variables (pronunciations or grammatical features). These seven variables were chosen based on previous research that analyzed the documentation of speech from the 1920s of a founder of Africatown.</w:t>
      </w:r>
    </w:p>
    <w:p w14:paraId="5045CEAB" w14:textId="77777777" w:rsidR="00C30AB0" w:rsidRPr="00C30AB0" w:rsidRDefault="00C30AB0" w:rsidP="00C30AB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21165DD3" w14:textId="77777777" w:rsidR="00C30AB0" w:rsidRPr="00C30AB0" w:rsidRDefault="00C30AB0" w:rsidP="00C30AB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C30AB0">
        <w:rPr>
          <w:bCs/>
          <w:color w:val="000000"/>
          <w:sz w:val="24"/>
          <w:szCs w:val="24"/>
        </w:rPr>
        <w:t>The client indicated the features she was looking out for in her attached document “</w:t>
      </w:r>
      <w:proofErr w:type="spellStart"/>
      <w:r w:rsidRPr="00C30AB0">
        <w:rPr>
          <w:bCs/>
          <w:color w:val="000000"/>
          <w:sz w:val="24"/>
          <w:szCs w:val="24"/>
        </w:rPr>
        <w:t>SevenFeatures</w:t>
      </w:r>
      <w:proofErr w:type="spellEnd"/>
      <w:r w:rsidRPr="00C30AB0">
        <w:rPr>
          <w:bCs/>
          <w:color w:val="000000"/>
          <w:sz w:val="24"/>
          <w:szCs w:val="24"/>
        </w:rPr>
        <w:t xml:space="preserve">”. </w:t>
      </w:r>
    </w:p>
    <w:p w14:paraId="721A2A1C" w14:textId="77777777" w:rsidR="00C30AB0" w:rsidRPr="00C30AB0" w:rsidRDefault="00C30AB0" w:rsidP="00C30AB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70CE78CB" w14:textId="77777777" w:rsidR="00C30AB0" w:rsidRPr="00C30AB0" w:rsidRDefault="00C30AB0" w:rsidP="00C30AB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C30AB0">
        <w:rPr>
          <w:bCs/>
          <w:color w:val="000000"/>
          <w:sz w:val="24"/>
          <w:szCs w:val="24"/>
        </w:rPr>
        <w:t>As an example, one feature is the pronunciation of "</w:t>
      </w:r>
      <w:proofErr w:type="spellStart"/>
      <w:r w:rsidRPr="00C30AB0">
        <w:rPr>
          <w:bCs/>
          <w:color w:val="000000"/>
          <w:sz w:val="24"/>
          <w:szCs w:val="24"/>
        </w:rPr>
        <w:t>th</w:t>
      </w:r>
      <w:proofErr w:type="spellEnd"/>
      <w:r w:rsidRPr="00C30AB0">
        <w:rPr>
          <w:bCs/>
          <w:color w:val="000000"/>
          <w:sz w:val="24"/>
          <w:szCs w:val="24"/>
        </w:rPr>
        <w:t>" sounds as "d" (as in "</w:t>
      </w:r>
      <w:proofErr w:type="spellStart"/>
      <w:r w:rsidRPr="00C30AB0">
        <w:rPr>
          <w:bCs/>
          <w:color w:val="000000"/>
          <w:sz w:val="24"/>
          <w:szCs w:val="24"/>
        </w:rPr>
        <w:t>dey</w:t>
      </w:r>
      <w:proofErr w:type="spellEnd"/>
      <w:r w:rsidRPr="00C30AB0">
        <w:rPr>
          <w:bCs/>
          <w:color w:val="000000"/>
          <w:sz w:val="24"/>
          <w:szCs w:val="24"/>
        </w:rPr>
        <w:t>, dese, dose" vs "they, these, those"). For each person, the client followed linguistic criteria to determine ~60 potential environments (places where this sound could occur) and then checked the audio and spectrogram for each of those environments to determine whether the person actually pronounced it with "</w:t>
      </w:r>
      <w:proofErr w:type="spellStart"/>
      <w:r w:rsidRPr="00C30AB0">
        <w:rPr>
          <w:bCs/>
          <w:color w:val="000000"/>
          <w:sz w:val="24"/>
          <w:szCs w:val="24"/>
        </w:rPr>
        <w:t>th</w:t>
      </w:r>
      <w:proofErr w:type="spellEnd"/>
      <w:r w:rsidRPr="00C30AB0">
        <w:rPr>
          <w:bCs/>
          <w:color w:val="000000"/>
          <w:sz w:val="24"/>
          <w:szCs w:val="24"/>
        </w:rPr>
        <w:t>" or "d" (or neither).</w:t>
      </w:r>
    </w:p>
    <w:p w14:paraId="3BFCF111" w14:textId="77777777" w:rsidR="00C30AB0" w:rsidRPr="00C30AB0" w:rsidRDefault="00C30AB0" w:rsidP="00C30AB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71B8F39D" w14:textId="77777777" w:rsidR="00C30AB0" w:rsidRPr="00C30AB0" w:rsidRDefault="00C30AB0" w:rsidP="00C30AB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C30AB0">
        <w:rPr>
          <w:bCs/>
          <w:color w:val="000000"/>
          <w:sz w:val="24"/>
          <w:szCs w:val="24"/>
        </w:rPr>
        <w:t xml:space="preserve">The other </w:t>
      </w:r>
      <w:ins w:id="0" w:author="Guda, Sumeeth Krishna" w:date="2024-07-16T16:00:00Z">
        <w:r w:rsidRPr="00C30AB0">
          <w:rPr>
            <w:bCs/>
            <w:color w:val="000000"/>
            <w:sz w:val="24"/>
            <w:szCs w:val="24"/>
          </w:rPr>
          <w:t>features</w:t>
        </w:r>
      </w:ins>
      <w:del w:id="1" w:author="Guda, Sumeeth Krishna" w:date="2024-07-16T16:00:00Z">
        <w:r w:rsidRPr="00C30AB0">
          <w:rPr>
            <w:bCs/>
            <w:color w:val="000000"/>
            <w:sz w:val="24"/>
            <w:szCs w:val="24"/>
          </w:rPr>
          <w:delText>variable</w:delText>
        </w:r>
      </w:del>
      <w:del w:id="2" w:author="Guda, Sumeeth Krishna" w:date="2024-07-16T15:59:00Z">
        <w:r w:rsidRPr="00C30AB0">
          <w:rPr>
            <w:bCs/>
            <w:color w:val="000000"/>
            <w:sz w:val="24"/>
            <w:szCs w:val="24"/>
          </w:rPr>
          <w:delText>s</w:delText>
        </w:r>
      </w:del>
      <w:r w:rsidRPr="00C30AB0">
        <w:rPr>
          <w:bCs/>
          <w:color w:val="000000"/>
          <w:sz w:val="24"/>
          <w:szCs w:val="24"/>
        </w:rPr>
        <w:t xml:space="preserve"> are similar: Based on linguistic criteria, determination of the environments in each person's speech where a feature could occur, followed by a check for whether it does occur. Generally, there are at least 50-100 potential environments per </w:t>
      </w:r>
      <w:ins w:id="3" w:author="Guda, Sumeeth Krishna" w:date="2024-07-16T15:59:00Z">
        <w:r w:rsidRPr="00C30AB0">
          <w:rPr>
            <w:bCs/>
            <w:color w:val="000000"/>
            <w:sz w:val="24"/>
            <w:szCs w:val="24"/>
          </w:rPr>
          <w:t>feature</w:t>
        </w:r>
      </w:ins>
      <w:del w:id="4" w:author="Guda, Sumeeth Krishna" w:date="2024-07-16T15:59:00Z">
        <w:r w:rsidRPr="00C30AB0">
          <w:rPr>
            <w:bCs/>
            <w:color w:val="000000"/>
            <w:sz w:val="24"/>
            <w:szCs w:val="24"/>
          </w:rPr>
          <w:delText>variable</w:delText>
        </w:r>
      </w:del>
      <w:r w:rsidRPr="00C30AB0">
        <w:rPr>
          <w:bCs/>
          <w:color w:val="000000"/>
          <w:sz w:val="24"/>
          <w:szCs w:val="24"/>
        </w:rPr>
        <w:t xml:space="preserve">. </w:t>
      </w:r>
    </w:p>
    <w:p w14:paraId="5F66B117" w14:textId="77777777" w:rsidR="00C30AB0" w:rsidRPr="00C30AB0" w:rsidRDefault="00C30AB0" w:rsidP="00C30AB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01A49E4B" w14:textId="77777777" w:rsidR="00C30AB0" w:rsidRPr="00C30AB0" w:rsidRDefault="00C30AB0" w:rsidP="00C30AB0">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C30AB0">
        <w:rPr>
          <w:bCs/>
          <w:color w:val="000000"/>
          <w:sz w:val="24"/>
          <w:szCs w:val="24"/>
        </w:rPr>
        <w:t xml:space="preserve">The client’s goal is to determine whether as a whole this collection of seven features indicates that the groups of speakers have significantly different speech patterns, with a broader goal of exploring how dialects evolve over time. </w:t>
      </w:r>
    </w:p>
    <w:p w14:paraId="3BACCEA4" w14:textId="77777777" w:rsidR="00045F77" w:rsidRPr="00256F25"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6F80436A" w14:textId="77777777" w:rsidR="00045F77" w:rsidRPr="00256F25"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4D90E46E" w14:textId="71D2675E" w:rsidR="00045F77" w:rsidRPr="00256F25"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256F25">
        <w:rPr>
          <w:b/>
          <w:color w:val="000000"/>
          <w:sz w:val="24"/>
          <w:szCs w:val="24"/>
        </w:rPr>
        <w:t xml:space="preserve">Progress During Current Semester:  </w:t>
      </w:r>
      <w:r w:rsidR="00B46D34" w:rsidRPr="00256F25">
        <w:rPr>
          <w:color w:val="000000"/>
          <w:sz w:val="24"/>
          <w:szCs w:val="24"/>
        </w:rPr>
        <w:t xml:space="preserve">  </w:t>
      </w:r>
    </w:p>
    <w:p w14:paraId="2FD473B7" w14:textId="046802FC"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27225BBF" w14:textId="7AFAA89E" w:rsidR="00B46D34" w:rsidRPr="00256F25" w:rsidRDefault="002F1AAF"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Pr>
          <w:color w:val="000000"/>
          <w:sz w:val="24"/>
          <w:szCs w:val="24"/>
        </w:rPr>
        <w:t>This past semester</w:t>
      </w:r>
      <w:r w:rsidR="0078181A">
        <w:rPr>
          <w:color w:val="000000"/>
          <w:sz w:val="24"/>
          <w:szCs w:val="24"/>
        </w:rPr>
        <w:t xml:space="preserve"> Leah finished collecting her transcribed data from the interviews of the participants. After she put them in a dataset,</w:t>
      </w:r>
      <w:r>
        <w:rPr>
          <w:color w:val="000000"/>
          <w:sz w:val="24"/>
          <w:szCs w:val="24"/>
        </w:rPr>
        <w:t xml:space="preserve"> Leah fit 2 different logistic regression models for each of the data se</w:t>
      </w:r>
      <w:r w:rsidR="0078181A">
        <w:rPr>
          <w:color w:val="000000"/>
          <w:sz w:val="24"/>
          <w:szCs w:val="24"/>
        </w:rPr>
        <w:t>t</w:t>
      </w:r>
      <w:r>
        <w:rPr>
          <w:color w:val="000000"/>
          <w:sz w:val="24"/>
          <w:szCs w:val="24"/>
        </w:rPr>
        <w:t>s</w:t>
      </w:r>
      <w:r w:rsidR="0078181A">
        <w:rPr>
          <w:color w:val="000000"/>
          <w:sz w:val="24"/>
          <w:szCs w:val="24"/>
        </w:rPr>
        <w:t xml:space="preserve"> with the response variable being the generation {70s, 90s}</w:t>
      </w:r>
      <w:r>
        <w:rPr>
          <w:color w:val="000000"/>
          <w:sz w:val="24"/>
          <w:szCs w:val="24"/>
        </w:rPr>
        <w:t xml:space="preserve">. </w:t>
      </w:r>
      <w:r w:rsidR="0081068F">
        <w:rPr>
          <w:color w:val="000000"/>
          <w:sz w:val="24"/>
          <w:szCs w:val="24"/>
        </w:rPr>
        <w:t xml:space="preserve">She did this for 2 of her linguistic features. </w:t>
      </w:r>
      <w:r>
        <w:rPr>
          <w:color w:val="000000"/>
          <w:sz w:val="24"/>
          <w:szCs w:val="24"/>
        </w:rPr>
        <w:t>For the most part this semester her main challenge was understanding the steps needed to do the fitting, as well as how to evaluate the fit. Sumeeth explained how to use residual</w:t>
      </w:r>
      <w:r w:rsidR="0078181A">
        <w:rPr>
          <w:color w:val="000000"/>
          <w:sz w:val="24"/>
          <w:szCs w:val="24"/>
        </w:rPr>
        <w:t xml:space="preserve"> deviance and compare it against the</w:t>
      </w:r>
      <w:r>
        <w:rPr>
          <w:color w:val="000000"/>
          <w:sz w:val="24"/>
          <w:szCs w:val="24"/>
        </w:rPr>
        <w:t xml:space="preserve"> degrees of freedom of the</w:t>
      </w:r>
      <w:r w:rsidR="0078181A">
        <w:rPr>
          <w:color w:val="000000"/>
          <w:sz w:val="24"/>
          <w:szCs w:val="24"/>
        </w:rPr>
        <w:t xml:space="preserve"> model to evaluate the fit. </w:t>
      </w:r>
      <w:r w:rsidR="0081068F">
        <w:rPr>
          <w:color w:val="000000"/>
          <w:sz w:val="24"/>
          <w:szCs w:val="24"/>
        </w:rPr>
        <w:t xml:space="preserve">Afterwards to compare the two generations to establish there was difference between them, Sumeeth suggested that she look at the Wald test, bootstrapping, and </w:t>
      </w:r>
      <w:proofErr w:type="spellStart"/>
      <w:r w:rsidR="0081068F">
        <w:rPr>
          <w:color w:val="000000"/>
          <w:sz w:val="24"/>
          <w:szCs w:val="24"/>
        </w:rPr>
        <w:t>anova</w:t>
      </w:r>
      <w:proofErr w:type="spellEnd"/>
      <w:r w:rsidR="0081068F">
        <w:rPr>
          <w:color w:val="000000"/>
          <w:sz w:val="24"/>
          <w:szCs w:val="24"/>
        </w:rPr>
        <w:t xml:space="preserve"> </w:t>
      </w:r>
      <w:proofErr w:type="spellStart"/>
      <w:r w:rsidR="0081068F">
        <w:rPr>
          <w:color w:val="000000"/>
          <w:sz w:val="24"/>
          <w:szCs w:val="24"/>
        </w:rPr>
        <w:t>chisq</w:t>
      </w:r>
      <w:proofErr w:type="spellEnd"/>
      <w:r w:rsidR="0081068F">
        <w:rPr>
          <w:color w:val="000000"/>
          <w:sz w:val="24"/>
          <w:szCs w:val="24"/>
        </w:rPr>
        <w:t xml:space="preserve"> tests as methods to compare the differences</w:t>
      </w:r>
      <w:r w:rsidR="007E13EF">
        <w:rPr>
          <w:color w:val="000000"/>
          <w:sz w:val="24"/>
          <w:szCs w:val="24"/>
        </w:rPr>
        <w:t xml:space="preserve"> and determine that the models are different. There are some challenges since her data is limited in size, and she can’t collect any more data due to funding and the fact that her data is historical. </w:t>
      </w:r>
      <w:proofErr w:type="gramStart"/>
      <w:r w:rsidR="007E13EF">
        <w:rPr>
          <w:color w:val="000000"/>
          <w:sz w:val="24"/>
          <w:szCs w:val="24"/>
        </w:rPr>
        <w:t>Hence</w:t>
      </w:r>
      <w:proofErr w:type="gramEnd"/>
      <w:r w:rsidR="007E13EF">
        <w:rPr>
          <w:color w:val="000000"/>
          <w:sz w:val="24"/>
          <w:szCs w:val="24"/>
        </w:rPr>
        <w:t xml:space="preserve"> she will have to continue into the spring semester. </w:t>
      </w:r>
    </w:p>
    <w:p w14:paraId="1A5F4C1C" w14:textId="54F79C9F" w:rsidR="00B46D34" w:rsidRPr="00256F25"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3A40606B" w14:textId="52BFCED9" w:rsidR="00B46D34" w:rsidRPr="00256F25"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236F3CD7" w14:textId="77777777" w:rsidR="00B46D34" w:rsidRPr="00256F25"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4A9839FC" w14:textId="77777777" w:rsidR="00045F77" w:rsidRPr="00256F25"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4CF55336" w14:textId="6308D31D" w:rsidR="00045F77" w:rsidRPr="00256F25"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256F25">
        <w:rPr>
          <w:b/>
          <w:color w:val="000000"/>
          <w:sz w:val="24"/>
          <w:szCs w:val="24"/>
        </w:rPr>
        <w:t xml:space="preserve">Current Status:  </w:t>
      </w:r>
      <w:r w:rsidR="00256F25">
        <w:rPr>
          <w:b/>
          <w:color w:val="000000"/>
          <w:sz w:val="24"/>
          <w:szCs w:val="24"/>
        </w:rPr>
        <w:t>Continuing.</w:t>
      </w:r>
    </w:p>
    <w:p w14:paraId="7A861036" w14:textId="77777777" w:rsidR="00045F77" w:rsidRPr="00256F25"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0428E068" w14:textId="77777777" w:rsidR="00045F77" w:rsidRPr="00256F25"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sz w:val="24"/>
          <w:szCs w:val="24"/>
        </w:rPr>
      </w:pPr>
      <w:r w:rsidRPr="00256F25">
        <w:rPr>
          <w:sz w:val="24"/>
          <w:szCs w:val="24"/>
        </w:rPr>
        <w:t xml:space="preserve"> </w:t>
      </w:r>
    </w:p>
    <w:sectPr w:rsidR="00045F77" w:rsidRPr="00256F25">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4" w15:restartNumberingAfterBreak="0">
    <w:nsid w:val="6B49310F"/>
    <w:multiLevelType w:val="hybridMultilevel"/>
    <w:tmpl w:val="C1A2F4C6"/>
    <w:lvl w:ilvl="0" w:tplc="1A1AD04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 w:numId="5" w16cid:durableId="1576158367">
    <w:abstractNumId w:val="4"/>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da, Sumeeth Krishna">
    <w15:presenceInfo w15:providerId="AD" w15:userId="S::sguda@purdue.edu::035770b6-007d-424b-99d4-17194e76c4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256F25"/>
    <w:rsid w:val="002F1AAF"/>
    <w:rsid w:val="00530C3C"/>
    <w:rsid w:val="005F0EA9"/>
    <w:rsid w:val="006C3952"/>
    <w:rsid w:val="0078181A"/>
    <w:rsid w:val="007E13EF"/>
    <w:rsid w:val="0081068F"/>
    <w:rsid w:val="00860D40"/>
    <w:rsid w:val="00913CC6"/>
    <w:rsid w:val="00940AD3"/>
    <w:rsid w:val="00B46D34"/>
    <w:rsid w:val="00C30AB0"/>
    <w:rsid w:val="00C736BC"/>
    <w:rsid w:val="00F27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699611">
      <w:bodyDiv w:val="1"/>
      <w:marLeft w:val="0"/>
      <w:marRight w:val="0"/>
      <w:marTop w:val="0"/>
      <w:marBottom w:val="0"/>
      <w:divBdr>
        <w:top w:val="none" w:sz="0" w:space="0" w:color="auto"/>
        <w:left w:val="none" w:sz="0" w:space="0" w:color="auto"/>
        <w:bottom w:val="none" w:sz="0" w:space="0" w:color="auto"/>
        <w:right w:val="none" w:sz="0" w:space="0" w:color="auto"/>
      </w:divBdr>
    </w:div>
    <w:div w:id="889727400">
      <w:bodyDiv w:val="1"/>
      <w:marLeft w:val="0"/>
      <w:marRight w:val="0"/>
      <w:marTop w:val="0"/>
      <w:marBottom w:val="0"/>
      <w:divBdr>
        <w:top w:val="none" w:sz="0" w:space="0" w:color="auto"/>
        <w:left w:val="none" w:sz="0" w:space="0" w:color="auto"/>
        <w:bottom w:val="none" w:sz="0" w:space="0" w:color="auto"/>
        <w:right w:val="none" w:sz="0" w:space="0" w:color="auto"/>
      </w:divBdr>
    </w:div>
    <w:div w:id="147117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728</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12</cp:revision>
  <cp:lastPrinted>1997-04-16T12:59:00Z</cp:lastPrinted>
  <dcterms:created xsi:type="dcterms:W3CDTF">2022-08-01T16:42:00Z</dcterms:created>
  <dcterms:modified xsi:type="dcterms:W3CDTF">2024-12-12T18:11:00Z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2023-06-07T14:47:30Z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6ec7117c-4ef9-4f99-8a81-c011979a085a</vt:lpwstr>
  </property>
  <property fmtid="{D5CDD505-2E9C-101B-9397-08002B2CF9AE}" pid="8" name="MSIP_Label_4044bd30-2ed7-4c9d-9d12-46200872a97b_ContentBits">
    <vt:lpwstr>0</vt:lpwstr>
  </property>
</Properties>
</file>