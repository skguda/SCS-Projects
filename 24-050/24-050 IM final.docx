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D597E2" w14:textId="77777777" w:rsidR="002E30FF" w:rsidRPr="00A53235" w:rsidRDefault="002E30FF" w:rsidP="002E30FF">
      <w:pPr>
        <w:pStyle w:val="z-TopofForm"/>
        <w:rPr>
          <w:sz w:val="24"/>
          <w:szCs w:val="24"/>
        </w:rPr>
      </w:pPr>
      <w:r w:rsidRPr="00A53235">
        <w:rPr>
          <w:sz w:val="24"/>
          <w:szCs w:val="24"/>
        </w:rPr>
        <w:t>Top of Form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5791"/>
        <w:gridCol w:w="2866"/>
      </w:tblGrid>
      <w:tr w:rsidR="00937676" w:rsidRPr="00A53235" w14:paraId="67236CEA" w14:textId="77777777" w:rsidTr="00CC0F91">
        <w:trPr>
          <w:cantSplit/>
          <w:trHeight w:val="530"/>
        </w:trPr>
        <w:tc>
          <w:tcPr>
            <w:tcW w:w="856" w:type="dxa"/>
            <w:tcBorders>
              <w:bottom w:val="nil"/>
              <w:right w:val="nil"/>
            </w:tcBorders>
            <w:shd w:val="clear" w:color="auto" w:fill="auto"/>
            <w:vAlign w:val="center"/>
          </w:tcPr>
          <w:p w14:paraId="70309F14" w14:textId="77777777" w:rsidR="00937676" w:rsidRPr="00A53235" w:rsidRDefault="00937676" w:rsidP="004F7A82">
            <w:pPr>
              <w:pStyle w:val="PlainText"/>
              <w:rPr>
                <w:rFonts w:ascii="Times New Roman" w:hAnsi="Times New Roman" w:cs="Times New Roman"/>
                <w:sz w:val="24"/>
                <w:szCs w:val="24"/>
              </w:rPr>
            </w:pPr>
            <w:r w:rsidRPr="00A53235">
              <w:rPr>
                <w:rFonts w:ascii="Times New Roman" w:hAnsi="Times New Roman" w:cs="Times New Roman"/>
                <w:b/>
                <w:sz w:val="24"/>
                <w:szCs w:val="24"/>
              </w:rPr>
              <w:t>Client:</w:t>
            </w:r>
          </w:p>
        </w:tc>
        <w:tc>
          <w:tcPr>
            <w:tcW w:w="5993" w:type="dxa"/>
            <w:tcBorders>
              <w:left w:val="nil"/>
              <w:bottom w:val="nil"/>
            </w:tcBorders>
            <w:shd w:val="clear" w:color="auto" w:fill="auto"/>
            <w:vAlign w:val="center"/>
          </w:tcPr>
          <w:p w14:paraId="1453A45A" w14:textId="13752171" w:rsidR="00937676" w:rsidRPr="00A53235" w:rsidRDefault="00A36C51" w:rsidP="004F7A82">
            <w:pPr>
              <w:pStyle w:val="PlainText"/>
              <w:rPr>
                <w:rFonts w:ascii="Times New Roman" w:hAnsi="Times New Roman" w:cs="Times New Roman"/>
                <w:sz w:val="24"/>
                <w:szCs w:val="24"/>
              </w:rPr>
            </w:pPr>
            <w:r w:rsidRPr="00A53235">
              <w:rPr>
                <w:rFonts w:ascii="Times New Roman" w:hAnsi="Times New Roman" w:cs="Times New Roman"/>
                <w:sz w:val="24"/>
                <w:szCs w:val="24"/>
              </w:rPr>
              <w:t>Leah Nodar</w:t>
            </w:r>
          </w:p>
        </w:tc>
        <w:tc>
          <w:tcPr>
            <w:tcW w:w="2957" w:type="dxa"/>
            <w:vAlign w:val="center"/>
          </w:tcPr>
          <w:p w14:paraId="67D4BB54" w14:textId="5E825F7A" w:rsidR="00937676" w:rsidRPr="00A53235" w:rsidRDefault="00937676" w:rsidP="002E30FF">
            <w:pPr>
              <w:pStyle w:val="PlainText"/>
              <w:rPr>
                <w:rFonts w:ascii="Times New Roman" w:hAnsi="Times New Roman" w:cs="Times New Roman"/>
                <w:sz w:val="24"/>
                <w:szCs w:val="24"/>
              </w:rPr>
            </w:pPr>
            <w:r w:rsidRPr="00A53235">
              <w:rPr>
                <w:rFonts w:ascii="Times New Roman" w:hAnsi="Times New Roman" w:cs="Times New Roman"/>
                <w:b/>
                <w:sz w:val="24"/>
                <w:szCs w:val="24"/>
              </w:rPr>
              <w:t>File:</w:t>
            </w:r>
            <w:r w:rsidRPr="00A53235">
              <w:rPr>
                <w:rFonts w:ascii="Times New Roman" w:hAnsi="Times New Roman" w:cs="Times New Roman"/>
                <w:sz w:val="24"/>
                <w:szCs w:val="24"/>
              </w:rPr>
              <w:t xml:space="preserve">  </w:t>
            </w:r>
            <w:r w:rsidR="00A36C51" w:rsidRPr="00A53235">
              <w:rPr>
                <w:rFonts w:ascii="Times New Roman" w:hAnsi="Times New Roman" w:cs="Times New Roman"/>
                <w:sz w:val="24"/>
                <w:szCs w:val="24"/>
              </w:rPr>
              <w:t>24-050</w:t>
            </w:r>
          </w:p>
        </w:tc>
      </w:tr>
      <w:tr w:rsidR="00937676" w:rsidRPr="00A53235" w14:paraId="6E495E50" w14:textId="77777777" w:rsidTr="00CC0F91">
        <w:trPr>
          <w:cantSplit/>
          <w:trHeight w:val="485"/>
        </w:trPr>
        <w:tc>
          <w:tcPr>
            <w:tcW w:w="856" w:type="dxa"/>
            <w:tcBorders>
              <w:top w:val="nil"/>
              <w:bottom w:val="single" w:sz="4" w:space="0" w:color="auto"/>
              <w:right w:val="nil"/>
            </w:tcBorders>
            <w:shd w:val="clear" w:color="auto" w:fill="auto"/>
            <w:vAlign w:val="center"/>
          </w:tcPr>
          <w:p w14:paraId="55164052" w14:textId="77777777" w:rsidR="00937676" w:rsidRPr="00A53235" w:rsidRDefault="00937676" w:rsidP="004F7A82">
            <w:pPr>
              <w:pStyle w:val="PlainText"/>
              <w:rPr>
                <w:rFonts w:ascii="Times New Roman" w:hAnsi="Times New Roman" w:cs="Times New Roman"/>
                <w:sz w:val="24"/>
                <w:szCs w:val="24"/>
              </w:rPr>
            </w:pPr>
            <w:r w:rsidRPr="00A53235">
              <w:rPr>
                <w:rFonts w:ascii="Times New Roman" w:hAnsi="Times New Roman" w:cs="Times New Roman"/>
                <w:b/>
                <w:sz w:val="24"/>
                <w:szCs w:val="24"/>
              </w:rPr>
              <w:t>Dept:</w:t>
            </w:r>
          </w:p>
        </w:tc>
        <w:tc>
          <w:tcPr>
            <w:tcW w:w="5993" w:type="dxa"/>
            <w:tcBorders>
              <w:top w:val="nil"/>
              <w:left w:val="nil"/>
            </w:tcBorders>
            <w:shd w:val="clear" w:color="auto" w:fill="auto"/>
            <w:vAlign w:val="center"/>
          </w:tcPr>
          <w:p w14:paraId="51AE7888" w14:textId="28597953" w:rsidR="00937676" w:rsidRPr="00A53235" w:rsidRDefault="00A36C51" w:rsidP="004F7A82">
            <w:pPr>
              <w:pStyle w:val="PlainText"/>
              <w:rPr>
                <w:rFonts w:ascii="Times New Roman" w:hAnsi="Times New Roman" w:cs="Times New Roman"/>
                <w:sz w:val="24"/>
                <w:szCs w:val="24"/>
              </w:rPr>
            </w:pPr>
            <w:r w:rsidRPr="00A53235">
              <w:rPr>
                <w:rFonts w:ascii="Times New Roman" w:hAnsi="Times New Roman" w:cs="Times New Roman"/>
                <w:sz w:val="24"/>
                <w:szCs w:val="24"/>
              </w:rPr>
              <w:t>Linguistics</w:t>
            </w:r>
          </w:p>
        </w:tc>
        <w:tc>
          <w:tcPr>
            <w:tcW w:w="2957" w:type="dxa"/>
          </w:tcPr>
          <w:p w14:paraId="2D52E514" w14:textId="77777777" w:rsidR="00937676" w:rsidRPr="00A53235" w:rsidRDefault="00937676" w:rsidP="004F7A82">
            <w:pPr>
              <w:pStyle w:val="PlainText"/>
              <w:rPr>
                <w:rFonts w:ascii="Times New Roman" w:hAnsi="Times New Roman" w:cs="Times New Roman"/>
                <w:b/>
                <w:sz w:val="24"/>
                <w:szCs w:val="24"/>
              </w:rPr>
            </w:pPr>
            <w:r w:rsidRPr="00A53235">
              <w:rPr>
                <w:rFonts w:ascii="Times New Roman" w:hAnsi="Times New Roman" w:cs="Times New Roman"/>
                <w:b/>
                <w:sz w:val="24"/>
                <w:szCs w:val="24"/>
              </w:rPr>
              <w:t xml:space="preserve">Faculty: </w:t>
            </w:r>
          </w:p>
          <w:p w14:paraId="602B0AC7" w14:textId="77777777" w:rsidR="00937676" w:rsidRPr="00A53235" w:rsidRDefault="00201516" w:rsidP="004F7A82">
            <w:pPr>
              <w:pStyle w:val="PlainText"/>
              <w:rPr>
                <w:rFonts w:ascii="Times New Roman" w:hAnsi="Times New Roman" w:cs="Times New Roman"/>
                <w:b/>
                <w:sz w:val="24"/>
                <w:szCs w:val="24"/>
              </w:rPr>
            </w:pPr>
            <w:r w:rsidRPr="00A53235">
              <w:rPr>
                <w:rFonts w:ascii="Times New Roman" w:hAnsi="Times New Roman" w:cs="Times New Roman"/>
                <w:b/>
                <w:noProof/>
                <w:sz w:val="24"/>
                <w:szCs w:val="24"/>
              </w:rPr>
              <mc:AlternateContent>
                <mc:Choice Requires="wps">
                  <w:drawing>
                    <wp:anchor distT="0" distB="0" distL="114300" distR="114300" simplePos="0" relativeHeight="251657216" behindDoc="1" locked="0" layoutInCell="1" allowOverlap="1" wp14:anchorId="73C7A800" wp14:editId="4D84FC83">
                      <wp:simplePos x="0" y="0"/>
                      <wp:positionH relativeFrom="column">
                        <wp:posOffset>1087120</wp:posOffset>
                      </wp:positionH>
                      <wp:positionV relativeFrom="paragraph">
                        <wp:posOffset>-114300</wp:posOffset>
                      </wp:positionV>
                      <wp:extent cx="228600" cy="104775"/>
                      <wp:effectExtent l="10160" t="9525" r="8890" b="9525"/>
                      <wp:wrapTight wrapText="bothSides">
                        <wp:wrapPolygon edited="0">
                          <wp:start x="9000" y="-1833"/>
                          <wp:lineTo x="-900" y="0"/>
                          <wp:lineTo x="-900" y="16233"/>
                          <wp:lineTo x="3600" y="19767"/>
                          <wp:lineTo x="17100" y="19767"/>
                          <wp:lineTo x="21600" y="16233"/>
                          <wp:lineTo x="21600" y="0"/>
                          <wp:lineTo x="12600" y="-1833"/>
                          <wp:lineTo x="9000" y="-1833"/>
                        </wp:wrapPolygon>
                      </wp:wrapTight>
                      <wp:docPr id="4"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47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577727" id="Oval 16" o:spid="_x0000_s1026" style="position:absolute;margin-left:85.6pt;margin-top:-9pt;width:18pt;height: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">
                      <w10:wrap type="tight"/>
                    </v:oval>
                  </w:pict>
                </mc:Fallback>
              </mc:AlternateContent>
            </w:r>
            <w:r w:rsidRPr="00A53235">
              <w:rPr>
                <w:rFonts w:ascii="Times New Roman" w:hAnsi="Times New Roman" w:cs="Times New Roman"/>
                <w:b/>
                <w:noProof/>
                <w:sz w:val="24"/>
                <w:szCs w:val="24"/>
              </w:rPr>
              <mc:AlternateContent>
                <mc:Choice Requires="wps">
                  <w:drawing>
                    <wp:anchor distT="0" distB="0" distL="114300" distR="114300" simplePos="0" relativeHeight="251656192" behindDoc="0" locked="0" layoutInCell="1" allowOverlap="1" wp14:anchorId="01D818D1" wp14:editId="3CA9840A">
                      <wp:simplePos x="0" y="0"/>
                      <wp:positionH relativeFrom="column">
                        <wp:posOffset>1087120</wp:posOffset>
                      </wp:positionH>
                      <wp:positionV relativeFrom="paragraph">
                        <wp:posOffset>20955</wp:posOffset>
                      </wp:positionV>
                      <wp:extent cx="228600" cy="114300"/>
                      <wp:effectExtent l="0" t="0" r="19050" b="19050"/>
                      <wp:wrapNone/>
                      <wp:docPr id="3"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chemeClr val="tx2"/>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6B5FD2E" id="Oval 15" o:spid="_x0000_s1026" style="position:absolute;margin-left:85.6pt;margin-top:1.65pt;width:18pt;height: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" fillcolor="#44546a [3215]"/>
                  </w:pict>
                </mc:Fallback>
              </mc:AlternateContent>
            </w:r>
            <w:r w:rsidR="00937676" w:rsidRPr="00A53235">
              <w:rPr>
                <w:rFonts w:ascii="Times New Roman" w:hAnsi="Times New Roman" w:cs="Times New Roman"/>
                <w:b/>
                <w:sz w:val="24"/>
                <w:szCs w:val="24"/>
              </w:rPr>
              <w:t>Student:</w:t>
            </w:r>
          </w:p>
        </w:tc>
      </w:tr>
      <w:tr w:rsidR="00937676" w:rsidRPr="00A53235" w14:paraId="269756AE" w14:textId="77777777" w:rsidTr="00CC0F91">
        <w:trPr>
          <w:cantSplit/>
          <w:trHeight w:val="530"/>
        </w:trPr>
        <w:tc>
          <w:tcPr>
            <w:tcW w:w="856" w:type="dxa"/>
            <w:tcBorders>
              <w:right w:val="nil"/>
            </w:tcBorders>
            <w:vAlign w:val="center"/>
          </w:tcPr>
          <w:p w14:paraId="0FB42418" w14:textId="77777777" w:rsidR="00937676" w:rsidRPr="00A53235" w:rsidRDefault="00937676" w:rsidP="002E30FF">
            <w:pPr>
              <w:pStyle w:val="PlainText"/>
              <w:rPr>
                <w:rFonts w:ascii="Times New Roman" w:hAnsi="Times New Roman" w:cs="Times New Roman"/>
                <w:b/>
                <w:sz w:val="24"/>
                <w:szCs w:val="24"/>
              </w:rPr>
            </w:pPr>
            <w:r w:rsidRPr="00A53235">
              <w:rPr>
                <w:rFonts w:ascii="Times New Roman" w:hAnsi="Times New Roman" w:cs="Times New Roman"/>
                <w:b/>
                <w:sz w:val="24"/>
                <w:szCs w:val="24"/>
              </w:rPr>
              <w:t>Date:</w:t>
            </w:r>
          </w:p>
        </w:tc>
        <w:tc>
          <w:tcPr>
            <w:tcW w:w="5993" w:type="dxa"/>
            <w:tcBorders>
              <w:left w:val="nil"/>
            </w:tcBorders>
            <w:vAlign w:val="center"/>
          </w:tcPr>
          <w:p w14:paraId="0CD9581B" w14:textId="70579F83" w:rsidR="00937676" w:rsidRPr="00A53235" w:rsidRDefault="00A36C51" w:rsidP="002E30FF">
            <w:pPr>
              <w:pStyle w:val="PlainText"/>
              <w:rPr>
                <w:rFonts w:ascii="Times New Roman" w:hAnsi="Times New Roman" w:cs="Times New Roman"/>
                <w:sz w:val="24"/>
                <w:szCs w:val="24"/>
              </w:rPr>
            </w:pPr>
            <w:r w:rsidRPr="00A53235">
              <w:rPr>
                <w:rFonts w:ascii="Times New Roman" w:hAnsi="Times New Roman" w:cs="Times New Roman"/>
                <w:sz w:val="24"/>
                <w:szCs w:val="24"/>
              </w:rPr>
              <w:t>7/10/2024</w:t>
            </w:r>
          </w:p>
        </w:tc>
        <w:tc>
          <w:tcPr>
            <w:tcW w:w="2957" w:type="dxa"/>
          </w:tcPr>
          <w:p w14:paraId="0915BDCF" w14:textId="77777777" w:rsidR="00937676" w:rsidRPr="00A53235" w:rsidRDefault="00937676" w:rsidP="002E30FF">
            <w:pPr>
              <w:pStyle w:val="PlainText"/>
              <w:rPr>
                <w:rFonts w:ascii="Times New Roman" w:hAnsi="Times New Roman" w:cs="Times New Roman"/>
                <w:b/>
                <w:sz w:val="24"/>
                <w:szCs w:val="24"/>
              </w:rPr>
            </w:pPr>
            <w:r w:rsidRPr="00A53235">
              <w:rPr>
                <w:rFonts w:ascii="Times New Roman" w:hAnsi="Times New Roman" w:cs="Times New Roman"/>
                <w:b/>
                <w:sz w:val="24"/>
                <w:szCs w:val="24"/>
              </w:rPr>
              <w:t xml:space="preserve">Initial Meeting: </w:t>
            </w:r>
          </w:p>
          <w:p w14:paraId="221F51F1" w14:textId="77777777" w:rsidR="00937676" w:rsidRPr="00A53235" w:rsidRDefault="00201516" w:rsidP="002E30FF">
            <w:pPr>
              <w:pStyle w:val="PlainText"/>
              <w:rPr>
                <w:rFonts w:ascii="Times New Roman" w:hAnsi="Times New Roman" w:cs="Times New Roman"/>
                <w:sz w:val="24"/>
                <w:szCs w:val="24"/>
              </w:rPr>
            </w:pPr>
            <w:r w:rsidRPr="00A53235">
              <w:rPr>
                <w:rFonts w:ascii="Times New Roman" w:hAnsi="Times New Roman" w:cs="Times New Roman"/>
                <w:b/>
                <w:noProof/>
                <w:sz w:val="24"/>
                <w:szCs w:val="24"/>
              </w:rPr>
              <mc:AlternateContent>
                <mc:Choice Requires="wps">
                  <w:drawing>
                    <wp:anchor distT="0" distB="0" distL="114300" distR="114300" simplePos="0" relativeHeight="251659264" behindDoc="1" locked="0" layoutInCell="1" allowOverlap="1" wp14:anchorId="66D08EE0" wp14:editId="5B9E4960">
                      <wp:simplePos x="0" y="0"/>
                      <wp:positionH relativeFrom="column">
                        <wp:posOffset>1096645</wp:posOffset>
                      </wp:positionH>
                      <wp:positionV relativeFrom="paragraph">
                        <wp:posOffset>-120015</wp:posOffset>
                      </wp:positionV>
                      <wp:extent cx="228600" cy="104775"/>
                      <wp:effectExtent l="0" t="0" r="19050" b="28575"/>
                      <wp:wrapTight wrapText="bothSides">
                        <wp:wrapPolygon edited="0">
                          <wp:start x="0" y="0"/>
                          <wp:lineTo x="0" y="23564"/>
                          <wp:lineTo x="21600" y="23564"/>
                          <wp:lineTo x="21600" y="0"/>
                          <wp:lineTo x="0" y="0"/>
                        </wp:wrapPolygon>
                      </wp:wrapTight>
                      <wp:docPr id="2"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4775"/>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A736EB5" id="Oval 18" o:spid="_x0000_s1026" style="position:absolute;margin-left:86.35pt;margin-top:-9.45pt;width:18pt;height:8.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" fillcolor="black [3213]">
                      <w10:wrap type="tight"/>
                    </v:oval>
                  </w:pict>
                </mc:Fallback>
              </mc:AlternateContent>
            </w:r>
            <w:r w:rsidRPr="00A53235">
              <w:rPr>
                <w:rFonts w:ascii="Times New Roman" w:hAnsi="Times New Roman" w:cs="Times New Roman"/>
                <w:b/>
                <w:noProof/>
                <w:sz w:val="24"/>
                <w:szCs w:val="24"/>
              </w:rPr>
              <mc:AlternateContent>
                <mc:Choice Requires="wps">
                  <w:drawing>
                    <wp:anchor distT="0" distB="0" distL="114300" distR="114300" simplePos="0" relativeHeight="251658240" behindDoc="0" locked="0" layoutInCell="1" allowOverlap="1" wp14:anchorId="06A54769" wp14:editId="0DB13C92">
                      <wp:simplePos x="0" y="0"/>
                      <wp:positionH relativeFrom="column">
                        <wp:posOffset>1096645</wp:posOffset>
                      </wp:positionH>
                      <wp:positionV relativeFrom="paragraph">
                        <wp:posOffset>40005</wp:posOffset>
                      </wp:positionV>
                      <wp:extent cx="228600" cy="114300"/>
                      <wp:effectExtent l="10160" t="11430" r="8890" b="7620"/>
                      <wp:wrapNone/>
                      <wp:docPr id="1"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9B5970" id="Oval 17" o:spid="_x0000_s1026" style="position:absolute;margin-left:86.35pt;margin-top:3.15pt;width:18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"/>
                  </w:pict>
                </mc:Fallback>
              </mc:AlternateContent>
            </w:r>
            <w:r w:rsidR="00937676" w:rsidRPr="00A53235">
              <w:rPr>
                <w:rFonts w:ascii="Times New Roman" w:hAnsi="Times New Roman" w:cs="Times New Roman"/>
                <w:b/>
                <w:sz w:val="24"/>
                <w:szCs w:val="24"/>
              </w:rPr>
              <w:t>Follow-up:</w:t>
            </w:r>
          </w:p>
        </w:tc>
      </w:tr>
      <w:tr w:rsidR="004F7A82" w:rsidRPr="00A53235" w14:paraId="706EFC72" w14:textId="77777777" w:rsidTr="00CC0F91">
        <w:trPr>
          <w:cantSplit/>
          <w:trHeight w:val="1070"/>
        </w:trPr>
        <w:tc>
          <w:tcPr>
            <w:tcW w:w="9806" w:type="dxa"/>
            <w:gridSpan w:val="3"/>
            <w:tcBorders>
              <w:bottom w:val="single" w:sz="4" w:space="0" w:color="auto"/>
            </w:tcBorders>
          </w:tcPr>
          <w:p w14:paraId="16E519AB" w14:textId="77777777" w:rsidR="00743A42" w:rsidRPr="00A53235" w:rsidRDefault="00743A42" w:rsidP="00743A42">
            <w:pPr>
              <w:pStyle w:val="PlainText"/>
              <w:rPr>
                <w:rFonts w:ascii="Times New Roman" w:hAnsi="Times New Roman" w:cs="Times New Roman"/>
                <w:b/>
                <w:sz w:val="24"/>
                <w:szCs w:val="24"/>
              </w:rPr>
            </w:pPr>
          </w:p>
          <w:p w14:paraId="6E168165" w14:textId="24B91DE6" w:rsidR="004F7A82" w:rsidRPr="00A53235" w:rsidRDefault="00743A42" w:rsidP="00743A42">
            <w:pPr>
              <w:pStyle w:val="PlainText"/>
              <w:rPr>
                <w:rFonts w:ascii="Times New Roman" w:hAnsi="Times New Roman" w:cs="Times New Roman"/>
                <w:sz w:val="24"/>
                <w:szCs w:val="24"/>
              </w:rPr>
            </w:pPr>
            <w:r w:rsidRPr="00A53235">
              <w:rPr>
                <w:rFonts w:ascii="Times New Roman" w:hAnsi="Times New Roman" w:cs="Times New Roman"/>
                <w:b/>
                <w:sz w:val="24"/>
                <w:szCs w:val="24"/>
              </w:rPr>
              <w:t>Consultant and Attendees:</w:t>
            </w:r>
            <w:r w:rsidRPr="00A53235">
              <w:rPr>
                <w:rFonts w:ascii="Times New Roman" w:hAnsi="Times New Roman" w:cs="Times New Roman"/>
                <w:sz w:val="24"/>
                <w:szCs w:val="24"/>
              </w:rPr>
              <w:t xml:space="preserve">  </w:t>
            </w:r>
            <w:r w:rsidR="00793CE6" w:rsidRPr="00A53235">
              <w:rPr>
                <w:rFonts w:ascii="Times New Roman" w:hAnsi="Times New Roman" w:cs="Times New Roman"/>
                <w:sz w:val="24"/>
                <w:szCs w:val="24"/>
              </w:rPr>
              <w:t>Sumeeth Guda, Leah Nodar, Dr. Felicia Roberts, Dr. Bruce Craig</w:t>
            </w:r>
          </w:p>
        </w:tc>
      </w:tr>
      <w:tr w:rsidR="004F7A82" w:rsidRPr="00A53235" w14:paraId="3C950395" w14:textId="77777777" w:rsidTr="00CC0F91">
        <w:trPr>
          <w:cantSplit/>
          <w:trHeight w:val="1430"/>
        </w:trPr>
        <w:tc>
          <w:tcPr>
            <w:tcW w:w="9806" w:type="dxa"/>
            <w:gridSpan w:val="3"/>
            <w:tcBorders>
              <w:bottom w:val="nil"/>
            </w:tcBorders>
          </w:tcPr>
          <w:p w14:paraId="6CD78BE2" w14:textId="77777777" w:rsidR="004F7A82" w:rsidRPr="00A53235" w:rsidRDefault="004F7A82" w:rsidP="004F7A82">
            <w:pPr>
              <w:pStyle w:val="PlainText"/>
              <w:rPr>
                <w:rFonts w:ascii="Times New Roman" w:hAnsi="Times New Roman" w:cs="Times New Roman"/>
                <w:sz w:val="24"/>
                <w:szCs w:val="24"/>
              </w:rPr>
            </w:pPr>
          </w:p>
          <w:p w14:paraId="23301095" w14:textId="77777777" w:rsidR="00743A42" w:rsidRPr="00A53235" w:rsidRDefault="00743A42" w:rsidP="004F7A82">
            <w:pPr>
              <w:pStyle w:val="PlainText"/>
              <w:rPr>
                <w:rFonts w:ascii="Times New Roman" w:hAnsi="Times New Roman" w:cs="Times New Roman"/>
                <w:sz w:val="24"/>
                <w:szCs w:val="24"/>
              </w:rPr>
            </w:pPr>
            <w:r w:rsidRPr="00A53235">
              <w:rPr>
                <w:rFonts w:ascii="Times New Roman" w:hAnsi="Times New Roman" w:cs="Times New Roman"/>
                <w:b/>
                <w:sz w:val="24"/>
                <w:szCs w:val="24"/>
              </w:rPr>
              <w:t>Statement of Problem:</w:t>
            </w:r>
            <w:r w:rsidRPr="00A53235">
              <w:rPr>
                <w:rFonts w:ascii="Times New Roman" w:hAnsi="Times New Roman" w:cs="Times New Roman"/>
                <w:sz w:val="24"/>
                <w:szCs w:val="24"/>
              </w:rPr>
              <w:t xml:space="preserve">  </w:t>
            </w:r>
          </w:p>
          <w:p w14:paraId="241E61A7" w14:textId="72A4F0EA" w:rsidR="00793CE6" w:rsidRPr="00A53235" w:rsidRDefault="00793CE6" w:rsidP="004F7A82">
            <w:pPr>
              <w:pStyle w:val="PlainText"/>
              <w:rPr>
                <w:rFonts w:ascii="Times New Roman" w:hAnsi="Times New Roman" w:cs="Times New Roman"/>
                <w:sz w:val="24"/>
                <w:szCs w:val="24"/>
              </w:rPr>
            </w:pPr>
            <w:r w:rsidRPr="00A53235">
              <w:rPr>
                <w:rFonts w:ascii="Times New Roman" w:hAnsi="Times New Roman" w:cs="Times New Roman"/>
                <w:sz w:val="24"/>
                <w:szCs w:val="24"/>
              </w:rPr>
              <w:t>To determine whether groups of speakers from Mobile</w:t>
            </w:r>
            <w:r w:rsidR="00E23C8E">
              <w:rPr>
                <w:rFonts w:ascii="Times New Roman" w:hAnsi="Times New Roman" w:cs="Times New Roman"/>
                <w:sz w:val="24"/>
                <w:szCs w:val="24"/>
              </w:rPr>
              <w:t xml:space="preserve"> </w:t>
            </w:r>
            <w:r w:rsidRPr="00A53235">
              <w:rPr>
                <w:rFonts w:ascii="Times New Roman" w:hAnsi="Times New Roman" w:cs="Times New Roman"/>
                <w:sz w:val="24"/>
                <w:szCs w:val="24"/>
              </w:rPr>
              <w:t xml:space="preserve"> and Africatown, A</w:t>
            </w:r>
            <w:r w:rsidR="00E23C8E">
              <w:rPr>
                <w:rFonts w:ascii="Times New Roman" w:hAnsi="Times New Roman" w:cs="Times New Roman"/>
                <w:sz w:val="24"/>
                <w:szCs w:val="24"/>
              </w:rPr>
              <w:t>labama</w:t>
            </w:r>
            <w:r w:rsidRPr="00A53235">
              <w:rPr>
                <w:rFonts w:ascii="Times New Roman" w:hAnsi="Times New Roman" w:cs="Times New Roman"/>
                <w:sz w:val="24"/>
                <w:szCs w:val="24"/>
              </w:rPr>
              <w:t xml:space="preserve"> have significantly different speech patterns, and investigate how the dialects evolved over time using seven linguistic features.</w:t>
            </w:r>
          </w:p>
        </w:tc>
      </w:tr>
      <w:tr w:rsidR="00743A42" w:rsidRPr="00A53235" w14:paraId="7925F8FB" w14:textId="77777777" w:rsidTr="00CC0F91">
        <w:trPr>
          <w:cantSplit/>
          <w:trHeight w:val="982"/>
        </w:trPr>
        <w:tc>
          <w:tcPr>
            <w:tcW w:w="9806" w:type="dxa"/>
            <w:gridSpan w:val="3"/>
            <w:tcBorders>
              <w:top w:val="nil"/>
              <w:bottom w:val="single" w:sz="4" w:space="0" w:color="auto"/>
            </w:tcBorders>
          </w:tcPr>
          <w:p w14:paraId="3BB742A5" w14:textId="77777777" w:rsidR="00743A42" w:rsidRPr="00A53235" w:rsidRDefault="00743A42" w:rsidP="004F7A82">
            <w:pPr>
              <w:pStyle w:val="PlainText"/>
              <w:rPr>
                <w:rFonts w:ascii="Times New Roman" w:hAnsi="Times New Roman" w:cs="Times New Roman"/>
                <w:sz w:val="24"/>
                <w:szCs w:val="24"/>
              </w:rPr>
            </w:pPr>
          </w:p>
          <w:p w14:paraId="008493C7" w14:textId="1AED17B4" w:rsidR="00743A42" w:rsidRPr="00A53235" w:rsidRDefault="00743A42" w:rsidP="004F7A82">
            <w:pPr>
              <w:pStyle w:val="PlainText"/>
              <w:rPr>
                <w:rFonts w:ascii="Times New Roman" w:hAnsi="Times New Roman" w:cs="Times New Roman"/>
                <w:sz w:val="24"/>
                <w:szCs w:val="24"/>
              </w:rPr>
            </w:pPr>
            <w:r w:rsidRPr="00A53235">
              <w:rPr>
                <w:rFonts w:ascii="Times New Roman" w:hAnsi="Times New Roman" w:cs="Times New Roman"/>
                <w:b/>
                <w:sz w:val="24"/>
                <w:szCs w:val="24"/>
              </w:rPr>
              <w:t>Goal of this Project</w:t>
            </w:r>
            <w:r w:rsidR="00793CE6" w:rsidRPr="00A53235">
              <w:rPr>
                <w:rFonts w:ascii="Times New Roman" w:hAnsi="Times New Roman" w:cs="Times New Roman"/>
                <w:b/>
                <w:sz w:val="24"/>
                <w:szCs w:val="24"/>
              </w:rPr>
              <w:t xml:space="preserve">: </w:t>
            </w:r>
            <w:r w:rsidR="00793CE6" w:rsidRPr="00A53235">
              <w:rPr>
                <w:rFonts w:ascii="Times New Roman" w:hAnsi="Times New Roman" w:cs="Times New Roman"/>
                <w:bCs/>
                <w:sz w:val="24"/>
                <w:szCs w:val="24"/>
              </w:rPr>
              <w:t>PhD Dissertation</w:t>
            </w:r>
            <w:r w:rsidRPr="00A53235">
              <w:rPr>
                <w:rFonts w:ascii="Times New Roman" w:hAnsi="Times New Roman" w:cs="Times New Roman"/>
                <w:sz w:val="24"/>
                <w:szCs w:val="24"/>
              </w:rPr>
              <w:t xml:space="preserve"> </w:t>
            </w:r>
          </w:p>
        </w:tc>
      </w:tr>
      <w:tr w:rsidR="004F7A82" w:rsidRPr="00A53235" w14:paraId="52986074" w14:textId="77777777" w:rsidTr="00CC0F91">
        <w:trPr>
          <w:cantSplit/>
          <w:trHeight w:val="1583"/>
        </w:trPr>
        <w:tc>
          <w:tcPr>
            <w:tcW w:w="9806" w:type="dxa"/>
            <w:gridSpan w:val="3"/>
            <w:tcBorders>
              <w:bottom w:val="nil"/>
            </w:tcBorders>
          </w:tcPr>
          <w:p w14:paraId="40CD9E29" w14:textId="77777777" w:rsidR="004F7A82" w:rsidRPr="00A53235" w:rsidRDefault="004F7A82" w:rsidP="004F7A82">
            <w:pPr>
              <w:pStyle w:val="PlainText"/>
              <w:rPr>
                <w:rFonts w:ascii="Times New Roman" w:hAnsi="Times New Roman" w:cs="Times New Roman"/>
                <w:sz w:val="24"/>
                <w:szCs w:val="24"/>
              </w:rPr>
            </w:pPr>
          </w:p>
          <w:p w14:paraId="61F5525B" w14:textId="77777777" w:rsidR="001C488B" w:rsidRPr="00A53235" w:rsidRDefault="00743A42" w:rsidP="004F7A82">
            <w:pPr>
              <w:pStyle w:val="PlainText"/>
              <w:rPr>
                <w:rFonts w:ascii="Times New Roman" w:hAnsi="Times New Roman" w:cs="Times New Roman"/>
                <w:bCs/>
                <w:sz w:val="24"/>
                <w:szCs w:val="24"/>
              </w:rPr>
            </w:pPr>
            <w:r w:rsidRPr="00A53235">
              <w:rPr>
                <w:rFonts w:ascii="Times New Roman" w:hAnsi="Times New Roman" w:cs="Times New Roman"/>
                <w:b/>
                <w:sz w:val="24"/>
                <w:szCs w:val="24"/>
              </w:rPr>
              <w:t>Background</w:t>
            </w:r>
            <w:r w:rsidR="001C488B" w:rsidRPr="00A53235">
              <w:rPr>
                <w:rFonts w:ascii="Times New Roman" w:hAnsi="Times New Roman" w:cs="Times New Roman"/>
                <w:b/>
                <w:sz w:val="24"/>
                <w:szCs w:val="24"/>
              </w:rPr>
              <w:t>:</w:t>
            </w:r>
          </w:p>
          <w:p w14:paraId="312418C1" w14:textId="3E87FFF8" w:rsidR="001C488B" w:rsidRPr="00A53235" w:rsidRDefault="001C488B" w:rsidP="001C488B">
            <w:pPr>
              <w:rPr>
                <w:color w:val="000000" w:themeColor="text1"/>
              </w:rPr>
            </w:pPr>
            <w:r w:rsidRPr="00A53235">
              <w:rPr>
                <w:color w:val="000000" w:themeColor="text1"/>
              </w:rPr>
              <w:t>The client is a PhD student in the linguistics department who is exploring whether two groups of people</w:t>
            </w:r>
            <w:r w:rsidR="00E23C8E">
              <w:rPr>
                <w:color w:val="000000" w:themeColor="text1"/>
              </w:rPr>
              <w:t xml:space="preserve"> from</w:t>
            </w:r>
            <w:r w:rsidRPr="00A53235">
              <w:rPr>
                <w:color w:val="000000" w:themeColor="text1"/>
              </w:rPr>
              <w:t xml:space="preserve"> the early 20th century</w:t>
            </w:r>
            <w:r w:rsidR="00E23C8E">
              <w:rPr>
                <w:color w:val="000000" w:themeColor="text1"/>
              </w:rPr>
              <w:t>,</w:t>
            </w:r>
            <w:r w:rsidRPr="00A53235">
              <w:rPr>
                <w:color w:val="000000" w:themeColor="text1"/>
              </w:rPr>
              <w:t xml:space="preserve"> </w:t>
            </w:r>
            <w:r w:rsidR="00E23C8E">
              <w:rPr>
                <w:color w:val="000000" w:themeColor="text1"/>
              </w:rPr>
              <w:t>who had</w:t>
            </w:r>
            <w:r w:rsidRPr="00A53235">
              <w:rPr>
                <w:color w:val="000000" w:themeColor="text1"/>
              </w:rPr>
              <w:t xml:space="preserve"> very different </w:t>
            </w:r>
            <w:r w:rsidR="00E23C8E">
              <w:rPr>
                <w:color w:val="000000" w:themeColor="text1"/>
              </w:rPr>
              <w:t xml:space="preserve">English </w:t>
            </w:r>
            <w:r w:rsidRPr="00A53235">
              <w:rPr>
                <w:color w:val="000000" w:themeColor="text1"/>
              </w:rPr>
              <w:t>dialects</w:t>
            </w:r>
            <w:r w:rsidR="00E23C8E">
              <w:rPr>
                <w:color w:val="000000" w:themeColor="text1"/>
              </w:rPr>
              <w:t>,</w:t>
            </w:r>
            <w:r w:rsidRPr="00A53235">
              <w:rPr>
                <w:color w:val="000000" w:themeColor="text1"/>
              </w:rPr>
              <w:t xml:space="preserve"> continue to </w:t>
            </w:r>
            <w:r w:rsidR="00E23C8E">
              <w:rPr>
                <w:color w:val="000000" w:themeColor="text1"/>
              </w:rPr>
              <w:t xml:space="preserve">have these differences </w:t>
            </w:r>
            <w:r w:rsidRPr="00A53235">
              <w:rPr>
                <w:color w:val="000000" w:themeColor="text1"/>
              </w:rPr>
              <w:t xml:space="preserve">in the 1970s and 1990s, or if their dialects have converged. </w:t>
            </w:r>
          </w:p>
          <w:p w14:paraId="50D6702A" w14:textId="77777777" w:rsidR="001C488B" w:rsidRPr="00A53235" w:rsidRDefault="001C488B" w:rsidP="001C488B">
            <w:pPr>
              <w:rPr>
                <w:color w:val="000000" w:themeColor="text1"/>
              </w:rPr>
            </w:pPr>
          </w:p>
          <w:p w14:paraId="4D99E31C" w14:textId="191DBD17" w:rsidR="001C488B" w:rsidRPr="00A53235" w:rsidRDefault="001C488B" w:rsidP="001C488B">
            <w:pPr>
              <w:rPr>
                <w:color w:val="000000" w:themeColor="text1"/>
              </w:rPr>
            </w:pPr>
            <w:r w:rsidRPr="00A53235">
              <w:rPr>
                <w:color w:val="000000" w:themeColor="text1"/>
              </w:rPr>
              <w:t xml:space="preserve">The two groups are the people of Africatown, AL and those of Mobile, AL. According to the client, this is linguistically interesting for </w:t>
            </w:r>
            <w:r w:rsidR="00E23C8E">
              <w:rPr>
                <w:color w:val="000000" w:themeColor="text1"/>
              </w:rPr>
              <w:t>two</w:t>
            </w:r>
            <w:r w:rsidRPr="00A53235">
              <w:rPr>
                <w:color w:val="000000" w:themeColor="text1"/>
              </w:rPr>
              <w:t xml:space="preserve"> reasons. First</w:t>
            </w:r>
            <w:r w:rsidR="00A14B67">
              <w:rPr>
                <w:color w:val="000000" w:themeColor="text1"/>
              </w:rPr>
              <w:t>,</w:t>
            </w:r>
            <w:r w:rsidRPr="00A53235">
              <w:rPr>
                <w:color w:val="000000" w:themeColor="text1"/>
              </w:rPr>
              <w:t xml:space="preserve"> because Africatown has a unique dialect that has not been studied before, and second</w:t>
            </w:r>
            <w:r w:rsidR="00A14B67">
              <w:rPr>
                <w:color w:val="000000" w:themeColor="text1"/>
              </w:rPr>
              <w:t>,</w:t>
            </w:r>
            <w:r w:rsidRPr="00A53235">
              <w:rPr>
                <w:color w:val="000000" w:themeColor="text1"/>
              </w:rPr>
              <w:t xml:space="preserve"> because Africatown has documentation of a town founder's earliest stage of the dialect in the 1920s, so following this across later time periods may tell us something new about how dialects develop overall, with implications for how other language</w:t>
            </w:r>
            <w:r w:rsidR="00A14B67">
              <w:rPr>
                <w:color w:val="000000" w:themeColor="text1"/>
              </w:rPr>
              <w:t>s</w:t>
            </w:r>
            <w:r w:rsidRPr="00A53235">
              <w:rPr>
                <w:color w:val="000000" w:themeColor="text1"/>
              </w:rPr>
              <w:t xml:space="preserve"> change.</w:t>
            </w:r>
          </w:p>
          <w:p w14:paraId="23AA7992" w14:textId="77777777" w:rsidR="001C488B" w:rsidRPr="00A53235" w:rsidRDefault="001C488B" w:rsidP="001C488B">
            <w:pPr>
              <w:rPr>
                <w:color w:val="000000" w:themeColor="text1"/>
              </w:rPr>
            </w:pPr>
          </w:p>
          <w:p w14:paraId="5E06AC0E" w14:textId="114811C2" w:rsidR="001C488B" w:rsidRPr="00A53235" w:rsidRDefault="001C488B" w:rsidP="001C488B">
            <w:pPr>
              <w:rPr>
                <w:color w:val="000000" w:themeColor="text1"/>
              </w:rPr>
            </w:pPr>
            <w:r w:rsidRPr="00A53235">
              <w:rPr>
                <w:color w:val="000000" w:themeColor="text1"/>
              </w:rPr>
              <w:t xml:space="preserve">The client will not be conducting an experiment, but rather </w:t>
            </w:r>
            <w:r w:rsidR="00A14B67">
              <w:rPr>
                <w:color w:val="000000" w:themeColor="text1"/>
              </w:rPr>
              <w:t xml:space="preserve">perform </w:t>
            </w:r>
            <w:r w:rsidRPr="00A53235">
              <w:rPr>
                <w:color w:val="000000" w:themeColor="text1"/>
              </w:rPr>
              <w:t xml:space="preserve">a social/historical analysis. The client’s data </w:t>
            </w:r>
            <w:r w:rsidR="00A14B67">
              <w:rPr>
                <w:color w:val="000000" w:themeColor="text1"/>
              </w:rPr>
              <w:t>are</w:t>
            </w:r>
            <w:r w:rsidRPr="00A53235">
              <w:rPr>
                <w:color w:val="000000" w:themeColor="text1"/>
              </w:rPr>
              <w:t xml:space="preserve"> constrained to the audio available to the client from the two time periods mentioned, with a small </w:t>
            </w:r>
            <w:r w:rsidR="00A14B67">
              <w:rPr>
                <w:color w:val="000000" w:themeColor="text1"/>
              </w:rPr>
              <w:t xml:space="preserve">sample </w:t>
            </w:r>
            <w:r w:rsidRPr="00A53235">
              <w:rPr>
                <w:color w:val="000000" w:themeColor="text1"/>
              </w:rPr>
              <w:t xml:space="preserve">within the groups. The client has </w:t>
            </w:r>
            <w:r w:rsidR="00A14B67">
              <w:rPr>
                <w:color w:val="000000" w:themeColor="text1"/>
              </w:rPr>
              <w:t>two</w:t>
            </w:r>
            <w:r w:rsidRPr="00A53235">
              <w:rPr>
                <w:color w:val="000000" w:themeColor="text1"/>
              </w:rPr>
              <w:t xml:space="preserve"> time periods they are working under (1970s, 1990s), and they have </w:t>
            </w:r>
            <w:r w:rsidR="00A14B67">
              <w:rPr>
                <w:color w:val="000000" w:themeColor="text1"/>
              </w:rPr>
              <w:t>three</w:t>
            </w:r>
            <w:r w:rsidRPr="00A53235">
              <w:rPr>
                <w:color w:val="000000" w:themeColor="text1"/>
              </w:rPr>
              <w:t xml:space="preserve"> groups = {Group A: The descendants of the original Africatown founders, Group B: People who were born and raised in Africatown but are not direct descendants, Group C: people from Mobile, AL}.</w:t>
            </w:r>
          </w:p>
          <w:p w14:paraId="41038302" w14:textId="77777777" w:rsidR="001C488B" w:rsidRPr="00A53235" w:rsidRDefault="001C488B" w:rsidP="001C488B">
            <w:pPr>
              <w:tabs>
                <w:tab w:val="left" w:pos="6264"/>
              </w:tabs>
              <w:rPr>
                <w:color w:val="000000" w:themeColor="text1"/>
              </w:rPr>
            </w:pPr>
            <w:r w:rsidRPr="00A53235">
              <w:rPr>
                <w:color w:val="000000" w:themeColor="text1"/>
              </w:rPr>
              <w:tab/>
            </w:r>
          </w:p>
          <w:p w14:paraId="3EC5A91C" w14:textId="77777777" w:rsidR="001C488B" w:rsidRPr="00A53235" w:rsidRDefault="001C488B" w:rsidP="001C488B">
            <w:pPr>
              <w:rPr>
                <w:color w:val="000000" w:themeColor="text1"/>
              </w:rPr>
            </w:pPr>
            <w:r w:rsidRPr="00A53235">
              <w:rPr>
                <w:color w:val="000000" w:themeColor="text1"/>
              </w:rPr>
              <w:t xml:space="preserve">The distribution of the groups is: </w:t>
            </w:r>
          </w:p>
          <w:p w14:paraId="3FF578A7" w14:textId="77777777" w:rsidR="001C488B" w:rsidRPr="00A53235" w:rsidRDefault="001C488B" w:rsidP="001C488B">
            <w:pPr>
              <w:rPr>
                <w:color w:val="000000" w:themeColor="text1"/>
              </w:rPr>
            </w:pPr>
            <w:r w:rsidRPr="00A53235">
              <w:rPr>
                <w:color w:val="000000" w:themeColor="text1"/>
              </w:rPr>
              <w:t>1970s :</w:t>
            </w:r>
          </w:p>
          <w:p w14:paraId="47228492" w14:textId="77777777" w:rsidR="001C488B" w:rsidRPr="00A53235" w:rsidRDefault="001C488B" w:rsidP="001C488B">
            <w:pPr>
              <w:pStyle w:val="ListParagraph"/>
              <w:numPr>
                <w:ilvl w:val="0"/>
                <w:numId w:val="1"/>
              </w:numPr>
              <w:rPr>
                <w:rFonts w:ascii="Times New Roman" w:hAnsi="Times New Roman" w:cs="Times New Roman"/>
                <w:color w:val="000000" w:themeColor="text1"/>
              </w:rPr>
            </w:pPr>
            <w:r w:rsidRPr="00A53235">
              <w:rPr>
                <w:rFonts w:ascii="Times New Roman" w:hAnsi="Times New Roman" w:cs="Times New Roman"/>
                <w:color w:val="000000" w:themeColor="text1"/>
              </w:rPr>
              <w:t xml:space="preserve">Group A: 2 people </w:t>
            </w:r>
          </w:p>
          <w:p w14:paraId="1244B014" w14:textId="77777777" w:rsidR="001C488B" w:rsidRPr="00A53235" w:rsidRDefault="001C488B" w:rsidP="001C488B">
            <w:pPr>
              <w:pStyle w:val="ListParagraph"/>
              <w:numPr>
                <w:ilvl w:val="0"/>
                <w:numId w:val="1"/>
              </w:numPr>
              <w:rPr>
                <w:rFonts w:ascii="Times New Roman" w:hAnsi="Times New Roman" w:cs="Times New Roman"/>
                <w:color w:val="000000" w:themeColor="text1"/>
              </w:rPr>
            </w:pPr>
            <w:r w:rsidRPr="00A53235">
              <w:rPr>
                <w:rFonts w:ascii="Times New Roman" w:hAnsi="Times New Roman" w:cs="Times New Roman"/>
                <w:color w:val="000000" w:themeColor="text1"/>
              </w:rPr>
              <w:t xml:space="preserve">Group B: 2 people </w:t>
            </w:r>
          </w:p>
          <w:p w14:paraId="7023BD57" w14:textId="77777777" w:rsidR="001C488B" w:rsidRPr="00A53235" w:rsidRDefault="001C488B" w:rsidP="001C488B">
            <w:pPr>
              <w:pStyle w:val="ListParagraph"/>
              <w:numPr>
                <w:ilvl w:val="0"/>
                <w:numId w:val="1"/>
              </w:numPr>
              <w:rPr>
                <w:rFonts w:ascii="Times New Roman" w:hAnsi="Times New Roman" w:cs="Times New Roman"/>
                <w:color w:val="000000" w:themeColor="text1"/>
              </w:rPr>
            </w:pPr>
            <w:r w:rsidRPr="00A53235">
              <w:rPr>
                <w:rFonts w:ascii="Times New Roman" w:hAnsi="Times New Roman" w:cs="Times New Roman"/>
                <w:color w:val="000000" w:themeColor="text1"/>
              </w:rPr>
              <w:t xml:space="preserve">Group C: 7 people </w:t>
            </w:r>
          </w:p>
          <w:p w14:paraId="262396C9" w14:textId="77777777" w:rsidR="001C488B" w:rsidRPr="00A53235" w:rsidRDefault="001C488B" w:rsidP="001C488B">
            <w:pPr>
              <w:rPr>
                <w:color w:val="000000" w:themeColor="text1"/>
              </w:rPr>
            </w:pPr>
            <w:r w:rsidRPr="00A53235">
              <w:rPr>
                <w:color w:val="000000" w:themeColor="text1"/>
              </w:rPr>
              <w:t>1990s:</w:t>
            </w:r>
          </w:p>
          <w:p w14:paraId="3E5C7150" w14:textId="77777777" w:rsidR="001C488B" w:rsidRPr="00A53235" w:rsidRDefault="001C488B" w:rsidP="001C488B">
            <w:pPr>
              <w:pStyle w:val="ListParagraph"/>
              <w:numPr>
                <w:ilvl w:val="0"/>
                <w:numId w:val="1"/>
              </w:numPr>
              <w:rPr>
                <w:rFonts w:ascii="Times New Roman" w:hAnsi="Times New Roman" w:cs="Times New Roman"/>
                <w:color w:val="000000" w:themeColor="text1"/>
              </w:rPr>
            </w:pPr>
            <w:r w:rsidRPr="00A53235">
              <w:rPr>
                <w:rFonts w:ascii="Times New Roman" w:hAnsi="Times New Roman" w:cs="Times New Roman"/>
                <w:color w:val="000000" w:themeColor="text1"/>
              </w:rPr>
              <w:t xml:space="preserve">Group A: 3 people </w:t>
            </w:r>
          </w:p>
          <w:p w14:paraId="7B73F129" w14:textId="77777777" w:rsidR="001C488B" w:rsidRPr="00A53235" w:rsidRDefault="001C488B" w:rsidP="001C488B">
            <w:pPr>
              <w:pStyle w:val="ListParagraph"/>
              <w:numPr>
                <w:ilvl w:val="0"/>
                <w:numId w:val="1"/>
              </w:numPr>
              <w:rPr>
                <w:rFonts w:ascii="Times New Roman" w:hAnsi="Times New Roman" w:cs="Times New Roman"/>
                <w:color w:val="000000" w:themeColor="text1"/>
              </w:rPr>
            </w:pPr>
            <w:r w:rsidRPr="00A53235">
              <w:rPr>
                <w:rFonts w:ascii="Times New Roman" w:hAnsi="Times New Roman" w:cs="Times New Roman"/>
                <w:color w:val="000000" w:themeColor="text1"/>
              </w:rPr>
              <w:t xml:space="preserve">Group B: 4 people </w:t>
            </w:r>
          </w:p>
          <w:p w14:paraId="29F7AFB3" w14:textId="77777777" w:rsidR="001C488B" w:rsidRPr="00A53235" w:rsidRDefault="001C488B" w:rsidP="001C488B">
            <w:pPr>
              <w:pStyle w:val="ListParagraph"/>
              <w:numPr>
                <w:ilvl w:val="0"/>
                <w:numId w:val="1"/>
              </w:numPr>
              <w:rPr>
                <w:rFonts w:ascii="Times New Roman" w:hAnsi="Times New Roman" w:cs="Times New Roman"/>
                <w:color w:val="000000" w:themeColor="text1"/>
              </w:rPr>
            </w:pPr>
            <w:r w:rsidRPr="00A53235">
              <w:rPr>
                <w:rFonts w:ascii="Times New Roman" w:hAnsi="Times New Roman" w:cs="Times New Roman"/>
                <w:color w:val="000000" w:themeColor="text1"/>
              </w:rPr>
              <w:t>Group C: 11 people</w:t>
            </w:r>
          </w:p>
          <w:p w14:paraId="1E1C3EF8" w14:textId="77777777" w:rsidR="001C488B" w:rsidRPr="00A53235" w:rsidRDefault="001C488B" w:rsidP="001C488B">
            <w:pPr>
              <w:rPr>
                <w:color w:val="000000" w:themeColor="text1"/>
              </w:rPr>
            </w:pPr>
          </w:p>
          <w:p w14:paraId="3CA87ADF" w14:textId="61D13C0F" w:rsidR="001C488B" w:rsidRPr="00A53235" w:rsidRDefault="001C488B" w:rsidP="001C488B">
            <w:pPr>
              <w:rPr>
                <w:color w:val="000000" w:themeColor="text1"/>
              </w:rPr>
            </w:pPr>
            <w:r w:rsidRPr="00A53235">
              <w:rPr>
                <w:color w:val="000000" w:themeColor="text1"/>
              </w:rPr>
              <w:t>The way the client is currently gathering the data is by listening to each of the people’s audio and marking up / flagging seven linguistic variables (pronunciations or grammatical features). These seven variables were chosen based on previous research that analyzed the documentation of speech from the 1920s of a founder of Africatown.</w:t>
            </w:r>
          </w:p>
          <w:p w14:paraId="267EA17E" w14:textId="77777777" w:rsidR="001C488B" w:rsidRPr="00A53235" w:rsidRDefault="001C488B" w:rsidP="001C488B">
            <w:pPr>
              <w:rPr>
                <w:color w:val="000000" w:themeColor="text1"/>
              </w:rPr>
            </w:pPr>
          </w:p>
          <w:p w14:paraId="63062880" w14:textId="77777777" w:rsidR="001C488B" w:rsidRPr="00A53235" w:rsidRDefault="001C488B" w:rsidP="001C488B">
            <w:pPr>
              <w:rPr>
                <w:color w:val="000000" w:themeColor="text1"/>
              </w:rPr>
            </w:pPr>
            <w:r w:rsidRPr="00A53235">
              <w:rPr>
                <w:color w:val="000000" w:themeColor="text1"/>
              </w:rPr>
              <w:t>The client indicated the features she was looking out for in her attached document “</w:t>
            </w:r>
            <w:proofErr w:type="spellStart"/>
            <w:r w:rsidRPr="00A53235">
              <w:rPr>
                <w:color w:val="000000" w:themeColor="text1"/>
              </w:rPr>
              <w:t>SevenFeatures</w:t>
            </w:r>
            <w:proofErr w:type="spellEnd"/>
            <w:r w:rsidRPr="00A53235">
              <w:rPr>
                <w:color w:val="000000" w:themeColor="text1"/>
              </w:rPr>
              <w:t xml:space="preserve">”. </w:t>
            </w:r>
          </w:p>
          <w:p w14:paraId="7E4CAC82" w14:textId="77777777" w:rsidR="001C488B" w:rsidRPr="00A53235" w:rsidRDefault="001C488B" w:rsidP="001C488B">
            <w:pPr>
              <w:rPr>
                <w:color w:val="000000" w:themeColor="text1"/>
              </w:rPr>
            </w:pPr>
          </w:p>
          <w:p w14:paraId="5E82FAA6" w14:textId="77777777" w:rsidR="001C488B" w:rsidRPr="00A53235" w:rsidRDefault="001C488B" w:rsidP="001C488B">
            <w:pPr>
              <w:rPr>
                <w:color w:val="000000" w:themeColor="text1"/>
              </w:rPr>
            </w:pPr>
            <w:r w:rsidRPr="00A53235">
              <w:rPr>
                <w:color w:val="000000" w:themeColor="text1"/>
              </w:rPr>
              <w:t>As an example, one feature is the pronunciation of "</w:t>
            </w:r>
            <w:proofErr w:type="spellStart"/>
            <w:r w:rsidRPr="00A53235">
              <w:rPr>
                <w:color w:val="000000" w:themeColor="text1"/>
              </w:rPr>
              <w:t>th</w:t>
            </w:r>
            <w:proofErr w:type="spellEnd"/>
            <w:r w:rsidRPr="00A53235">
              <w:rPr>
                <w:color w:val="000000" w:themeColor="text1"/>
              </w:rPr>
              <w:t>" sounds as "d" (as in "</w:t>
            </w:r>
            <w:proofErr w:type="spellStart"/>
            <w:r w:rsidRPr="00A53235">
              <w:rPr>
                <w:color w:val="000000" w:themeColor="text1"/>
              </w:rPr>
              <w:t>dey</w:t>
            </w:r>
            <w:proofErr w:type="spellEnd"/>
            <w:r w:rsidRPr="00A53235">
              <w:rPr>
                <w:color w:val="000000" w:themeColor="text1"/>
              </w:rPr>
              <w:t>, dese, dose" vs "they, these, those"). For each person, the client followed linguistic criteria to determine ~60 potential environments (places where this sound could occur) and then checked the audio and spectrogram for each of those environments to determine whether the person actually pronounced it with "</w:t>
            </w:r>
            <w:proofErr w:type="spellStart"/>
            <w:r w:rsidRPr="00A53235">
              <w:rPr>
                <w:color w:val="000000" w:themeColor="text1"/>
              </w:rPr>
              <w:t>th</w:t>
            </w:r>
            <w:proofErr w:type="spellEnd"/>
            <w:r w:rsidRPr="00A53235">
              <w:rPr>
                <w:color w:val="000000" w:themeColor="text1"/>
              </w:rPr>
              <w:t>" or "d" (or neither).</w:t>
            </w:r>
          </w:p>
          <w:p w14:paraId="61D6A338" w14:textId="77777777" w:rsidR="001C488B" w:rsidRPr="00A53235" w:rsidRDefault="001C488B" w:rsidP="001C488B">
            <w:pPr>
              <w:rPr>
                <w:color w:val="000000" w:themeColor="text1"/>
              </w:rPr>
            </w:pPr>
          </w:p>
          <w:p w14:paraId="02409149" w14:textId="1F9D297A" w:rsidR="001C488B" w:rsidRPr="00A53235" w:rsidRDefault="001C488B" w:rsidP="001C488B">
            <w:pPr>
              <w:rPr>
                <w:color w:val="000000" w:themeColor="text1"/>
              </w:rPr>
            </w:pPr>
            <w:r w:rsidRPr="00A53235">
              <w:rPr>
                <w:color w:val="000000" w:themeColor="text1"/>
              </w:rPr>
              <w:t xml:space="preserve">The other </w:t>
            </w:r>
            <w:ins w:id="0" w:author="Guda, Sumeeth Krishna" w:date="2024-07-16T16:00:00Z" w16du:dateUtc="2024-07-16T20:00:00Z">
              <w:r w:rsidR="0059715C">
                <w:rPr>
                  <w:color w:val="000000" w:themeColor="text1"/>
                </w:rPr>
                <w:t>features</w:t>
              </w:r>
            </w:ins>
            <w:del w:id="1" w:author="Guda, Sumeeth Krishna" w:date="2024-07-16T16:00:00Z" w16du:dateUtc="2024-07-16T20:00:00Z">
              <w:r w:rsidRPr="00A53235" w:rsidDel="0059715C">
                <w:rPr>
                  <w:color w:val="000000" w:themeColor="text1"/>
                </w:rPr>
                <w:delText>variable</w:delText>
              </w:r>
            </w:del>
            <w:del w:id="2" w:author="Guda, Sumeeth Krishna" w:date="2024-07-16T15:59:00Z" w16du:dateUtc="2024-07-16T19:59:00Z">
              <w:r w:rsidRPr="00A53235" w:rsidDel="0059715C">
                <w:rPr>
                  <w:color w:val="000000" w:themeColor="text1"/>
                </w:rPr>
                <w:delText>s</w:delText>
              </w:r>
            </w:del>
            <w:r w:rsidRPr="00A53235">
              <w:rPr>
                <w:color w:val="000000" w:themeColor="text1"/>
              </w:rPr>
              <w:t xml:space="preserve"> are similar: Based on linguistic criteria, determination of the environments in each person's speech where a feature could occur, followed by a check for whether it does occur. Generally, there are at least 50-100 potential environments per </w:t>
            </w:r>
            <w:ins w:id="3" w:author="Guda, Sumeeth Krishna" w:date="2024-07-16T15:59:00Z" w16du:dateUtc="2024-07-16T19:59:00Z">
              <w:r w:rsidR="0059715C">
                <w:rPr>
                  <w:color w:val="000000" w:themeColor="text1"/>
                </w:rPr>
                <w:t>feature</w:t>
              </w:r>
            </w:ins>
            <w:del w:id="4" w:author="Guda, Sumeeth Krishna" w:date="2024-07-16T15:59:00Z" w16du:dateUtc="2024-07-16T19:59:00Z">
              <w:r w:rsidRPr="00A53235" w:rsidDel="0059715C">
                <w:rPr>
                  <w:color w:val="000000" w:themeColor="text1"/>
                </w:rPr>
                <w:delText>variable</w:delText>
              </w:r>
            </w:del>
            <w:r w:rsidRPr="00A53235">
              <w:rPr>
                <w:color w:val="000000" w:themeColor="text1"/>
              </w:rPr>
              <w:t xml:space="preserve">. </w:t>
            </w:r>
          </w:p>
          <w:p w14:paraId="02124D41" w14:textId="77777777" w:rsidR="001C488B" w:rsidRPr="00A53235" w:rsidRDefault="001C488B" w:rsidP="001C488B">
            <w:pPr>
              <w:rPr>
                <w:color w:val="000000" w:themeColor="text1"/>
              </w:rPr>
            </w:pPr>
          </w:p>
          <w:p w14:paraId="0E9FA9AC" w14:textId="77777777" w:rsidR="00CE685C" w:rsidRDefault="00A53235" w:rsidP="001C488B">
            <w:pPr>
              <w:pStyle w:val="PlainTex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001C488B" w:rsidRPr="00A53235">
              <w:rPr>
                <w:rFonts w:ascii="Times New Roman" w:hAnsi="Times New Roman" w:cs="Times New Roman"/>
                <w:color w:val="000000" w:themeColor="text1"/>
                <w:sz w:val="24"/>
                <w:szCs w:val="24"/>
              </w:rPr>
              <w:t xml:space="preserve">he client’s </w:t>
            </w:r>
            <w:r>
              <w:rPr>
                <w:rFonts w:ascii="Times New Roman" w:hAnsi="Times New Roman" w:cs="Times New Roman"/>
                <w:color w:val="000000" w:themeColor="text1"/>
                <w:sz w:val="24"/>
                <w:szCs w:val="24"/>
              </w:rPr>
              <w:t>goal</w:t>
            </w:r>
            <w:r w:rsidR="001C488B" w:rsidRPr="00A53235">
              <w:rPr>
                <w:rFonts w:ascii="Times New Roman" w:hAnsi="Times New Roman" w:cs="Times New Roman"/>
                <w:color w:val="000000" w:themeColor="text1"/>
                <w:sz w:val="24"/>
                <w:szCs w:val="24"/>
              </w:rPr>
              <w:t xml:space="preserve"> is to determine whether as a whole this collection of seven features indicates that the groups of speakers have significantly different speech patterns</w:t>
            </w:r>
            <w:r>
              <w:rPr>
                <w:rFonts w:ascii="Times New Roman" w:hAnsi="Times New Roman" w:cs="Times New Roman"/>
                <w:color w:val="000000" w:themeColor="text1"/>
                <w:sz w:val="24"/>
                <w:szCs w:val="24"/>
              </w:rPr>
              <w:t xml:space="preserve">, with a broader goal of exploring how dialects evolve over time. </w:t>
            </w:r>
          </w:p>
          <w:p w14:paraId="220E4059" w14:textId="77777777" w:rsidR="00CE685C" w:rsidRDefault="00CE685C" w:rsidP="001C488B">
            <w:pPr>
              <w:pStyle w:val="PlainText"/>
              <w:rPr>
                <w:rFonts w:ascii="Times New Roman" w:hAnsi="Times New Roman" w:cs="Times New Roman"/>
                <w:color w:val="000000" w:themeColor="text1"/>
                <w:sz w:val="24"/>
                <w:szCs w:val="24"/>
              </w:rPr>
            </w:pPr>
          </w:p>
          <w:p w14:paraId="2B395C58" w14:textId="52A8D06F" w:rsidR="00CE685C" w:rsidRPr="00CE685C" w:rsidRDefault="00CE685C" w:rsidP="001C488B">
            <w:pPr>
              <w:pStyle w:val="PlainText"/>
              <w:rPr>
                <w:rFonts w:ascii="Times New Roman" w:hAnsi="Times New Roman" w:cs="Times New Roman"/>
                <w:color w:val="000000" w:themeColor="text1"/>
                <w:sz w:val="24"/>
                <w:szCs w:val="24"/>
              </w:rPr>
            </w:pPr>
          </w:p>
        </w:tc>
      </w:tr>
      <w:tr w:rsidR="00743A42" w:rsidRPr="00A53235" w14:paraId="30D8F6DB" w14:textId="77777777" w:rsidTr="00CC0F91">
        <w:trPr>
          <w:cantSplit/>
          <w:trHeight w:val="712"/>
        </w:trPr>
        <w:tc>
          <w:tcPr>
            <w:tcW w:w="9806" w:type="dxa"/>
            <w:gridSpan w:val="3"/>
            <w:tcBorders>
              <w:top w:val="nil"/>
              <w:bottom w:val="single" w:sz="4" w:space="0" w:color="auto"/>
            </w:tcBorders>
          </w:tcPr>
          <w:p w14:paraId="3AB91CBB" w14:textId="77777777" w:rsidR="00743A42" w:rsidRPr="00A53235" w:rsidRDefault="00743A42" w:rsidP="004F7A82">
            <w:pPr>
              <w:pStyle w:val="PlainText"/>
              <w:rPr>
                <w:rFonts w:ascii="Times New Roman" w:hAnsi="Times New Roman" w:cs="Times New Roman"/>
                <w:sz w:val="24"/>
                <w:szCs w:val="24"/>
              </w:rPr>
            </w:pPr>
          </w:p>
          <w:p w14:paraId="6A8FFC8F" w14:textId="1FC2BEA5" w:rsidR="00743A42" w:rsidRPr="00A53235" w:rsidRDefault="00743A42" w:rsidP="004F7A82">
            <w:pPr>
              <w:pStyle w:val="PlainText"/>
              <w:rPr>
                <w:rFonts w:ascii="Times New Roman" w:hAnsi="Times New Roman" w:cs="Times New Roman"/>
                <w:sz w:val="24"/>
                <w:szCs w:val="24"/>
              </w:rPr>
            </w:pPr>
            <w:r w:rsidRPr="00A53235">
              <w:rPr>
                <w:rFonts w:ascii="Times New Roman" w:hAnsi="Times New Roman" w:cs="Times New Roman"/>
                <w:b/>
                <w:sz w:val="24"/>
                <w:szCs w:val="24"/>
              </w:rPr>
              <w:t xml:space="preserve">Progress of project at this time: </w:t>
            </w:r>
            <w:r w:rsidR="0070686B">
              <w:rPr>
                <w:rFonts w:ascii="Times New Roman" w:hAnsi="Times New Roman" w:cs="Times New Roman"/>
                <w:sz w:val="24"/>
                <w:szCs w:val="24"/>
              </w:rPr>
              <w:t>Presently Collecting Data</w:t>
            </w:r>
          </w:p>
        </w:tc>
      </w:tr>
      <w:tr w:rsidR="004F7A82" w:rsidRPr="00A53235" w14:paraId="3EDFCD71" w14:textId="77777777" w:rsidTr="00CC0F91">
        <w:trPr>
          <w:cantSplit/>
          <w:trHeight w:val="2334"/>
        </w:trPr>
        <w:tc>
          <w:tcPr>
            <w:tcW w:w="9806" w:type="dxa"/>
            <w:gridSpan w:val="3"/>
            <w:tcBorders>
              <w:bottom w:val="nil"/>
            </w:tcBorders>
          </w:tcPr>
          <w:p w14:paraId="0E830189" w14:textId="77777777" w:rsidR="004F7A82" w:rsidRPr="00A53235" w:rsidRDefault="004F7A82" w:rsidP="004F7A82">
            <w:pPr>
              <w:pStyle w:val="PlainText"/>
              <w:rPr>
                <w:rFonts w:ascii="Times New Roman" w:hAnsi="Times New Roman" w:cs="Times New Roman"/>
                <w:b/>
                <w:sz w:val="24"/>
                <w:szCs w:val="24"/>
              </w:rPr>
            </w:pPr>
          </w:p>
          <w:p w14:paraId="6346CFFA" w14:textId="3DF40835" w:rsidR="0062216E" w:rsidRDefault="00743A42" w:rsidP="004F7A82">
            <w:pPr>
              <w:pStyle w:val="PlainText"/>
              <w:rPr>
                <w:rFonts w:ascii="Times New Roman" w:hAnsi="Times New Roman" w:cs="Times New Roman"/>
                <w:sz w:val="24"/>
                <w:szCs w:val="24"/>
              </w:rPr>
            </w:pPr>
            <w:r w:rsidRPr="00A53235">
              <w:rPr>
                <w:rFonts w:ascii="Times New Roman" w:hAnsi="Times New Roman" w:cs="Times New Roman"/>
                <w:b/>
                <w:sz w:val="24"/>
                <w:szCs w:val="24"/>
              </w:rPr>
              <w:t xml:space="preserve">Relevant information presented at meeting: </w:t>
            </w:r>
          </w:p>
          <w:p w14:paraId="076A7254" w14:textId="59ED70AE" w:rsidR="0067305C" w:rsidRDefault="0067305C" w:rsidP="0067305C">
            <w:pPr>
              <w:pStyle w:val="PlainText"/>
              <w:rPr>
                <w:rFonts w:ascii="Times New Roman" w:hAnsi="Times New Roman" w:cs="Times New Roman"/>
                <w:sz w:val="24"/>
                <w:szCs w:val="24"/>
              </w:rPr>
            </w:pPr>
            <w:r w:rsidRPr="0067305C">
              <w:rPr>
                <w:rFonts w:ascii="Times New Roman" w:hAnsi="Times New Roman" w:cs="Times New Roman"/>
                <w:sz w:val="24"/>
                <w:szCs w:val="24"/>
              </w:rPr>
              <w:t xml:space="preserve">Client </w:t>
            </w:r>
            <w:r>
              <w:rPr>
                <w:rFonts w:ascii="Times New Roman" w:hAnsi="Times New Roman" w:cs="Times New Roman"/>
                <w:sz w:val="24"/>
                <w:szCs w:val="24"/>
              </w:rPr>
              <w:t xml:space="preserve">explained how they are </w:t>
            </w:r>
            <w:r w:rsidRPr="0067305C">
              <w:rPr>
                <w:rFonts w:ascii="Times New Roman" w:hAnsi="Times New Roman" w:cs="Times New Roman"/>
                <w:sz w:val="24"/>
                <w:szCs w:val="24"/>
              </w:rPr>
              <w:t>counting how many times the instance happens for each individual, and then aggregating the collective</w:t>
            </w:r>
            <w:r>
              <w:rPr>
                <w:rFonts w:ascii="Times New Roman" w:hAnsi="Times New Roman" w:cs="Times New Roman"/>
                <w:sz w:val="24"/>
                <w:szCs w:val="24"/>
              </w:rPr>
              <w:t xml:space="preserve"> </w:t>
            </w:r>
            <w:r w:rsidRPr="0067305C">
              <w:rPr>
                <w:rFonts w:ascii="Times New Roman" w:hAnsi="Times New Roman" w:cs="Times New Roman"/>
                <w:sz w:val="24"/>
                <w:szCs w:val="24"/>
              </w:rPr>
              <w:t>groups.</w:t>
            </w:r>
            <w:r>
              <w:rPr>
                <w:rFonts w:ascii="Times New Roman" w:hAnsi="Times New Roman" w:cs="Times New Roman"/>
                <w:sz w:val="24"/>
                <w:szCs w:val="24"/>
              </w:rPr>
              <w:t xml:space="preserve"> They collect the data through listening to audio recordings from the 1970’s and 1990’s for the 3 groups.</w:t>
            </w:r>
            <w:r w:rsidR="00453DB7">
              <w:rPr>
                <w:rFonts w:ascii="Times New Roman" w:hAnsi="Times New Roman" w:cs="Times New Roman"/>
                <w:sz w:val="24"/>
                <w:szCs w:val="24"/>
              </w:rPr>
              <w:t xml:space="preserve"> Specifically, f</w:t>
            </w:r>
            <w:r w:rsidR="00453DB7" w:rsidRPr="00453DB7">
              <w:rPr>
                <w:rFonts w:ascii="Times New Roman" w:hAnsi="Times New Roman" w:cs="Times New Roman"/>
                <w:sz w:val="24"/>
                <w:szCs w:val="24"/>
              </w:rPr>
              <w:t>or each</w:t>
            </w:r>
            <w:r w:rsidR="00453DB7">
              <w:rPr>
                <w:rFonts w:ascii="Times New Roman" w:hAnsi="Times New Roman" w:cs="Times New Roman"/>
                <w:sz w:val="24"/>
                <w:szCs w:val="24"/>
              </w:rPr>
              <w:t xml:space="preserve"> of the 7</w:t>
            </w:r>
            <w:r w:rsidR="00453DB7" w:rsidRPr="00453DB7">
              <w:rPr>
                <w:rFonts w:ascii="Times New Roman" w:hAnsi="Times New Roman" w:cs="Times New Roman"/>
                <w:sz w:val="24"/>
                <w:szCs w:val="24"/>
              </w:rPr>
              <w:t xml:space="preserve"> feature</w:t>
            </w:r>
            <w:r w:rsidR="00453DB7">
              <w:rPr>
                <w:rFonts w:ascii="Times New Roman" w:hAnsi="Times New Roman" w:cs="Times New Roman"/>
                <w:sz w:val="24"/>
                <w:szCs w:val="24"/>
              </w:rPr>
              <w:t>s</w:t>
            </w:r>
            <w:r w:rsidR="00453DB7" w:rsidRPr="00453DB7">
              <w:rPr>
                <w:rFonts w:ascii="Times New Roman" w:hAnsi="Times New Roman" w:cs="Times New Roman"/>
                <w:sz w:val="24"/>
                <w:szCs w:val="24"/>
              </w:rPr>
              <w:t xml:space="preserve"> she is looking at the number of the environment occurs, and the number of times the speaker has spoken.</w:t>
            </w:r>
            <w:r w:rsidR="00523A7E">
              <w:rPr>
                <w:rFonts w:ascii="Times New Roman" w:hAnsi="Times New Roman" w:cs="Times New Roman"/>
                <w:sz w:val="24"/>
                <w:szCs w:val="24"/>
              </w:rPr>
              <w:t xml:space="preserve"> The individuals in each of the client’s groups are representative of the group as </w:t>
            </w:r>
            <w:r w:rsidR="00EB109D">
              <w:rPr>
                <w:rFonts w:ascii="Times New Roman" w:hAnsi="Times New Roman" w:cs="Times New Roman"/>
                <w:sz w:val="24"/>
                <w:szCs w:val="24"/>
              </w:rPr>
              <w:t>a whole</w:t>
            </w:r>
            <w:r w:rsidR="00523A7E">
              <w:rPr>
                <w:rFonts w:ascii="Times New Roman" w:hAnsi="Times New Roman" w:cs="Times New Roman"/>
                <w:sz w:val="24"/>
                <w:szCs w:val="24"/>
              </w:rPr>
              <w:t xml:space="preserve"> </w:t>
            </w:r>
            <w:proofErr w:type="gramStart"/>
            <w:r w:rsidR="00523A7E">
              <w:rPr>
                <w:rFonts w:ascii="Times New Roman" w:hAnsi="Times New Roman" w:cs="Times New Roman"/>
                <w:sz w:val="24"/>
                <w:szCs w:val="24"/>
              </w:rPr>
              <w:t>since</w:t>
            </w:r>
            <w:proofErr w:type="gramEnd"/>
            <w:r w:rsidR="00523A7E">
              <w:rPr>
                <w:rFonts w:ascii="Times New Roman" w:hAnsi="Times New Roman" w:cs="Times New Roman"/>
                <w:sz w:val="24"/>
                <w:szCs w:val="24"/>
              </w:rPr>
              <w:t xml:space="preserve"> as Dr. Roberts mentioned none of the individuals are from the same family. </w:t>
            </w:r>
          </w:p>
          <w:p w14:paraId="2A634F8B" w14:textId="77777777" w:rsidR="00523A7E" w:rsidRDefault="00523A7E" w:rsidP="0067305C">
            <w:pPr>
              <w:pStyle w:val="PlainText"/>
              <w:rPr>
                <w:rFonts w:ascii="Times New Roman" w:hAnsi="Times New Roman" w:cs="Times New Roman"/>
                <w:sz w:val="24"/>
                <w:szCs w:val="24"/>
              </w:rPr>
            </w:pPr>
          </w:p>
          <w:p w14:paraId="3FE86172" w14:textId="71953F3E" w:rsidR="0016514B" w:rsidRDefault="00523A7E" w:rsidP="0016514B">
            <w:pPr>
              <w:pStyle w:val="PlainText"/>
              <w:rPr>
                <w:rFonts w:ascii="Times New Roman" w:hAnsi="Times New Roman" w:cs="Times New Roman"/>
                <w:sz w:val="24"/>
                <w:szCs w:val="24"/>
              </w:rPr>
            </w:pPr>
            <w:r>
              <w:rPr>
                <w:rFonts w:ascii="Times New Roman" w:hAnsi="Times New Roman" w:cs="Times New Roman"/>
                <w:sz w:val="24"/>
                <w:szCs w:val="24"/>
              </w:rPr>
              <w:t>As Dr. Craig recommended at the start, t</w:t>
            </w:r>
            <w:r w:rsidRPr="00523A7E">
              <w:rPr>
                <w:rFonts w:ascii="Times New Roman" w:hAnsi="Times New Roman" w:cs="Times New Roman"/>
                <w:sz w:val="24"/>
                <w:szCs w:val="24"/>
              </w:rPr>
              <w:t>o compare the 70's and the 90's</w:t>
            </w:r>
            <w:r>
              <w:rPr>
                <w:rFonts w:ascii="Times New Roman" w:hAnsi="Times New Roman" w:cs="Times New Roman"/>
                <w:sz w:val="24"/>
                <w:szCs w:val="24"/>
              </w:rPr>
              <w:t xml:space="preserve"> blocks</w:t>
            </w:r>
            <w:r w:rsidRPr="00523A7E">
              <w:rPr>
                <w:rFonts w:ascii="Times New Roman" w:hAnsi="Times New Roman" w:cs="Times New Roman"/>
                <w:sz w:val="24"/>
                <w:szCs w:val="24"/>
              </w:rPr>
              <w:t xml:space="preserve">, </w:t>
            </w:r>
            <w:r>
              <w:rPr>
                <w:rFonts w:ascii="Times New Roman" w:hAnsi="Times New Roman" w:cs="Times New Roman"/>
                <w:sz w:val="24"/>
                <w:szCs w:val="24"/>
              </w:rPr>
              <w:t>the client</w:t>
            </w:r>
            <w:r w:rsidRPr="00523A7E">
              <w:rPr>
                <w:rFonts w:ascii="Times New Roman" w:hAnsi="Times New Roman" w:cs="Times New Roman"/>
                <w:sz w:val="24"/>
                <w:szCs w:val="24"/>
              </w:rPr>
              <w:t xml:space="preserve"> can look at and make comparisons with each feature.</w:t>
            </w:r>
            <w:r>
              <w:rPr>
                <w:rFonts w:ascii="Times New Roman" w:hAnsi="Times New Roman" w:cs="Times New Roman"/>
                <w:sz w:val="24"/>
                <w:szCs w:val="24"/>
              </w:rPr>
              <w:t xml:space="preserve"> Specifically, through</w:t>
            </w:r>
            <w:r w:rsidRPr="00523A7E">
              <w:rPr>
                <w:rFonts w:ascii="Times New Roman" w:hAnsi="Times New Roman" w:cs="Times New Roman"/>
                <w:sz w:val="24"/>
                <w:szCs w:val="24"/>
              </w:rPr>
              <w:t xml:space="preserve"> each proportion </w:t>
            </w:r>
            <w:r>
              <w:rPr>
                <w:rFonts w:ascii="Times New Roman" w:hAnsi="Times New Roman" w:cs="Times New Roman"/>
                <w:sz w:val="24"/>
                <w:szCs w:val="24"/>
              </w:rPr>
              <w:t>since the g</w:t>
            </w:r>
            <w:r w:rsidRPr="00523A7E">
              <w:rPr>
                <w:rFonts w:ascii="Times New Roman" w:hAnsi="Times New Roman" w:cs="Times New Roman"/>
                <w:sz w:val="24"/>
                <w:szCs w:val="24"/>
              </w:rPr>
              <w:t xml:space="preserve">roups are different sizes. What she should do is make a comparison of the frequencies and tell if there is difference between the 70's and 90's. </w:t>
            </w:r>
            <w:r>
              <w:rPr>
                <w:rFonts w:ascii="Times New Roman" w:hAnsi="Times New Roman" w:cs="Times New Roman"/>
                <w:sz w:val="24"/>
                <w:szCs w:val="24"/>
              </w:rPr>
              <w:t xml:space="preserve">The client indicated in her application that she is concerned that her results might not be the most accurate because of her small sample size. Dr. Craig agreed with this as it might be tricky to determine significant </w:t>
            </w:r>
            <w:r w:rsidR="00A14B67">
              <w:rPr>
                <w:rFonts w:ascii="Times New Roman" w:hAnsi="Times New Roman" w:cs="Times New Roman"/>
                <w:sz w:val="24"/>
                <w:szCs w:val="24"/>
              </w:rPr>
              <w:t>differences</w:t>
            </w:r>
            <w:r>
              <w:rPr>
                <w:rFonts w:ascii="Times New Roman" w:hAnsi="Times New Roman" w:cs="Times New Roman"/>
                <w:sz w:val="24"/>
                <w:szCs w:val="24"/>
              </w:rPr>
              <w:t xml:space="preserve"> because of the small sample size hence </w:t>
            </w:r>
            <w:r w:rsidR="007624AF">
              <w:rPr>
                <w:rFonts w:ascii="Times New Roman" w:hAnsi="Times New Roman" w:cs="Times New Roman"/>
                <w:sz w:val="24"/>
                <w:szCs w:val="24"/>
              </w:rPr>
              <w:t>other methods</w:t>
            </w:r>
            <w:r w:rsidR="0016514B">
              <w:rPr>
                <w:rFonts w:ascii="Times New Roman" w:hAnsi="Times New Roman" w:cs="Times New Roman"/>
                <w:sz w:val="24"/>
                <w:szCs w:val="24"/>
              </w:rPr>
              <w:t xml:space="preserve"> such as logistic or binomial regression</w:t>
            </w:r>
            <w:r w:rsidR="007624AF">
              <w:rPr>
                <w:rFonts w:ascii="Times New Roman" w:hAnsi="Times New Roman" w:cs="Times New Roman"/>
                <w:sz w:val="24"/>
                <w:szCs w:val="24"/>
              </w:rPr>
              <w:t xml:space="preserve"> would have to be </w:t>
            </w:r>
            <w:r w:rsidR="0016514B">
              <w:rPr>
                <w:rFonts w:ascii="Times New Roman" w:hAnsi="Times New Roman" w:cs="Times New Roman"/>
                <w:sz w:val="24"/>
                <w:szCs w:val="24"/>
              </w:rPr>
              <w:t xml:space="preserve">used to determine the differences. </w:t>
            </w:r>
            <w:r w:rsidR="00EB109D">
              <w:rPr>
                <w:rFonts w:ascii="Times New Roman" w:hAnsi="Times New Roman" w:cs="Times New Roman"/>
                <w:sz w:val="24"/>
                <w:szCs w:val="24"/>
              </w:rPr>
              <w:t xml:space="preserve">Another issue that was discussed was that since the client was working with such a small sample, it was imperative that her sample had to be representative of the groups they are from. </w:t>
            </w:r>
          </w:p>
          <w:p w14:paraId="52DE8D4E" w14:textId="4F385B62" w:rsidR="0016514B" w:rsidRPr="00A53235" w:rsidRDefault="0016514B" w:rsidP="0016514B">
            <w:pPr>
              <w:pStyle w:val="PlainText"/>
              <w:rPr>
                <w:rFonts w:ascii="Times New Roman" w:hAnsi="Times New Roman" w:cs="Times New Roman"/>
                <w:sz w:val="24"/>
                <w:szCs w:val="24"/>
              </w:rPr>
            </w:pPr>
          </w:p>
        </w:tc>
      </w:tr>
      <w:tr w:rsidR="004F7A82" w:rsidRPr="00A53235" w14:paraId="1EF51F43" w14:textId="77777777" w:rsidTr="00CC0F91">
        <w:trPr>
          <w:cantSplit/>
          <w:trHeight w:val="1670"/>
        </w:trPr>
        <w:tc>
          <w:tcPr>
            <w:tcW w:w="9806" w:type="dxa"/>
            <w:gridSpan w:val="3"/>
            <w:tcBorders>
              <w:bottom w:val="single" w:sz="4" w:space="0" w:color="auto"/>
            </w:tcBorders>
          </w:tcPr>
          <w:p w14:paraId="2AD9354E" w14:textId="77777777" w:rsidR="004F7A82" w:rsidRPr="00A53235" w:rsidRDefault="004F7A82" w:rsidP="004F7A82">
            <w:pPr>
              <w:pStyle w:val="PlainText"/>
              <w:rPr>
                <w:rFonts w:ascii="Times New Roman" w:hAnsi="Times New Roman" w:cs="Times New Roman"/>
                <w:sz w:val="24"/>
                <w:szCs w:val="24"/>
              </w:rPr>
            </w:pPr>
          </w:p>
          <w:p w14:paraId="3A1595E3" w14:textId="77777777" w:rsidR="00743A42" w:rsidRDefault="004D451E" w:rsidP="004F7A82">
            <w:pPr>
              <w:pStyle w:val="PlainText"/>
              <w:rPr>
                <w:rFonts w:ascii="Times New Roman" w:hAnsi="Times New Roman" w:cs="Times New Roman"/>
                <w:sz w:val="24"/>
                <w:szCs w:val="24"/>
              </w:rPr>
            </w:pPr>
            <w:r w:rsidRPr="00A53235">
              <w:rPr>
                <w:rFonts w:ascii="Times New Roman" w:hAnsi="Times New Roman" w:cs="Times New Roman"/>
                <w:b/>
                <w:sz w:val="24"/>
                <w:szCs w:val="24"/>
              </w:rPr>
              <w:t>Recommendations for Design and/or Analysis</w:t>
            </w:r>
            <w:r w:rsidR="0062216E" w:rsidRPr="00A53235">
              <w:rPr>
                <w:rFonts w:ascii="Times New Roman" w:hAnsi="Times New Roman" w:cs="Times New Roman"/>
                <w:b/>
                <w:sz w:val="24"/>
                <w:szCs w:val="24"/>
              </w:rPr>
              <w:t>:</w:t>
            </w:r>
            <w:r w:rsidR="0062216E" w:rsidRPr="00A53235">
              <w:rPr>
                <w:rFonts w:ascii="Times New Roman" w:hAnsi="Times New Roman" w:cs="Times New Roman"/>
                <w:sz w:val="24"/>
                <w:szCs w:val="24"/>
              </w:rPr>
              <w:t xml:space="preserve">  </w:t>
            </w:r>
          </w:p>
          <w:p w14:paraId="4ADF69EC" w14:textId="66D343B4" w:rsidR="00366D4B" w:rsidRDefault="00366D4B" w:rsidP="00366D4B">
            <w:pPr>
              <w:pStyle w:val="PlainText"/>
              <w:rPr>
                <w:rFonts w:ascii="Times New Roman" w:hAnsi="Times New Roman" w:cs="Times New Roman"/>
                <w:sz w:val="24"/>
                <w:szCs w:val="24"/>
              </w:rPr>
            </w:pPr>
            <w:r>
              <w:rPr>
                <w:rFonts w:ascii="Times New Roman" w:hAnsi="Times New Roman" w:cs="Times New Roman"/>
                <w:sz w:val="24"/>
                <w:szCs w:val="24"/>
              </w:rPr>
              <w:t>Dr. Craig recommended that the client c</w:t>
            </w:r>
            <w:r w:rsidRPr="00366D4B">
              <w:rPr>
                <w:rFonts w:ascii="Times New Roman" w:hAnsi="Times New Roman" w:cs="Times New Roman"/>
                <w:sz w:val="24"/>
                <w:szCs w:val="24"/>
              </w:rPr>
              <w:t xml:space="preserve">reate a small dataset </w:t>
            </w:r>
            <w:r>
              <w:rPr>
                <w:rFonts w:ascii="Times New Roman" w:hAnsi="Times New Roman" w:cs="Times New Roman"/>
                <w:sz w:val="24"/>
                <w:szCs w:val="24"/>
              </w:rPr>
              <w:t>with a l</w:t>
            </w:r>
            <w:r w:rsidRPr="00366D4B">
              <w:rPr>
                <w:rFonts w:ascii="Times New Roman" w:hAnsi="Times New Roman" w:cs="Times New Roman"/>
                <w:sz w:val="24"/>
                <w:szCs w:val="24"/>
              </w:rPr>
              <w:t>imit on the number of individuals</w:t>
            </w:r>
            <w:r>
              <w:rPr>
                <w:rFonts w:ascii="Times New Roman" w:hAnsi="Times New Roman" w:cs="Times New Roman"/>
                <w:sz w:val="24"/>
                <w:szCs w:val="24"/>
              </w:rPr>
              <w:t xml:space="preserve"> from each group. </w:t>
            </w:r>
            <w:r w:rsidRPr="00366D4B">
              <w:rPr>
                <w:rFonts w:ascii="Times New Roman" w:hAnsi="Times New Roman" w:cs="Times New Roman"/>
                <w:sz w:val="24"/>
                <w:szCs w:val="24"/>
              </w:rPr>
              <w:t xml:space="preserve">For each individual have a row in an </w:t>
            </w:r>
            <w:r w:rsidR="00F27711">
              <w:rPr>
                <w:rFonts w:ascii="Times New Roman" w:hAnsi="Times New Roman" w:cs="Times New Roman"/>
                <w:sz w:val="24"/>
                <w:szCs w:val="24"/>
              </w:rPr>
              <w:t>E</w:t>
            </w:r>
            <w:r w:rsidRPr="00366D4B">
              <w:rPr>
                <w:rFonts w:ascii="Times New Roman" w:hAnsi="Times New Roman" w:cs="Times New Roman"/>
                <w:sz w:val="24"/>
                <w:szCs w:val="24"/>
              </w:rPr>
              <w:t xml:space="preserve">xcel spreadsheet and </w:t>
            </w:r>
            <w:r>
              <w:rPr>
                <w:rFonts w:ascii="Times New Roman" w:hAnsi="Times New Roman" w:cs="Times New Roman"/>
                <w:sz w:val="24"/>
                <w:szCs w:val="24"/>
              </w:rPr>
              <w:t>with the</w:t>
            </w:r>
            <w:r w:rsidR="00F27711">
              <w:rPr>
                <w:rFonts w:ascii="Times New Roman" w:hAnsi="Times New Roman" w:cs="Times New Roman"/>
                <w:sz w:val="24"/>
                <w:szCs w:val="24"/>
              </w:rPr>
              <w:t xml:space="preserve"> first column</w:t>
            </w:r>
            <w:r>
              <w:rPr>
                <w:rFonts w:ascii="Times New Roman" w:hAnsi="Times New Roman" w:cs="Times New Roman"/>
                <w:sz w:val="24"/>
                <w:szCs w:val="24"/>
              </w:rPr>
              <w:t xml:space="preserve"> </w:t>
            </w:r>
            <w:r w:rsidRPr="00366D4B">
              <w:rPr>
                <w:rFonts w:ascii="Times New Roman" w:hAnsi="Times New Roman" w:cs="Times New Roman"/>
                <w:sz w:val="24"/>
                <w:szCs w:val="24"/>
              </w:rPr>
              <w:t>count the features</w:t>
            </w:r>
            <w:r w:rsidR="00F27711">
              <w:rPr>
                <w:rFonts w:ascii="Times New Roman" w:hAnsi="Times New Roman" w:cs="Times New Roman"/>
                <w:sz w:val="24"/>
                <w:szCs w:val="24"/>
              </w:rPr>
              <w:t>’</w:t>
            </w:r>
            <w:r w:rsidRPr="00366D4B">
              <w:rPr>
                <w:rFonts w:ascii="Times New Roman" w:hAnsi="Times New Roman" w:cs="Times New Roman"/>
                <w:sz w:val="24"/>
                <w:szCs w:val="24"/>
              </w:rPr>
              <w:t xml:space="preserve"> frequencies. The next column will be the number of environments where they speak the features, the last column is the group labeling</w:t>
            </w:r>
            <w:r>
              <w:rPr>
                <w:rFonts w:ascii="Times New Roman" w:hAnsi="Times New Roman" w:cs="Times New Roman"/>
                <w:sz w:val="24"/>
                <w:szCs w:val="24"/>
              </w:rPr>
              <w:t xml:space="preserve"> (A,B,C)</w:t>
            </w:r>
            <w:r w:rsidRPr="00366D4B">
              <w:rPr>
                <w:rFonts w:ascii="Times New Roman" w:hAnsi="Times New Roman" w:cs="Times New Roman"/>
                <w:sz w:val="24"/>
                <w:szCs w:val="24"/>
              </w:rPr>
              <w:t>, and the final is what time period (70s, 90s)</w:t>
            </w:r>
            <w:r>
              <w:rPr>
                <w:rFonts w:ascii="Times New Roman" w:hAnsi="Times New Roman" w:cs="Times New Roman"/>
                <w:sz w:val="24"/>
                <w:szCs w:val="24"/>
              </w:rPr>
              <w:t xml:space="preserve">. Using this approach the client can </w:t>
            </w:r>
            <w:r w:rsidRPr="00366D4B">
              <w:rPr>
                <w:rFonts w:ascii="Times New Roman" w:hAnsi="Times New Roman" w:cs="Times New Roman"/>
                <w:sz w:val="24"/>
                <w:szCs w:val="24"/>
              </w:rPr>
              <w:t>include groups, features, and interaction terms. The breakdowns of the groups can show how the groups are different</w:t>
            </w:r>
            <w:r>
              <w:rPr>
                <w:rFonts w:ascii="Times New Roman" w:hAnsi="Times New Roman" w:cs="Times New Roman"/>
                <w:sz w:val="24"/>
                <w:szCs w:val="24"/>
              </w:rPr>
              <w:t xml:space="preserve"> empirically.</w:t>
            </w:r>
          </w:p>
          <w:p w14:paraId="508A7C22" w14:textId="77777777" w:rsidR="00366D4B" w:rsidRDefault="00366D4B" w:rsidP="00366D4B">
            <w:pPr>
              <w:pStyle w:val="PlainText"/>
              <w:rPr>
                <w:rFonts w:ascii="Times New Roman" w:hAnsi="Times New Roman" w:cs="Times New Roman"/>
                <w:sz w:val="24"/>
                <w:szCs w:val="24"/>
              </w:rPr>
            </w:pPr>
          </w:p>
          <w:p w14:paraId="1A8E0D34" w14:textId="1D626313" w:rsidR="00366D4B" w:rsidRPr="00366D4B" w:rsidRDefault="00366D4B" w:rsidP="00366D4B">
            <w:pPr>
              <w:pStyle w:val="PlainText"/>
              <w:rPr>
                <w:rFonts w:ascii="Times New Roman" w:hAnsi="Times New Roman" w:cs="Times New Roman"/>
                <w:sz w:val="24"/>
                <w:szCs w:val="24"/>
              </w:rPr>
            </w:pPr>
            <w:r>
              <w:rPr>
                <w:rFonts w:ascii="Times New Roman" w:hAnsi="Times New Roman" w:cs="Times New Roman"/>
                <w:sz w:val="24"/>
                <w:szCs w:val="24"/>
              </w:rPr>
              <w:t xml:space="preserve">For statistical testing one approach which was recommended was to use was </w:t>
            </w:r>
            <w:r w:rsidR="0031269F">
              <w:rPr>
                <w:rFonts w:ascii="Times New Roman" w:hAnsi="Times New Roman" w:cs="Times New Roman"/>
                <w:sz w:val="24"/>
                <w:szCs w:val="24"/>
              </w:rPr>
              <w:t>binomial</w:t>
            </w:r>
            <w:r>
              <w:rPr>
                <w:rFonts w:ascii="Times New Roman" w:hAnsi="Times New Roman" w:cs="Times New Roman"/>
                <w:sz w:val="24"/>
                <w:szCs w:val="24"/>
              </w:rPr>
              <w:t xml:space="preserve"> regression. The only danger through using this model was that overdispersion can happen given that the sample size is small. </w:t>
            </w:r>
            <w:r w:rsidR="00377411">
              <w:rPr>
                <w:rFonts w:ascii="Times New Roman" w:hAnsi="Times New Roman" w:cs="Times New Roman"/>
                <w:sz w:val="24"/>
                <w:szCs w:val="24"/>
              </w:rPr>
              <w:t>However, si</w:t>
            </w:r>
            <w:r w:rsidRPr="00366D4B">
              <w:rPr>
                <w:rFonts w:ascii="Times New Roman" w:hAnsi="Times New Roman" w:cs="Times New Roman"/>
                <w:sz w:val="24"/>
                <w:szCs w:val="24"/>
              </w:rPr>
              <w:t xml:space="preserve">nce the binomial distribution </w:t>
            </w:r>
            <w:r w:rsidR="00377411" w:rsidRPr="00366D4B">
              <w:rPr>
                <w:rFonts w:ascii="Times New Roman" w:hAnsi="Times New Roman" w:cs="Times New Roman"/>
                <w:sz w:val="24"/>
                <w:szCs w:val="24"/>
              </w:rPr>
              <w:t>probability</w:t>
            </w:r>
            <w:r w:rsidRPr="00366D4B">
              <w:rPr>
                <w:rFonts w:ascii="Times New Roman" w:hAnsi="Times New Roman" w:cs="Times New Roman"/>
                <w:sz w:val="24"/>
                <w:szCs w:val="24"/>
              </w:rPr>
              <w:t xml:space="preserve"> of success defines the variance</w:t>
            </w:r>
            <w:r w:rsidR="00377411">
              <w:rPr>
                <w:rFonts w:ascii="Times New Roman" w:hAnsi="Times New Roman" w:cs="Times New Roman"/>
                <w:sz w:val="24"/>
                <w:szCs w:val="24"/>
              </w:rPr>
              <w:t>, t</w:t>
            </w:r>
            <w:r w:rsidRPr="00366D4B">
              <w:rPr>
                <w:rFonts w:ascii="Times New Roman" w:hAnsi="Times New Roman" w:cs="Times New Roman"/>
                <w:sz w:val="24"/>
                <w:szCs w:val="24"/>
              </w:rPr>
              <w:t xml:space="preserve">he variance cannot change with the subjects. </w:t>
            </w:r>
            <w:r w:rsidR="00377411">
              <w:rPr>
                <w:rFonts w:ascii="Times New Roman" w:hAnsi="Times New Roman" w:cs="Times New Roman"/>
                <w:sz w:val="24"/>
                <w:szCs w:val="24"/>
              </w:rPr>
              <w:t>This is a problem, because t</w:t>
            </w:r>
            <w:r w:rsidRPr="00366D4B">
              <w:rPr>
                <w:rFonts w:ascii="Times New Roman" w:hAnsi="Times New Roman" w:cs="Times New Roman"/>
                <w:sz w:val="24"/>
                <w:szCs w:val="24"/>
              </w:rPr>
              <w:t>here might be more than just binomial variability</w:t>
            </w:r>
            <w:r w:rsidR="00377411">
              <w:rPr>
                <w:rFonts w:ascii="Times New Roman" w:hAnsi="Times New Roman" w:cs="Times New Roman"/>
                <w:sz w:val="24"/>
                <w:szCs w:val="24"/>
              </w:rPr>
              <w:t xml:space="preserve"> which occurs within the covariates of the group</w:t>
            </w:r>
            <w:r w:rsidRPr="00366D4B">
              <w:rPr>
                <w:rFonts w:ascii="Times New Roman" w:hAnsi="Times New Roman" w:cs="Times New Roman"/>
                <w:sz w:val="24"/>
                <w:szCs w:val="24"/>
              </w:rPr>
              <w:t>s</w:t>
            </w:r>
            <w:r w:rsidR="00377411">
              <w:rPr>
                <w:rFonts w:ascii="Times New Roman" w:hAnsi="Times New Roman" w:cs="Times New Roman"/>
                <w:sz w:val="24"/>
                <w:szCs w:val="24"/>
              </w:rPr>
              <w:t xml:space="preserve"> such as gender and sex</w:t>
            </w:r>
            <w:r w:rsidRPr="00366D4B">
              <w:rPr>
                <w:rFonts w:ascii="Times New Roman" w:hAnsi="Times New Roman" w:cs="Times New Roman"/>
                <w:sz w:val="24"/>
                <w:szCs w:val="24"/>
              </w:rPr>
              <w:t xml:space="preserve"> might have more variability</w:t>
            </w:r>
            <w:r w:rsidR="00377411">
              <w:rPr>
                <w:rFonts w:ascii="Times New Roman" w:hAnsi="Times New Roman" w:cs="Times New Roman"/>
                <w:sz w:val="24"/>
                <w:szCs w:val="24"/>
              </w:rPr>
              <w:t xml:space="preserve">. The variability of the covariates </w:t>
            </w:r>
            <w:r w:rsidRPr="00366D4B">
              <w:rPr>
                <w:rFonts w:ascii="Times New Roman" w:hAnsi="Times New Roman" w:cs="Times New Roman"/>
                <w:sz w:val="24"/>
                <w:szCs w:val="24"/>
              </w:rPr>
              <w:t xml:space="preserve">might not account for the additional variability under the binomial model.  </w:t>
            </w:r>
            <w:r w:rsidR="00377411">
              <w:rPr>
                <w:rFonts w:ascii="Times New Roman" w:hAnsi="Times New Roman" w:cs="Times New Roman"/>
                <w:sz w:val="24"/>
                <w:szCs w:val="24"/>
              </w:rPr>
              <w:t>However, we c</w:t>
            </w:r>
            <w:r w:rsidRPr="00366D4B">
              <w:rPr>
                <w:rFonts w:ascii="Times New Roman" w:hAnsi="Times New Roman" w:cs="Times New Roman"/>
                <w:sz w:val="24"/>
                <w:szCs w:val="24"/>
              </w:rPr>
              <w:t xml:space="preserve">annot determine this </w:t>
            </w:r>
            <w:r w:rsidR="00377411">
              <w:rPr>
                <w:rFonts w:ascii="Times New Roman" w:hAnsi="Times New Roman" w:cs="Times New Roman"/>
                <w:sz w:val="24"/>
                <w:szCs w:val="24"/>
              </w:rPr>
              <w:t xml:space="preserve">to be the case </w:t>
            </w:r>
            <w:r w:rsidRPr="00366D4B">
              <w:rPr>
                <w:rFonts w:ascii="Times New Roman" w:hAnsi="Times New Roman" w:cs="Times New Roman"/>
                <w:sz w:val="24"/>
                <w:szCs w:val="24"/>
              </w:rPr>
              <w:t xml:space="preserve">until the model </w:t>
            </w:r>
            <w:r w:rsidR="00377411">
              <w:rPr>
                <w:rFonts w:ascii="Times New Roman" w:hAnsi="Times New Roman" w:cs="Times New Roman"/>
                <w:sz w:val="24"/>
                <w:szCs w:val="24"/>
              </w:rPr>
              <w:t xml:space="preserve">has been </w:t>
            </w:r>
            <w:r w:rsidRPr="00366D4B">
              <w:rPr>
                <w:rFonts w:ascii="Times New Roman" w:hAnsi="Times New Roman" w:cs="Times New Roman"/>
                <w:sz w:val="24"/>
                <w:szCs w:val="24"/>
              </w:rPr>
              <w:t xml:space="preserve">run. </w:t>
            </w:r>
          </w:p>
          <w:p w14:paraId="68286568" w14:textId="77777777" w:rsidR="00366D4B" w:rsidRPr="00366D4B" w:rsidRDefault="00366D4B" w:rsidP="00366D4B">
            <w:pPr>
              <w:pStyle w:val="PlainText"/>
              <w:rPr>
                <w:rFonts w:ascii="Times New Roman" w:hAnsi="Times New Roman" w:cs="Times New Roman"/>
                <w:sz w:val="24"/>
                <w:szCs w:val="24"/>
              </w:rPr>
            </w:pPr>
          </w:p>
          <w:p w14:paraId="4F508105" w14:textId="5E93FC88" w:rsidR="00377411" w:rsidRDefault="00377411" w:rsidP="00366D4B">
            <w:pPr>
              <w:pStyle w:val="PlainText"/>
              <w:rPr>
                <w:rFonts w:ascii="Times New Roman" w:hAnsi="Times New Roman" w:cs="Times New Roman"/>
                <w:sz w:val="24"/>
                <w:szCs w:val="24"/>
                <w:u w:val="single"/>
              </w:rPr>
            </w:pPr>
            <w:r w:rsidRPr="00377411">
              <w:rPr>
                <w:rFonts w:ascii="Times New Roman" w:hAnsi="Times New Roman" w:cs="Times New Roman"/>
                <w:sz w:val="24"/>
                <w:szCs w:val="24"/>
                <w:u w:val="single"/>
              </w:rPr>
              <w:t xml:space="preserve">The final recommendation for analysis was: </w:t>
            </w:r>
          </w:p>
          <w:p w14:paraId="49F38050" w14:textId="6F42E08A" w:rsidR="00377411" w:rsidRDefault="00377411" w:rsidP="00377411">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 xml:space="preserve">Client should pick one or two features to analyze individually first. Doing analysis on all 7 features at once will lead to a more complicated model, and in any case, she would have to analyze the features individually, and gradually work her way up to interaction effects. </w:t>
            </w:r>
          </w:p>
          <w:p w14:paraId="7E1C3920" w14:textId="0025F2BA" w:rsidR="006266DC" w:rsidDel="0031269F" w:rsidRDefault="00377411" w:rsidP="00366D4B">
            <w:pPr>
              <w:pStyle w:val="PlainText"/>
              <w:numPr>
                <w:ilvl w:val="0"/>
                <w:numId w:val="2"/>
              </w:numPr>
              <w:rPr>
                <w:del w:id="5" w:author="Guda, Sumeeth Krishna" w:date="2024-07-16T15:51:00Z" w16du:dateUtc="2024-07-16T19:51:00Z"/>
                <w:rFonts w:ascii="Times New Roman" w:hAnsi="Times New Roman" w:cs="Times New Roman"/>
                <w:sz w:val="24"/>
                <w:szCs w:val="24"/>
              </w:rPr>
            </w:pPr>
            <w:r>
              <w:rPr>
                <w:rFonts w:ascii="Times New Roman" w:hAnsi="Times New Roman" w:cs="Times New Roman"/>
                <w:sz w:val="24"/>
                <w:szCs w:val="24"/>
              </w:rPr>
              <w:t xml:space="preserve">The consultant should </w:t>
            </w:r>
            <w:r w:rsidR="006266DC">
              <w:rPr>
                <w:rFonts w:ascii="Times New Roman" w:hAnsi="Times New Roman" w:cs="Times New Roman"/>
                <w:sz w:val="24"/>
                <w:szCs w:val="24"/>
              </w:rPr>
              <w:t xml:space="preserve">conduct binomial </w:t>
            </w:r>
            <w:r>
              <w:rPr>
                <w:rFonts w:ascii="Times New Roman" w:hAnsi="Times New Roman" w:cs="Times New Roman"/>
                <w:sz w:val="24"/>
                <w:szCs w:val="24"/>
              </w:rPr>
              <w:t>analysis fir</w:t>
            </w:r>
            <w:ins w:id="6" w:author="Guda, Sumeeth Krishna" w:date="2024-07-16T15:52:00Z" w16du:dateUtc="2024-07-16T19:52:00Z">
              <w:r w:rsidR="0031269F">
                <w:rPr>
                  <w:rFonts w:ascii="Times New Roman" w:hAnsi="Times New Roman" w:cs="Times New Roman"/>
                  <w:sz w:val="24"/>
                  <w:szCs w:val="24"/>
                </w:rPr>
                <w:t>st</w:t>
              </w:r>
            </w:ins>
            <w:del w:id="7" w:author="Guda, Sumeeth Krishna" w:date="2024-07-16T15:52:00Z" w16du:dateUtc="2024-07-16T19:52:00Z">
              <w:r w:rsidDel="0031269F">
                <w:rPr>
                  <w:rFonts w:ascii="Times New Roman" w:hAnsi="Times New Roman" w:cs="Times New Roman"/>
                  <w:sz w:val="24"/>
                  <w:szCs w:val="24"/>
                </w:rPr>
                <w:delText>st</w:delText>
              </w:r>
              <w:r w:rsidR="006266DC" w:rsidDel="0031269F">
                <w:rPr>
                  <w:rFonts w:ascii="Times New Roman" w:hAnsi="Times New Roman" w:cs="Times New Roman"/>
                  <w:sz w:val="24"/>
                  <w:szCs w:val="24"/>
                </w:rPr>
                <w:delText>. They n</w:delText>
              </w:r>
              <w:r w:rsidR="006266DC" w:rsidRPr="00366D4B" w:rsidDel="0031269F">
                <w:rPr>
                  <w:rFonts w:ascii="Times New Roman" w:hAnsi="Times New Roman" w:cs="Times New Roman"/>
                  <w:sz w:val="24"/>
                  <w:szCs w:val="24"/>
                </w:rPr>
                <w:delText>eed to go through the dataset and look through the analysis and do anova. T</w:delText>
              </w:r>
            </w:del>
            <w:ins w:id="8" w:author="Guda, Sumeeth Krishna" w:date="2024-07-16T15:52:00Z" w16du:dateUtc="2024-07-16T19:52:00Z">
              <w:r w:rsidR="0031269F">
                <w:rPr>
                  <w:rFonts w:ascii="Times New Roman" w:hAnsi="Times New Roman" w:cs="Times New Roman"/>
                  <w:sz w:val="24"/>
                  <w:szCs w:val="24"/>
                </w:rPr>
                <w:t>. t</w:t>
              </w:r>
            </w:ins>
            <w:r w:rsidR="006266DC" w:rsidRPr="00366D4B">
              <w:rPr>
                <w:rFonts w:ascii="Times New Roman" w:hAnsi="Times New Roman" w:cs="Times New Roman"/>
                <w:sz w:val="24"/>
                <w:szCs w:val="24"/>
              </w:rPr>
              <w:t xml:space="preserve">o see each of the proportions / ratios for each individual and looking into the proportion differences. </w:t>
            </w:r>
            <w:r w:rsidR="006266DC">
              <w:rPr>
                <w:rFonts w:ascii="Times New Roman" w:hAnsi="Times New Roman" w:cs="Times New Roman"/>
                <w:sz w:val="24"/>
                <w:szCs w:val="24"/>
              </w:rPr>
              <w:t>The binomial model</w:t>
            </w:r>
            <w:r w:rsidR="006266DC" w:rsidRPr="00366D4B">
              <w:rPr>
                <w:rFonts w:ascii="Times New Roman" w:hAnsi="Times New Roman" w:cs="Times New Roman"/>
                <w:sz w:val="24"/>
                <w:szCs w:val="24"/>
              </w:rPr>
              <w:t xml:space="preserve"> will care about probabilities of differences of the features</w:t>
            </w:r>
            <w:r w:rsidR="006266DC">
              <w:rPr>
                <w:rFonts w:ascii="Times New Roman" w:hAnsi="Times New Roman" w:cs="Times New Roman"/>
                <w:sz w:val="24"/>
                <w:szCs w:val="24"/>
              </w:rPr>
              <w:t xml:space="preserve">. </w:t>
            </w:r>
          </w:p>
          <w:p w14:paraId="23047C62" w14:textId="42E0973F" w:rsidR="00366D4B" w:rsidRPr="0031269F" w:rsidRDefault="006266DC" w:rsidP="0031269F">
            <w:pPr>
              <w:pStyle w:val="PlainText"/>
              <w:numPr>
                <w:ilvl w:val="0"/>
                <w:numId w:val="2"/>
              </w:numPr>
              <w:rPr>
                <w:rFonts w:ascii="Times New Roman" w:hAnsi="Times New Roman" w:cs="Times New Roman"/>
                <w:sz w:val="24"/>
                <w:szCs w:val="24"/>
              </w:rPr>
            </w:pPr>
            <w:del w:id="9" w:author="Guda, Sumeeth Krishna" w:date="2024-07-16T15:51:00Z" w16du:dateUtc="2024-07-16T19:51:00Z">
              <w:r w:rsidRPr="0031269F" w:rsidDel="0031269F">
                <w:rPr>
                  <w:rFonts w:ascii="Times New Roman" w:hAnsi="Times New Roman" w:cs="Times New Roman"/>
                  <w:sz w:val="24"/>
                  <w:szCs w:val="24"/>
                </w:rPr>
                <w:delText>I</w:delText>
              </w:r>
              <w:r w:rsidR="00366D4B" w:rsidRPr="0031269F" w:rsidDel="0031269F">
                <w:rPr>
                  <w:rFonts w:ascii="Times New Roman" w:hAnsi="Times New Roman" w:cs="Times New Roman"/>
                  <w:sz w:val="24"/>
                  <w:szCs w:val="24"/>
                </w:rPr>
                <w:delText xml:space="preserve">f there is additional </w:delText>
              </w:r>
              <w:r w:rsidRPr="0031269F" w:rsidDel="0031269F">
                <w:rPr>
                  <w:rFonts w:ascii="Times New Roman" w:hAnsi="Times New Roman" w:cs="Times New Roman"/>
                  <w:sz w:val="24"/>
                  <w:szCs w:val="24"/>
                </w:rPr>
                <w:delText>variability,</w:delText>
              </w:r>
              <w:r w:rsidR="00366D4B" w:rsidRPr="0031269F" w:rsidDel="0031269F">
                <w:rPr>
                  <w:rFonts w:ascii="Times New Roman" w:hAnsi="Times New Roman" w:cs="Times New Roman"/>
                  <w:sz w:val="24"/>
                  <w:szCs w:val="24"/>
                </w:rPr>
                <w:delText xml:space="preserve"> then move to logistic </w:delText>
              </w:r>
              <w:r w:rsidR="00377411" w:rsidRPr="0031269F" w:rsidDel="0031269F">
                <w:rPr>
                  <w:rFonts w:ascii="Times New Roman" w:hAnsi="Times New Roman" w:cs="Times New Roman"/>
                  <w:sz w:val="24"/>
                  <w:szCs w:val="24"/>
                </w:rPr>
                <w:delText>distribution</w:delText>
              </w:r>
              <w:r w:rsidR="00366D4B" w:rsidRPr="0031269F" w:rsidDel="0031269F">
                <w:rPr>
                  <w:rFonts w:ascii="Times New Roman" w:hAnsi="Times New Roman" w:cs="Times New Roman"/>
                  <w:sz w:val="24"/>
                  <w:szCs w:val="24"/>
                </w:rPr>
                <w:delText xml:space="preserve"> which allows for additional variability</w:delText>
              </w:r>
              <w:r w:rsidR="00377411" w:rsidRPr="0031269F" w:rsidDel="0031269F">
                <w:rPr>
                  <w:rFonts w:ascii="Times New Roman" w:hAnsi="Times New Roman" w:cs="Times New Roman"/>
                  <w:sz w:val="24"/>
                  <w:szCs w:val="24"/>
                </w:rPr>
                <w:delText xml:space="preserve">. </w:delText>
              </w:r>
            </w:del>
            <w:r w:rsidR="00377411" w:rsidRPr="0031269F">
              <w:rPr>
                <w:rFonts w:ascii="Times New Roman" w:hAnsi="Times New Roman" w:cs="Times New Roman"/>
                <w:sz w:val="24"/>
                <w:szCs w:val="24"/>
              </w:rPr>
              <w:t>If there exists any additional variability that could occur to over or under dispersion, then</w:t>
            </w:r>
            <w:r w:rsidR="00366D4B" w:rsidRPr="0031269F">
              <w:rPr>
                <w:rFonts w:ascii="Times New Roman" w:hAnsi="Times New Roman" w:cs="Times New Roman"/>
                <w:sz w:val="24"/>
                <w:szCs w:val="24"/>
              </w:rPr>
              <w:t xml:space="preserve"> shift to a </w:t>
            </w:r>
            <w:r w:rsidR="00377411" w:rsidRPr="0031269F">
              <w:rPr>
                <w:rFonts w:ascii="Times New Roman" w:hAnsi="Times New Roman" w:cs="Times New Roman"/>
                <w:sz w:val="24"/>
                <w:szCs w:val="24"/>
              </w:rPr>
              <w:t>quasibinomial model</w:t>
            </w:r>
            <w:r w:rsidR="00366D4B" w:rsidRPr="0031269F">
              <w:rPr>
                <w:rFonts w:ascii="Times New Roman" w:hAnsi="Times New Roman" w:cs="Times New Roman"/>
                <w:sz w:val="24"/>
                <w:szCs w:val="24"/>
              </w:rPr>
              <w:t xml:space="preserve"> </w:t>
            </w:r>
            <w:r w:rsidR="00377411" w:rsidRPr="0031269F">
              <w:rPr>
                <w:rFonts w:ascii="Times New Roman" w:hAnsi="Times New Roman" w:cs="Times New Roman"/>
                <w:sz w:val="24"/>
                <w:szCs w:val="24"/>
              </w:rPr>
              <w:t xml:space="preserve">to account for the dispersion. </w:t>
            </w:r>
          </w:p>
          <w:p w14:paraId="7E24810E" w14:textId="1BD2462D" w:rsidR="00366D4B" w:rsidRPr="006266DC" w:rsidRDefault="006266DC" w:rsidP="00366D4B">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T</w:t>
            </w:r>
            <w:r w:rsidR="00366D4B" w:rsidRPr="006266DC">
              <w:rPr>
                <w:rFonts w:ascii="Times New Roman" w:hAnsi="Times New Roman" w:cs="Times New Roman"/>
                <w:sz w:val="24"/>
                <w:szCs w:val="24"/>
              </w:rPr>
              <w:t>he probability</w:t>
            </w:r>
            <w:r>
              <w:rPr>
                <w:rFonts w:ascii="Times New Roman" w:hAnsi="Times New Roman" w:cs="Times New Roman"/>
                <w:sz w:val="24"/>
                <w:szCs w:val="24"/>
              </w:rPr>
              <w:t xml:space="preserve"> of success</w:t>
            </w:r>
            <w:r w:rsidR="00366D4B" w:rsidRPr="006266DC">
              <w:rPr>
                <w:rFonts w:ascii="Times New Roman" w:hAnsi="Times New Roman" w:cs="Times New Roman"/>
                <w:sz w:val="24"/>
                <w:szCs w:val="24"/>
              </w:rPr>
              <w:t xml:space="preserve"> is rather</w:t>
            </w:r>
            <w:r>
              <w:rPr>
                <w:rFonts w:ascii="Times New Roman" w:hAnsi="Times New Roman" w:cs="Times New Roman"/>
                <w:sz w:val="24"/>
                <w:szCs w:val="24"/>
              </w:rPr>
              <w:t xml:space="preserve"> </w:t>
            </w:r>
            <w:r w:rsidR="00366D4B" w:rsidRPr="006266DC">
              <w:rPr>
                <w:rFonts w:ascii="Times New Roman" w:hAnsi="Times New Roman" w:cs="Times New Roman"/>
                <w:sz w:val="24"/>
                <w:szCs w:val="24"/>
              </w:rPr>
              <w:t>small for the datase</w:t>
            </w:r>
            <w:r>
              <w:rPr>
                <w:rFonts w:ascii="Times New Roman" w:hAnsi="Times New Roman" w:cs="Times New Roman"/>
                <w:sz w:val="24"/>
                <w:szCs w:val="24"/>
              </w:rPr>
              <w:t>t. W</w:t>
            </w:r>
            <w:r w:rsidR="00366D4B" w:rsidRPr="006266DC">
              <w:rPr>
                <w:rFonts w:ascii="Times New Roman" w:hAnsi="Times New Roman" w:cs="Times New Roman"/>
                <w:sz w:val="24"/>
                <w:szCs w:val="24"/>
              </w:rPr>
              <w:t xml:space="preserve">hen this is the case, the </w:t>
            </w:r>
            <w:r w:rsidRPr="006266DC">
              <w:rPr>
                <w:rFonts w:ascii="Times New Roman" w:hAnsi="Times New Roman" w:cs="Times New Roman"/>
                <w:sz w:val="24"/>
                <w:szCs w:val="24"/>
              </w:rPr>
              <w:t>Pois</w:t>
            </w:r>
            <w:r>
              <w:rPr>
                <w:rFonts w:ascii="Times New Roman" w:hAnsi="Times New Roman" w:cs="Times New Roman"/>
                <w:sz w:val="24"/>
                <w:szCs w:val="24"/>
              </w:rPr>
              <w:t>s</w:t>
            </w:r>
            <w:r w:rsidRPr="006266DC">
              <w:rPr>
                <w:rFonts w:ascii="Times New Roman" w:hAnsi="Times New Roman" w:cs="Times New Roman"/>
                <w:sz w:val="24"/>
                <w:szCs w:val="24"/>
              </w:rPr>
              <w:t>on</w:t>
            </w:r>
            <w:r w:rsidR="00366D4B" w:rsidRPr="006266DC">
              <w:rPr>
                <w:rFonts w:ascii="Times New Roman" w:hAnsi="Times New Roman" w:cs="Times New Roman"/>
                <w:sz w:val="24"/>
                <w:szCs w:val="24"/>
              </w:rPr>
              <w:t xml:space="preserve"> </w:t>
            </w:r>
            <w:r w:rsidRPr="006266DC">
              <w:rPr>
                <w:rFonts w:ascii="Times New Roman" w:hAnsi="Times New Roman" w:cs="Times New Roman"/>
                <w:sz w:val="24"/>
                <w:szCs w:val="24"/>
              </w:rPr>
              <w:t>d</w:t>
            </w:r>
            <w:r>
              <w:rPr>
                <w:rFonts w:ascii="Times New Roman" w:hAnsi="Times New Roman" w:cs="Times New Roman"/>
                <w:sz w:val="24"/>
                <w:szCs w:val="24"/>
              </w:rPr>
              <w:t>istribution</w:t>
            </w:r>
            <w:r w:rsidR="00366D4B" w:rsidRPr="006266DC">
              <w:rPr>
                <w:rFonts w:ascii="Times New Roman" w:hAnsi="Times New Roman" w:cs="Times New Roman"/>
                <w:sz w:val="24"/>
                <w:szCs w:val="24"/>
              </w:rPr>
              <w:t xml:space="preserve"> can be </w:t>
            </w:r>
            <w:r>
              <w:rPr>
                <w:rFonts w:ascii="Times New Roman" w:hAnsi="Times New Roman" w:cs="Times New Roman"/>
                <w:sz w:val="24"/>
                <w:szCs w:val="24"/>
              </w:rPr>
              <w:t>leveraged</w:t>
            </w:r>
            <w:r w:rsidR="00366D4B" w:rsidRPr="006266DC">
              <w:rPr>
                <w:rFonts w:ascii="Times New Roman" w:hAnsi="Times New Roman" w:cs="Times New Roman"/>
                <w:sz w:val="24"/>
                <w:szCs w:val="24"/>
              </w:rPr>
              <w:t xml:space="preserve"> in this setting. Use a </w:t>
            </w:r>
            <w:del w:id="10" w:author="Guda, Sumeeth Krishna" w:date="2024-07-16T15:56:00Z" w16du:dateUtc="2024-07-16T19:56:00Z">
              <w:r w:rsidR="00366D4B" w:rsidRPr="006266DC" w:rsidDel="0059715C">
                <w:rPr>
                  <w:rFonts w:ascii="Times New Roman" w:hAnsi="Times New Roman" w:cs="Times New Roman"/>
                  <w:sz w:val="24"/>
                  <w:szCs w:val="24"/>
                </w:rPr>
                <w:delText>rate</w:delText>
              </w:r>
              <w:r w:rsidDel="0059715C">
                <w:rPr>
                  <w:rFonts w:ascii="Times New Roman" w:hAnsi="Times New Roman" w:cs="Times New Roman"/>
                  <w:sz w:val="24"/>
                  <w:szCs w:val="24"/>
                </w:rPr>
                <w:delText>/</w:delText>
              </w:r>
            </w:del>
            <w:r>
              <w:rPr>
                <w:rFonts w:ascii="Times New Roman" w:hAnsi="Times New Roman" w:cs="Times New Roman"/>
                <w:sz w:val="24"/>
                <w:szCs w:val="24"/>
              </w:rPr>
              <w:t xml:space="preserve">Poisson </w:t>
            </w:r>
            <w:r w:rsidR="00366D4B" w:rsidRPr="006266DC">
              <w:rPr>
                <w:rFonts w:ascii="Times New Roman" w:hAnsi="Times New Roman" w:cs="Times New Roman"/>
                <w:sz w:val="24"/>
                <w:szCs w:val="24"/>
              </w:rPr>
              <w:t>model to compare the distributions</w:t>
            </w:r>
            <w:r>
              <w:rPr>
                <w:rFonts w:ascii="Times New Roman" w:hAnsi="Times New Roman" w:cs="Times New Roman"/>
                <w:sz w:val="24"/>
                <w:szCs w:val="24"/>
              </w:rPr>
              <w:t xml:space="preserve"> between the groups</w:t>
            </w:r>
            <w:r w:rsidR="00366D4B" w:rsidRPr="006266DC">
              <w:rPr>
                <w:rFonts w:ascii="Times New Roman" w:hAnsi="Times New Roman" w:cs="Times New Roman"/>
                <w:sz w:val="24"/>
                <w:szCs w:val="24"/>
              </w:rPr>
              <w:t>.</w:t>
            </w:r>
            <w:r>
              <w:rPr>
                <w:rFonts w:ascii="Times New Roman" w:hAnsi="Times New Roman" w:cs="Times New Roman"/>
                <w:sz w:val="24"/>
                <w:szCs w:val="24"/>
              </w:rPr>
              <w:t xml:space="preserve"> It is important to note that</w:t>
            </w:r>
            <w:r w:rsidR="00366D4B" w:rsidRPr="006266DC">
              <w:rPr>
                <w:rFonts w:ascii="Times New Roman" w:hAnsi="Times New Roman" w:cs="Times New Roman"/>
                <w:sz w:val="24"/>
                <w:szCs w:val="24"/>
              </w:rPr>
              <w:t xml:space="preserve"> this </w:t>
            </w:r>
            <w:r>
              <w:rPr>
                <w:rFonts w:ascii="Times New Roman" w:hAnsi="Times New Roman" w:cs="Times New Roman"/>
                <w:sz w:val="24"/>
                <w:szCs w:val="24"/>
              </w:rPr>
              <w:t xml:space="preserve">should be </w:t>
            </w:r>
            <w:r w:rsidR="00366D4B" w:rsidRPr="006266DC">
              <w:rPr>
                <w:rFonts w:ascii="Times New Roman" w:hAnsi="Times New Roman" w:cs="Times New Roman"/>
                <w:sz w:val="24"/>
                <w:szCs w:val="24"/>
              </w:rPr>
              <w:t xml:space="preserve">used </w:t>
            </w:r>
            <w:r>
              <w:rPr>
                <w:rFonts w:ascii="Times New Roman" w:hAnsi="Times New Roman" w:cs="Times New Roman"/>
                <w:sz w:val="24"/>
                <w:szCs w:val="24"/>
              </w:rPr>
              <w:t xml:space="preserve">only </w:t>
            </w:r>
            <w:r w:rsidR="00366D4B" w:rsidRPr="006266DC">
              <w:rPr>
                <w:rFonts w:ascii="Times New Roman" w:hAnsi="Times New Roman" w:cs="Times New Roman"/>
                <w:sz w:val="24"/>
                <w:szCs w:val="24"/>
              </w:rPr>
              <w:t xml:space="preserve">if there </w:t>
            </w:r>
            <w:r w:rsidRPr="006266DC">
              <w:rPr>
                <w:rFonts w:ascii="Times New Roman" w:hAnsi="Times New Roman" w:cs="Times New Roman"/>
                <w:sz w:val="24"/>
                <w:szCs w:val="24"/>
              </w:rPr>
              <w:t>are</w:t>
            </w:r>
            <w:r w:rsidR="00366D4B" w:rsidRPr="006266DC">
              <w:rPr>
                <w:rFonts w:ascii="Times New Roman" w:hAnsi="Times New Roman" w:cs="Times New Roman"/>
                <w:sz w:val="24"/>
                <w:szCs w:val="24"/>
              </w:rPr>
              <w:t xml:space="preserve"> any issues with the binomial</w:t>
            </w:r>
            <w:r>
              <w:rPr>
                <w:rFonts w:ascii="Times New Roman" w:hAnsi="Times New Roman" w:cs="Times New Roman"/>
                <w:sz w:val="24"/>
                <w:szCs w:val="24"/>
              </w:rPr>
              <w:t xml:space="preserve"> model</w:t>
            </w:r>
            <w:r w:rsidR="00366D4B" w:rsidRPr="006266DC">
              <w:rPr>
                <w:rFonts w:ascii="Times New Roman" w:hAnsi="Times New Roman" w:cs="Times New Roman"/>
                <w:sz w:val="24"/>
                <w:szCs w:val="24"/>
              </w:rPr>
              <w:t xml:space="preserve">. </w:t>
            </w:r>
          </w:p>
          <w:p w14:paraId="69DEAF39" w14:textId="1C26E7EE" w:rsidR="00366D4B" w:rsidRPr="00A53235" w:rsidRDefault="00366D4B" w:rsidP="00366D4B">
            <w:pPr>
              <w:pStyle w:val="PlainText"/>
              <w:rPr>
                <w:rFonts w:ascii="Times New Roman" w:hAnsi="Times New Roman" w:cs="Times New Roman"/>
                <w:sz w:val="24"/>
                <w:szCs w:val="24"/>
              </w:rPr>
            </w:pPr>
          </w:p>
        </w:tc>
      </w:tr>
      <w:tr w:rsidR="004D451E" w:rsidRPr="00A53235" w14:paraId="06699D91" w14:textId="77777777" w:rsidTr="00CC0F91">
        <w:trPr>
          <w:cantSplit/>
          <w:trHeight w:val="855"/>
        </w:trPr>
        <w:tc>
          <w:tcPr>
            <w:tcW w:w="9806" w:type="dxa"/>
            <w:gridSpan w:val="3"/>
            <w:tcBorders>
              <w:top w:val="single" w:sz="4" w:space="0" w:color="auto"/>
            </w:tcBorders>
          </w:tcPr>
          <w:p w14:paraId="3CBD02FD" w14:textId="77777777" w:rsidR="004D451E" w:rsidRPr="00A53235" w:rsidRDefault="004D451E" w:rsidP="004F7A82">
            <w:pPr>
              <w:pStyle w:val="PlainText"/>
              <w:rPr>
                <w:rFonts w:ascii="Times New Roman" w:hAnsi="Times New Roman" w:cs="Times New Roman"/>
                <w:sz w:val="24"/>
                <w:szCs w:val="24"/>
              </w:rPr>
            </w:pPr>
          </w:p>
          <w:p w14:paraId="3A287FD9" w14:textId="77777777" w:rsidR="0084268A" w:rsidRPr="00A53235" w:rsidRDefault="004D451E" w:rsidP="004F7A82">
            <w:pPr>
              <w:pStyle w:val="PlainText"/>
              <w:rPr>
                <w:rFonts w:ascii="Times New Roman" w:hAnsi="Times New Roman" w:cs="Times New Roman"/>
                <w:sz w:val="24"/>
                <w:szCs w:val="24"/>
              </w:rPr>
            </w:pPr>
            <w:r w:rsidRPr="00A53235">
              <w:rPr>
                <w:rFonts w:ascii="Times New Roman" w:hAnsi="Times New Roman" w:cs="Times New Roman"/>
                <w:b/>
                <w:sz w:val="24"/>
                <w:szCs w:val="24"/>
              </w:rPr>
              <w:t>Who will carry out these actions?</w:t>
            </w:r>
            <w:r w:rsidR="00986FD1" w:rsidRPr="00A53235">
              <w:rPr>
                <w:rFonts w:ascii="Times New Roman" w:hAnsi="Times New Roman" w:cs="Times New Roman"/>
                <w:sz w:val="24"/>
                <w:szCs w:val="24"/>
              </w:rPr>
              <w:t xml:space="preserve">  </w:t>
            </w:r>
          </w:p>
          <w:p w14:paraId="502CA790" w14:textId="77777777" w:rsidR="0084268A" w:rsidRPr="006266DC" w:rsidRDefault="006266DC" w:rsidP="004F7A82">
            <w:pPr>
              <w:pStyle w:val="PlainText"/>
              <w:rPr>
                <w:rFonts w:ascii="Times New Roman" w:hAnsi="Times New Roman" w:cs="Times New Roman"/>
                <w:bCs/>
                <w:sz w:val="24"/>
                <w:szCs w:val="24"/>
                <w:u w:val="single"/>
              </w:rPr>
            </w:pPr>
            <w:r w:rsidRPr="006266DC">
              <w:rPr>
                <w:rFonts w:ascii="Times New Roman" w:hAnsi="Times New Roman" w:cs="Times New Roman"/>
                <w:bCs/>
                <w:sz w:val="24"/>
                <w:szCs w:val="24"/>
                <w:u w:val="single"/>
              </w:rPr>
              <w:t xml:space="preserve">Client: </w:t>
            </w:r>
          </w:p>
          <w:p w14:paraId="084719ED" w14:textId="5544BC89" w:rsidR="006266DC" w:rsidRDefault="006266DC" w:rsidP="006266DC">
            <w:pPr>
              <w:pStyle w:val="PlainText"/>
              <w:numPr>
                <w:ilvl w:val="0"/>
                <w:numId w:val="1"/>
              </w:numPr>
              <w:rPr>
                <w:rFonts w:ascii="Times New Roman" w:hAnsi="Times New Roman" w:cs="Times New Roman"/>
                <w:bCs/>
                <w:sz w:val="24"/>
                <w:szCs w:val="24"/>
              </w:rPr>
            </w:pPr>
            <w:r>
              <w:rPr>
                <w:rFonts w:ascii="Times New Roman" w:hAnsi="Times New Roman" w:cs="Times New Roman"/>
                <w:bCs/>
                <w:sz w:val="24"/>
                <w:szCs w:val="24"/>
              </w:rPr>
              <w:t xml:space="preserve">Finalize data collection, and add observations to an </w:t>
            </w:r>
            <w:r w:rsidR="00F27711">
              <w:rPr>
                <w:rFonts w:ascii="Times New Roman" w:hAnsi="Times New Roman" w:cs="Times New Roman"/>
                <w:bCs/>
                <w:sz w:val="24"/>
                <w:szCs w:val="24"/>
              </w:rPr>
              <w:t>E</w:t>
            </w:r>
            <w:r>
              <w:rPr>
                <w:rFonts w:ascii="Times New Roman" w:hAnsi="Times New Roman" w:cs="Times New Roman"/>
                <w:bCs/>
                <w:sz w:val="24"/>
                <w:szCs w:val="24"/>
              </w:rPr>
              <w:t xml:space="preserve">xcel spread sheet. </w:t>
            </w:r>
          </w:p>
          <w:p w14:paraId="29DB32CA" w14:textId="77777777" w:rsidR="006266DC" w:rsidRDefault="006266DC" w:rsidP="006266DC">
            <w:pPr>
              <w:pStyle w:val="PlainText"/>
              <w:numPr>
                <w:ilvl w:val="0"/>
                <w:numId w:val="1"/>
              </w:numPr>
              <w:rPr>
                <w:rFonts w:ascii="Times New Roman" w:hAnsi="Times New Roman" w:cs="Times New Roman"/>
                <w:bCs/>
                <w:sz w:val="24"/>
                <w:szCs w:val="24"/>
              </w:rPr>
            </w:pPr>
            <w:r>
              <w:rPr>
                <w:rFonts w:ascii="Times New Roman" w:hAnsi="Times New Roman" w:cs="Times New Roman"/>
                <w:bCs/>
                <w:sz w:val="24"/>
                <w:szCs w:val="24"/>
              </w:rPr>
              <w:t xml:space="preserve">Share the data with the consultant along with any other relevant documents regarding the data collection methods and data contents. </w:t>
            </w:r>
          </w:p>
          <w:p w14:paraId="5F59C226" w14:textId="0587C6BB" w:rsidR="006266DC" w:rsidRPr="006266DC" w:rsidRDefault="006266DC" w:rsidP="006266DC">
            <w:pPr>
              <w:pStyle w:val="PlainText"/>
              <w:numPr>
                <w:ilvl w:val="0"/>
                <w:numId w:val="1"/>
              </w:numPr>
              <w:rPr>
                <w:rFonts w:ascii="Times New Roman" w:hAnsi="Times New Roman" w:cs="Times New Roman"/>
                <w:bCs/>
                <w:sz w:val="24"/>
                <w:szCs w:val="24"/>
              </w:rPr>
            </w:pPr>
            <w:r>
              <w:rPr>
                <w:rFonts w:ascii="Times New Roman" w:hAnsi="Times New Roman" w:cs="Times New Roman"/>
                <w:bCs/>
                <w:sz w:val="24"/>
                <w:szCs w:val="24"/>
              </w:rPr>
              <w:t xml:space="preserve">Select 1 or 2 features to use for the analysis. </w:t>
            </w:r>
            <w:r w:rsidRPr="006266DC">
              <w:rPr>
                <w:rFonts w:ascii="Times New Roman" w:hAnsi="Times New Roman" w:cs="Times New Roman"/>
                <w:bCs/>
                <w:sz w:val="24"/>
                <w:szCs w:val="24"/>
              </w:rPr>
              <w:t xml:space="preserve"> </w:t>
            </w:r>
          </w:p>
          <w:p w14:paraId="6449E8AD" w14:textId="77777777" w:rsidR="006266DC" w:rsidRDefault="006266DC" w:rsidP="006266DC">
            <w:pPr>
              <w:pStyle w:val="PlainText"/>
              <w:rPr>
                <w:rFonts w:ascii="Times New Roman" w:hAnsi="Times New Roman" w:cs="Times New Roman"/>
                <w:bCs/>
                <w:sz w:val="24"/>
                <w:szCs w:val="24"/>
                <w:u w:val="single"/>
              </w:rPr>
            </w:pPr>
            <w:r>
              <w:rPr>
                <w:rFonts w:ascii="Times New Roman" w:hAnsi="Times New Roman" w:cs="Times New Roman"/>
                <w:bCs/>
                <w:sz w:val="24"/>
                <w:szCs w:val="24"/>
                <w:u w:val="single"/>
              </w:rPr>
              <w:t xml:space="preserve">Consultant: </w:t>
            </w:r>
          </w:p>
          <w:p w14:paraId="55751C03" w14:textId="2ACDF693" w:rsidR="006266DC" w:rsidRDefault="006266DC" w:rsidP="006266DC">
            <w:pPr>
              <w:pStyle w:val="PlainText"/>
              <w:numPr>
                <w:ilvl w:val="0"/>
                <w:numId w:val="1"/>
              </w:numPr>
              <w:rPr>
                <w:rFonts w:ascii="Times New Roman" w:hAnsi="Times New Roman" w:cs="Times New Roman"/>
                <w:bCs/>
                <w:sz w:val="24"/>
                <w:szCs w:val="24"/>
              </w:rPr>
            </w:pPr>
            <w:r>
              <w:rPr>
                <w:rFonts w:ascii="Times New Roman" w:hAnsi="Times New Roman" w:cs="Times New Roman"/>
                <w:bCs/>
                <w:sz w:val="24"/>
                <w:szCs w:val="24"/>
              </w:rPr>
              <w:t xml:space="preserve">Get access to the client’s data.  </w:t>
            </w:r>
          </w:p>
          <w:p w14:paraId="094FE5D1" w14:textId="32D90B00" w:rsidR="006266DC" w:rsidRDefault="006266DC" w:rsidP="006266DC">
            <w:pPr>
              <w:pStyle w:val="PlainText"/>
              <w:numPr>
                <w:ilvl w:val="0"/>
                <w:numId w:val="1"/>
              </w:numPr>
              <w:rPr>
                <w:rFonts w:ascii="Times New Roman" w:hAnsi="Times New Roman" w:cs="Times New Roman"/>
                <w:bCs/>
                <w:sz w:val="24"/>
                <w:szCs w:val="24"/>
              </w:rPr>
            </w:pPr>
            <w:r>
              <w:rPr>
                <w:rFonts w:ascii="Times New Roman" w:hAnsi="Times New Roman" w:cs="Times New Roman"/>
                <w:bCs/>
                <w:sz w:val="24"/>
                <w:szCs w:val="24"/>
              </w:rPr>
              <w:t xml:space="preserve">Create an R file containing all the model findings and run through each of the models for analysis. </w:t>
            </w:r>
          </w:p>
          <w:p w14:paraId="3EBD7CCD" w14:textId="5FF8DE4C" w:rsidR="006266DC" w:rsidRPr="006266DC" w:rsidRDefault="006266DC" w:rsidP="006266DC">
            <w:pPr>
              <w:pStyle w:val="PlainText"/>
              <w:numPr>
                <w:ilvl w:val="0"/>
                <w:numId w:val="1"/>
              </w:numPr>
              <w:rPr>
                <w:rFonts w:ascii="Times New Roman" w:hAnsi="Times New Roman" w:cs="Times New Roman"/>
                <w:bCs/>
                <w:sz w:val="24"/>
                <w:szCs w:val="24"/>
              </w:rPr>
            </w:pPr>
            <w:r>
              <w:rPr>
                <w:rFonts w:ascii="Times New Roman" w:hAnsi="Times New Roman" w:cs="Times New Roman"/>
                <w:bCs/>
                <w:sz w:val="24"/>
                <w:szCs w:val="24"/>
              </w:rPr>
              <w:t xml:space="preserve">Meet with the client to show the model results and explain how to conduct future analysis. </w:t>
            </w:r>
          </w:p>
        </w:tc>
      </w:tr>
      <w:tr w:rsidR="004F7A82" w:rsidRPr="00A53235" w14:paraId="14E0B123" w14:textId="77777777" w:rsidTr="00CC0F91">
        <w:trPr>
          <w:cantSplit/>
          <w:trHeight w:val="800"/>
        </w:trPr>
        <w:tc>
          <w:tcPr>
            <w:tcW w:w="9806" w:type="dxa"/>
            <w:gridSpan w:val="3"/>
          </w:tcPr>
          <w:p w14:paraId="1CCE7608" w14:textId="77777777" w:rsidR="004F7A82" w:rsidRPr="00A53235" w:rsidRDefault="004F7A82" w:rsidP="004F7A82">
            <w:pPr>
              <w:pStyle w:val="PlainText"/>
              <w:rPr>
                <w:rFonts w:ascii="Times New Roman" w:hAnsi="Times New Roman" w:cs="Times New Roman"/>
                <w:b/>
                <w:sz w:val="24"/>
                <w:szCs w:val="24"/>
              </w:rPr>
            </w:pPr>
          </w:p>
          <w:p w14:paraId="3792C6C8" w14:textId="58D8564A" w:rsidR="004D451E" w:rsidRPr="00A53235" w:rsidRDefault="004D451E" w:rsidP="004F7A82">
            <w:pPr>
              <w:pStyle w:val="PlainText"/>
              <w:rPr>
                <w:rFonts w:ascii="Times New Roman" w:hAnsi="Times New Roman" w:cs="Times New Roman"/>
                <w:sz w:val="24"/>
                <w:szCs w:val="24"/>
              </w:rPr>
            </w:pPr>
            <w:r w:rsidRPr="00A53235">
              <w:rPr>
                <w:rFonts w:ascii="Times New Roman" w:hAnsi="Times New Roman" w:cs="Times New Roman"/>
                <w:b/>
                <w:sz w:val="24"/>
                <w:szCs w:val="24"/>
              </w:rPr>
              <w:t xml:space="preserve">Status: </w:t>
            </w:r>
            <w:r w:rsidR="0067305C">
              <w:rPr>
                <w:rFonts w:ascii="Times New Roman" w:hAnsi="Times New Roman" w:cs="Times New Roman"/>
                <w:sz w:val="24"/>
                <w:szCs w:val="24"/>
              </w:rPr>
              <w:t>Follow up meeting necessary</w:t>
            </w:r>
          </w:p>
        </w:tc>
      </w:tr>
    </w:tbl>
    <w:p w14:paraId="0AF85453" w14:textId="77777777" w:rsidR="004F7A82" w:rsidRPr="00A53235" w:rsidRDefault="002E30FF" w:rsidP="00743A42">
      <w:pPr>
        <w:pStyle w:val="z-BottomofForm"/>
        <w:rPr>
          <w:sz w:val="24"/>
          <w:szCs w:val="24"/>
        </w:rPr>
      </w:pPr>
      <w:r w:rsidRPr="00A53235">
        <w:rPr>
          <w:sz w:val="24"/>
          <w:szCs w:val="24"/>
        </w:rPr>
        <w:t>Bottom of Form</w:t>
      </w:r>
    </w:p>
    <w:sectPr w:rsidR="004F7A82" w:rsidRPr="00A53235" w:rsidSect="0084268A">
      <w:footerReference w:type="even" r:id="rId7"/>
      <w:footerReference w:type="default" r:id="rId8"/>
      <w:headerReference w:type="first" r:id="rId9"/>
      <w:footerReference w:type="first" r:id="rId10"/>
      <w:pgSz w:w="12240" w:h="15840"/>
      <w:pgMar w:top="1080" w:right="1325" w:bottom="1440" w:left="132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1A9E8F" w14:textId="77777777" w:rsidR="001D2C97" w:rsidRDefault="001D2C97">
      <w:r>
        <w:separator/>
      </w:r>
    </w:p>
  </w:endnote>
  <w:endnote w:type="continuationSeparator" w:id="0">
    <w:p w14:paraId="7CA4B5E3" w14:textId="77777777" w:rsidR="001D2C97" w:rsidRDefault="001D2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C1CD86" w14:textId="77777777" w:rsidR="0062216E" w:rsidRDefault="0062216E" w:rsidP="0062216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F6456D" w14:textId="77777777" w:rsidR="0062216E" w:rsidRDefault="0062216E" w:rsidP="006221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CDD10B" w14:textId="77777777" w:rsidR="0062216E" w:rsidRDefault="0062216E" w:rsidP="0084268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FF7CA" w14:textId="77777777" w:rsidR="00CC0F91" w:rsidRPr="00CC0F91" w:rsidRDefault="00FC7784" w:rsidP="00CC0F91">
    <w:pPr>
      <w:pStyle w:val="Footer"/>
      <w:jc w:val="right"/>
      <w:rPr>
        <w:sz w:val="20"/>
        <w:szCs w:val="20"/>
      </w:rPr>
    </w:pPr>
    <w:r>
      <w:rPr>
        <w:sz w:val="20"/>
        <w:szCs w:val="20"/>
      </w:rPr>
      <w:t>STAT401604</w:t>
    </w:r>
    <w:r w:rsidR="00CC0F91" w:rsidRPr="00CC0F91">
      <w:rPr>
        <w:sz w:val="20"/>
        <w:szCs w:val="20"/>
      </w:rPr>
      <w:t xml:space="preserve">  </w:t>
    </w:r>
    <w:r w:rsidR="00CC0F91">
      <w:rPr>
        <w:sz w:val="20"/>
        <w:szCs w:val="20"/>
      </w:rPr>
      <w:t xml:space="preserve">    </w:t>
    </w:r>
    <w:r w:rsidR="00CC0F91" w:rsidRPr="00CC0F91">
      <w:rPr>
        <w:sz w:val="20"/>
        <w:szCs w:val="20"/>
      </w:rPr>
      <w:t>12/1/11</w:t>
    </w:r>
  </w:p>
  <w:p w14:paraId="5651F844" w14:textId="77777777" w:rsidR="00CC0F91" w:rsidRDefault="00CC0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368ADA" w14:textId="77777777" w:rsidR="001D2C97" w:rsidRDefault="001D2C97">
      <w:r>
        <w:separator/>
      </w:r>
    </w:p>
  </w:footnote>
  <w:footnote w:type="continuationSeparator" w:id="0">
    <w:p w14:paraId="1279F0E7" w14:textId="77777777" w:rsidR="001D2C97" w:rsidRDefault="001D2C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668C75" w14:textId="77777777" w:rsidR="0084268A" w:rsidRPr="0084268A" w:rsidRDefault="00FC7784" w:rsidP="0084268A">
    <w:pPr>
      <w:pStyle w:val="Header"/>
      <w:jc w:val="center"/>
      <w:rPr>
        <w:b/>
        <w:sz w:val="28"/>
        <w:szCs w:val="28"/>
      </w:rPr>
    </w:pPr>
    <w:r>
      <w:rPr>
        <w:b/>
        <w:sz w:val="28"/>
        <w:szCs w:val="28"/>
      </w:rPr>
      <w:t>STATISTICAL CONSULTING SERVICE INITIAL</w:t>
    </w:r>
    <w:r w:rsidR="0084268A">
      <w:rPr>
        <w:b/>
        <w:sz w:val="28"/>
        <w:szCs w:val="28"/>
      </w:rPr>
      <w:t xml:space="preserve"> MEETING RECORD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280521"/>
    <w:multiLevelType w:val="hybridMultilevel"/>
    <w:tmpl w:val="73004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49310F"/>
    <w:multiLevelType w:val="hybridMultilevel"/>
    <w:tmpl w:val="C1A2F4C6"/>
    <w:lvl w:ilvl="0" w:tplc="1A1AD040">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9012380">
    <w:abstractNumId w:val="1"/>
  </w:num>
  <w:num w:numId="2" w16cid:durableId="210298998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uda, Sumeeth Krishna">
    <w15:presenceInfo w15:providerId="AD" w15:userId="S::sguda@purdue.edu::035770b6-007d-424b-99d4-17194e76c4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39E"/>
    <w:rsid w:val="000C486C"/>
    <w:rsid w:val="000E139E"/>
    <w:rsid w:val="0016514B"/>
    <w:rsid w:val="001C488B"/>
    <w:rsid w:val="001D2C97"/>
    <w:rsid w:val="00201516"/>
    <w:rsid w:val="002B5C9C"/>
    <w:rsid w:val="002E30FF"/>
    <w:rsid w:val="0031269F"/>
    <w:rsid w:val="00366D4B"/>
    <w:rsid w:val="003753DC"/>
    <w:rsid w:val="00377411"/>
    <w:rsid w:val="00453DB7"/>
    <w:rsid w:val="004D451E"/>
    <w:rsid w:val="004F7A82"/>
    <w:rsid w:val="00523A7E"/>
    <w:rsid w:val="00527758"/>
    <w:rsid w:val="005861F0"/>
    <w:rsid w:val="0059715C"/>
    <w:rsid w:val="005F66AD"/>
    <w:rsid w:val="0062216E"/>
    <w:rsid w:val="006266DC"/>
    <w:rsid w:val="0067305C"/>
    <w:rsid w:val="0070686B"/>
    <w:rsid w:val="00743A42"/>
    <w:rsid w:val="007624AF"/>
    <w:rsid w:val="00793CE6"/>
    <w:rsid w:val="007B60D3"/>
    <w:rsid w:val="007C74C0"/>
    <w:rsid w:val="007F4123"/>
    <w:rsid w:val="0083640B"/>
    <w:rsid w:val="0084268A"/>
    <w:rsid w:val="00937676"/>
    <w:rsid w:val="00986FD1"/>
    <w:rsid w:val="00A14B67"/>
    <w:rsid w:val="00A36C51"/>
    <w:rsid w:val="00A53235"/>
    <w:rsid w:val="00B25F1F"/>
    <w:rsid w:val="00B454AC"/>
    <w:rsid w:val="00BC2980"/>
    <w:rsid w:val="00BF4B1B"/>
    <w:rsid w:val="00C63B0F"/>
    <w:rsid w:val="00CC0F91"/>
    <w:rsid w:val="00CE685C"/>
    <w:rsid w:val="00D102C4"/>
    <w:rsid w:val="00E23C8E"/>
    <w:rsid w:val="00E92498"/>
    <w:rsid w:val="00E92E20"/>
    <w:rsid w:val="00EB109D"/>
    <w:rsid w:val="00ED1884"/>
    <w:rsid w:val="00EE589D"/>
    <w:rsid w:val="00F2741E"/>
    <w:rsid w:val="00F27711"/>
    <w:rsid w:val="00F909FC"/>
    <w:rsid w:val="00FC7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85C134"/>
  <w15:chartTrackingRefBased/>
  <w15:docId w15:val="{80CFD47B-8307-4AF9-805D-B3EEB1B7F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1C488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PlainText">
    <w:name w:val="Plain Text"/>
    <w:basedOn w:val="Normal"/>
    <w:rsid w:val="000E139E"/>
    <w:rPr>
      <w:rFonts w:ascii="Courier New" w:hAnsi="Courier New" w:cs="Courier New"/>
      <w:sz w:val="20"/>
      <w:szCs w:val="20"/>
    </w:rPr>
  </w:style>
  <w:style w:type="paragraph" w:styleId="Header">
    <w:name w:val="header"/>
    <w:basedOn w:val="Normal"/>
    <w:rsid w:val="004F7A82"/>
    <w:pPr>
      <w:tabs>
        <w:tab w:val="center" w:pos="4320"/>
        <w:tab w:val="right" w:pos="8640"/>
      </w:tabs>
    </w:pPr>
  </w:style>
  <w:style w:type="paragraph" w:styleId="Footer">
    <w:name w:val="footer"/>
    <w:basedOn w:val="Normal"/>
    <w:link w:val="FooterChar"/>
    <w:uiPriority w:val="99"/>
    <w:rsid w:val="004F7A82"/>
    <w:pPr>
      <w:tabs>
        <w:tab w:val="center" w:pos="4320"/>
        <w:tab w:val="right" w:pos="8640"/>
      </w:tabs>
    </w:pPr>
  </w:style>
  <w:style w:type="table" w:styleId="TableGrid">
    <w:name w:val="Table Grid"/>
    <w:basedOn w:val="TableNormal"/>
    <w:rsid w:val="004F7A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styleId="PageNumber">
    <w:name w:val="page number"/>
    <w:basedOn w:val="DefaultParagraphFont"/>
    <w:rsid w:val="004F7A82"/>
  </w:style>
  <w:style w:type="paragraph" w:styleId="z-BottomofForm">
    <w:name w:val="HTML Bottom of Form"/>
    <w:basedOn w:val="Normal"/>
    <w:next w:val="Normal"/>
    <w:hidden/>
    <w:rsid w:val="002E30FF"/>
    <w:pPr>
      <w:pBdr>
        <w:top w:val="single" w:sz="6" w:space="1" w:color="auto"/>
      </w:pBdr>
      <w:jc w:val="center"/>
    </w:pPr>
    <w:rPr>
      <w:rFonts w:ascii="Arial" w:hAnsi="Arial" w:cs="Arial"/>
      <w:vanish/>
      <w:sz w:val="16"/>
      <w:szCs w:val="16"/>
    </w:rPr>
  </w:style>
  <w:style w:type="paragraph" w:styleId="z-TopofForm">
    <w:name w:val="HTML Top of Form"/>
    <w:basedOn w:val="Normal"/>
    <w:next w:val="Normal"/>
    <w:hidden/>
    <w:rsid w:val="002E30FF"/>
    <w:pPr>
      <w:pBdr>
        <w:bottom w:val="single" w:sz="6" w:space="1" w:color="auto"/>
      </w:pBdr>
      <w:jc w:val="center"/>
    </w:pPr>
    <w:rPr>
      <w:rFonts w:ascii="Arial" w:hAnsi="Arial" w:cs="Arial"/>
      <w:vanish/>
      <w:sz w:val="16"/>
      <w:szCs w:val="16"/>
    </w:rPr>
  </w:style>
  <w:style w:type="character" w:customStyle="1" w:styleId="FooterChar">
    <w:name w:val="Footer Char"/>
    <w:basedOn w:val="DefaultParagraphFont"/>
    <w:link w:val="Footer"/>
    <w:uiPriority w:val="99"/>
    <w:rsid w:val="00CC0F91"/>
    <w:rPr>
      <w:sz w:val="24"/>
      <w:szCs w:val="24"/>
    </w:rPr>
  </w:style>
  <w:style w:type="paragraph" w:styleId="BalloonText">
    <w:name w:val="Balloon Text"/>
    <w:basedOn w:val="Normal"/>
    <w:link w:val="BalloonTextChar"/>
    <w:uiPriority w:val="99"/>
    <w:semiHidden/>
    <w:unhideWhenUsed/>
    <w:rsid w:val="00CC0F91"/>
    <w:rPr>
      <w:rFonts w:ascii="Tahoma" w:hAnsi="Tahoma" w:cs="Tahoma"/>
      <w:sz w:val="16"/>
      <w:szCs w:val="16"/>
    </w:rPr>
  </w:style>
  <w:style w:type="character" w:customStyle="1" w:styleId="BalloonTextChar">
    <w:name w:val="Balloon Text Char"/>
    <w:basedOn w:val="DefaultParagraphFont"/>
    <w:link w:val="BalloonText"/>
    <w:uiPriority w:val="99"/>
    <w:semiHidden/>
    <w:rsid w:val="00CC0F91"/>
    <w:rPr>
      <w:rFonts w:ascii="Tahoma" w:hAnsi="Tahoma" w:cs="Tahoma"/>
      <w:sz w:val="16"/>
      <w:szCs w:val="16"/>
    </w:rPr>
  </w:style>
  <w:style w:type="character" w:customStyle="1" w:styleId="Heading1Char">
    <w:name w:val="Heading 1 Char"/>
    <w:basedOn w:val="DefaultParagraphFont"/>
    <w:link w:val="Heading1"/>
    <w:uiPriority w:val="9"/>
    <w:rsid w:val="001C488B"/>
    <w:rPr>
      <w:rFonts w:asciiTheme="majorHAnsi" w:eastAsiaTheme="majorEastAsia" w:hAnsiTheme="majorHAnsi" w:cstheme="majorBidi"/>
      <w:color w:val="2E74B5" w:themeColor="accent1" w:themeShade="BF"/>
      <w:sz w:val="40"/>
      <w:szCs w:val="40"/>
    </w:rPr>
  </w:style>
  <w:style w:type="paragraph" w:styleId="ListParagraph">
    <w:name w:val="List Paragraph"/>
    <w:basedOn w:val="Normal"/>
    <w:uiPriority w:val="34"/>
    <w:qFormat/>
    <w:rsid w:val="001C488B"/>
    <w:pPr>
      <w:ind w:left="720"/>
      <w:contextualSpacing/>
    </w:pPr>
    <w:rPr>
      <w:rFonts w:asciiTheme="minorHAnsi" w:eastAsiaTheme="minorHAnsi" w:hAnsiTheme="minorHAnsi" w:cstheme="minorBidi"/>
    </w:rPr>
  </w:style>
  <w:style w:type="paragraph" w:styleId="Revision">
    <w:name w:val="Revision"/>
    <w:hidden/>
    <w:uiPriority w:val="99"/>
    <w:semiHidden/>
    <w:rsid w:val="00ED1884"/>
    <w:rPr>
      <w:sz w:val="24"/>
      <w:szCs w:val="24"/>
    </w:rPr>
  </w:style>
  <w:style w:type="character" w:styleId="CommentReference">
    <w:name w:val="annotation reference"/>
    <w:basedOn w:val="DefaultParagraphFont"/>
    <w:uiPriority w:val="99"/>
    <w:semiHidden/>
    <w:unhideWhenUsed/>
    <w:rsid w:val="00A14B67"/>
    <w:rPr>
      <w:sz w:val="16"/>
      <w:szCs w:val="16"/>
    </w:rPr>
  </w:style>
  <w:style w:type="paragraph" w:styleId="CommentText">
    <w:name w:val="annotation text"/>
    <w:basedOn w:val="Normal"/>
    <w:link w:val="CommentTextChar"/>
    <w:uiPriority w:val="99"/>
    <w:unhideWhenUsed/>
    <w:rsid w:val="00A14B67"/>
    <w:rPr>
      <w:sz w:val="20"/>
      <w:szCs w:val="20"/>
    </w:rPr>
  </w:style>
  <w:style w:type="character" w:customStyle="1" w:styleId="CommentTextChar">
    <w:name w:val="Comment Text Char"/>
    <w:basedOn w:val="DefaultParagraphFont"/>
    <w:link w:val="CommentText"/>
    <w:uiPriority w:val="99"/>
    <w:rsid w:val="00A14B67"/>
  </w:style>
  <w:style w:type="paragraph" w:styleId="CommentSubject">
    <w:name w:val="annotation subject"/>
    <w:basedOn w:val="CommentText"/>
    <w:next w:val="CommentText"/>
    <w:link w:val="CommentSubjectChar"/>
    <w:uiPriority w:val="99"/>
    <w:semiHidden/>
    <w:unhideWhenUsed/>
    <w:rsid w:val="00A14B67"/>
    <w:rPr>
      <w:b/>
      <w:bCs/>
    </w:rPr>
  </w:style>
  <w:style w:type="character" w:customStyle="1" w:styleId="CommentSubjectChar">
    <w:name w:val="Comment Subject Char"/>
    <w:basedOn w:val="CommentTextChar"/>
    <w:link w:val="CommentSubject"/>
    <w:uiPriority w:val="99"/>
    <w:semiHidden/>
    <w:rsid w:val="00A14B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becker\Local%20Settings\Temporary%20Internet%20Files\Content.IE5\HV5N1E2Q\Initial%20Meeting%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Initial Meeting Report</Template>
  <TotalTime>2</TotalTime>
  <Pages>5</Pages>
  <Words>1277</Words>
  <Characters>6828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rbecker</dc:creator>
  <cp:keywords/>
  <dc:description/>
  <cp:lastModifiedBy>Guda, Sumeeth Krishna</cp:lastModifiedBy>
  <cp:revision>2</cp:revision>
  <cp:lastPrinted>2004-08-23T17:38:00Z</cp:lastPrinted>
  <dcterms:created xsi:type="dcterms:W3CDTF">2024-07-18T20:11:00Z</dcterms:created>
  <dcterms:modified xsi:type="dcterms:W3CDTF">2024-07-18T20:11:00Z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2024-07-12T14:01:50Z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72605db8-034f-49dd-9214-38c15d06974c</vt:lpwstr>
  </property>
  <property fmtid="{D5CDD505-2E9C-101B-9397-08002B2CF9AE}" pid="8" name="MSIP_Label_4044bd30-2ed7-4c9d-9d12-46200872a97b_ContentBits">
    <vt:lpwstr>0</vt:lpwstr>
  </property>
</Properties>
</file>