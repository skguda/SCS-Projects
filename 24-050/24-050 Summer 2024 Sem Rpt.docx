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6CE6BD4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CF40CB">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5FB57A6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CF40CB">
        <w:rPr>
          <w:color w:val="000000"/>
          <w:sz w:val="24"/>
        </w:rPr>
        <w:t>Leah Nodar</w:t>
      </w:r>
      <w:r w:rsidR="00B46D34">
        <w:rPr>
          <w:color w:val="000000"/>
          <w:sz w:val="24"/>
        </w:rPr>
        <w:t xml:space="preserve"> </w:t>
      </w:r>
      <w:r w:rsidR="00B46D34">
        <w:rPr>
          <w:color w:val="000000"/>
          <w:sz w:val="24"/>
        </w:rPr>
        <w:tab/>
      </w:r>
      <w:r w:rsidR="00B46D34">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CF40CB">
        <w:rPr>
          <w:color w:val="000000"/>
          <w:sz w:val="24"/>
        </w:rPr>
        <w:t>4</w:t>
      </w:r>
      <w:r>
        <w:rPr>
          <w:color w:val="000000"/>
          <w:sz w:val="24"/>
        </w:rPr>
        <w:t>-</w:t>
      </w:r>
      <w:r w:rsidR="00063F8A">
        <w:rPr>
          <w:color w:val="000000"/>
          <w:sz w:val="24"/>
        </w:rPr>
        <w:t>0</w:t>
      </w:r>
      <w:r w:rsidR="00CF40CB">
        <w:rPr>
          <w:color w:val="000000"/>
          <w:sz w:val="24"/>
        </w:rPr>
        <w:t>50</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0EF975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CF40CB">
        <w:rPr>
          <w:color w:val="000000"/>
          <w:sz w:val="24"/>
        </w:rPr>
        <w:t>Linguistics</w:t>
      </w:r>
      <w:r w:rsidR="00B46D34">
        <w:rPr>
          <w:color w:val="000000"/>
          <w:sz w:val="24"/>
        </w:rPr>
        <w:t xml:space="preserve"> </w:t>
      </w:r>
      <w:r w:rsidR="00B46D34">
        <w:rPr>
          <w:color w:val="000000"/>
          <w:sz w:val="24"/>
        </w:rPr>
        <w:tab/>
      </w:r>
      <w:r w:rsidR="00B46D34">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CF40CB">
        <w:rPr>
          <w:color w:val="000000"/>
          <w:sz w:val="24"/>
        </w:rPr>
        <w:t>Dr. Felicia Roberts</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0683CDB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CF40CB">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CF40CB">
        <w:rPr>
          <w:color w:val="000000"/>
          <w:sz w:val="24"/>
        </w:rPr>
        <w:t>07</w:t>
      </w:r>
      <w:r>
        <w:rPr>
          <w:color w:val="000000"/>
          <w:sz w:val="24"/>
        </w:rPr>
        <w:t>/</w:t>
      </w:r>
      <w:r w:rsidR="00CF40CB">
        <w:rPr>
          <w:color w:val="000000"/>
          <w:sz w:val="24"/>
        </w:rPr>
        <w:t>10</w:t>
      </w:r>
      <w:r>
        <w:rPr>
          <w:color w:val="000000"/>
          <w:sz w:val="24"/>
        </w:rPr>
        <w:t>/</w:t>
      </w:r>
      <w:r w:rsidR="00CF40CB">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3780544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CF40CB">
        <w:rPr>
          <w:color w:val="000000"/>
          <w:sz w:val="24"/>
        </w:rPr>
        <w:t>Sumeeth Guda, Leah Nodar, Dr. Felicia Roberts,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2689174B"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31274F" w:rsidRPr="0031274F">
        <w:rPr>
          <w:color w:val="000000"/>
          <w:sz w:val="24"/>
        </w:rPr>
        <w:t>To determine whether groups of speakers from Mobile and Africatown, Alabama have significantly different speech patterns, and investigate how the dialects evolved over time using seven linguistic features.</w:t>
      </w:r>
      <w:r w:rsidR="00B46D34">
        <w:rPr>
          <w:color w:val="000000"/>
          <w:sz w:val="24"/>
        </w:rPr>
        <w:t xml:space="preserve">  </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644DEC89"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F8199D">
        <w:rPr>
          <w:color w:val="000000"/>
          <w:sz w:val="24"/>
        </w:rPr>
        <w:t>PhD Dissertation</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0D5A8327" w14:textId="77777777" w:rsidR="00F8199D" w:rsidRDefault="00F8199D" w:rsidP="00F8199D">
      <w:pPr>
        <w:pStyle w:val="PlainText"/>
        <w:rPr>
          <w:rFonts w:ascii="Times New Roman" w:hAnsi="Times New Roman" w:cs="Times New Roman"/>
          <w:sz w:val="24"/>
          <w:szCs w:val="24"/>
        </w:rPr>
      </w:pPr>
    </w:p>
    <w:p w14:paraId="64662B8F" w14:textId="77777777" w:rsidR="00F8199D" w:rsidRDefault="00F8199D" w:rsidP="00F8199D">
      <w:pPr>
        <w:pStyle w:val="PlainText"/>
        <w:rPr>
          <w:rFonts w:ascii="Times New Roman" w:hAnsi="Times New Roman" w:cs="Times New Roman"/>
          <w:bCs/>
          <w:sz w:val="24"/>
          <w:szCs w:val="24"/>
        </w:rPr>
      </w:pPr>
      <w:r>
        <w:rPr>
          <w:rFonts w:ascii="Times New Roman" w:hAnsi="Times New Roman" w:cs="Times New Roman"/>
          <w:b/>
          <w:sz w:val="24"/>
          <w:szCs w:val="24"/>
        </w:rPr>
        <w:t>Background:</w:t>
      </w:r>
    </w:p>
    <w:p w14:paraId="3EA1F639" w14:textId="77777777" w:rsidR="00F8199D" w:rsidRPr="00F8199D" w:rsidRDefault="00F8199D" w:rsidP="00F8199D">
      <w:pPr>
        <w:rPr>
          <w:color w:val="000000" w:themeColor="text1"/>
          <w:sz w:val="24"/>
          <w:szCs w:val="24"/>
        </w:rPr>
      </w:pPr>
      <w:r w:rsidRPr="00F8199D">
        <w:rPr>
          <w:color w:val="000000" w:themeColor="text1"/>
          <w:sz w:val="24"/>
          <w:szCs w:val="24"/>
        </w:rPr>
        <w:t xml:space="preserve">The client is a PhD student in the linguistics department who is exploring whether two groups of people from the early 20th century, who had very different English dialects, continue to have these differences in the 1970s and 1990s, or if their dialects have converged. </w:t>
      </w:r>
    </w:p>
    <w:p w14:paraId="666FCA69" w14:textId="77777777" w:rsidR="00F8199D" w:rsidRPr="00F8199D" w:rsidRDefault="00F8199D" w:rsidP="00F8199D">
      <w:pPr>
        <w:rPr>
          <w:color w:val="000000" w:themeColor="text1"/>
          <w:sz w:val="24"/>
          <w:szCs w:val="24"/>
        </w:rPr>
      </w:pPr>
    </w:p>
    <w:p w14:paraId="69B518F3" w14:textId="77777777" w:rsidR="00F8199D" w:rsidRPr="00F8199D" w:rsidRDefault="00F8199D" w:rsidP="00F8199D">
      <w:pPr>
        <w:rPr>
          <w:color w:val="000000" w:themeColor="text1"/>
          <w:sz w:val="24"/>
          <w:szCs w:val="24"/>
        </w:rPr>
      </w:pPr>
      <w:r w:rsidRPr="00F8199D">
        <w:rPr>
          <w:color w:val="000000" w:themeColor="text1"/>
          <w:sz w:val="24"/>
          <w:szCs w:val="24"/>
        </w:rPr>
        <w:t>The two groups are the people of Africatown, AL and those of Mobile, AL. According to the client, this is linguistically interesting for two reasons. First, because Africatown has a unique dialect that has not been studied before, and second, because Africatown has documentation of a town founder's earliest stage of the dialect in the 1920s, so following this across later time periods may tell us something new about how dialects develop overall, with implications for how other languages change.</w:t>
      </w:r>
    </w:p>
    <w:p w14:paraId="638B1750" w14:textId="77777777" w:rsidR="00F8199D" w:rsidRPr="00F8199D" w:rsidRDefault="00F8199D" w:rsidP="00F8199D">
      <w:pPr>
        <w:rPr>
          <w:color w:val="000000" w:themeColor="text1"/>
          <w:sz w:val="24"/>
          <w:szCs w:val="24"/>
        </w:rPr>
      </w:pPr>
    </w:p>
    <w:p w14:paraId="6A0A4D9F" w14:textId="77777777" w:rsidR="00F8199D" w:rsidRPr="00F8199D" w:rsidRDefault="00F8199D" w:rsidP="00F8199D">
      <w:pPr>
        <w:rPr>
          <w:color w:val="000000" w:themeColor="text1"/>
          <w:sz w:val="24"/>
          <w:szCs w:val="24"/>
        </w:rPr>
      </w:pPr>
      <w:r w:rsidRPr="00F8199D">
        <w:rPr>
          <w:color w:val="000000" w:themeColor="text1"/>
          <w:sz w:val="24"/>
          <w:szCs w:val="24"/>
        </w:rPr>
        <w:t>The client will not be conducting an experiment, but rather perform a social/historical analysis. The client’s data are constrained to the audio available to the client from the two time periods mentioned, with a small sample within the groups. The client has two time periods they are working under (1970s, 1990s), and they have three groups = {Group A: The descendants of the original Africatown founders, Group B: People who were born and raised in Africatown but are not direct descendants, Group C: people from Mobile, AL}.</w:t>
      </w:r>
    </w:p>
    <w:p w14:paraId="2850CCBE" w14:textId="77777777" w:rsidR="00F8199D" w:rsidRPr="00F8199D" w:rsidRDefault="00F8199D" w:rsidP="00F8199D">
      <w:pPr>
        <w:tabs>
          <w:tab w:val="left" w:pos="6264"/>
        </w:tabs>
        <w:rPr>
          <w:color w:val="000000" w:themeColor="text1"/>
          <w:sz w:val="24"/>
          <w:szCs w:val="24"/>
        </w:rPr>
      </w:pPr>
      <w:r w:rsidRPr="00F8199D">
        <w:rPr>
          <w:color w:val="000000" w:themeColor="text1"/>
          <w:sz w:val="24"/>
          <w:szCs w:val="24"/>
        </w:rPr>
        <w:tab/>
      </w:r>
    </w:p>
    <w:p w14:paraId="3ECB51CA" w14:textId="77777777" w:rsidR="00F8199D" w:rsidRPr="00F8199D" w:rsidRDefault="00F8199D" w:rsidP="00F8199D">
      <w:pPr>
        <w:rPr>
          <w:color w:val="000000" w:themeColor="text1"/>
          <w:sz w:val="24"/>
          <w:szCs w:val="24"/>
        </w:rPr>
      </w:pPr>
      <w:r w:rsidRPr="00F8199D">
        <w:rPr>
          <w:color w:val="000000" w:themeColor="text1"/>
          <w:sz w:val="24"/>
          <w:szCs w:val="24"/>
        </w:rPr>
        <w:t xml:space="preserve">The distribution of the groups is: </w:t>
      </w:r>
    </w:p>
    <w:p w14:paraId="190D9823" w14:textId="77777777" w:rsidR="00F8199D" w:rsidRPr="00F8199D" w:rsidRDefault="00F8199D" w:rsidP="00F8199D">
      <w:pPr>
        <w:rPr>
          <w:color w:val="000000" w:themeColor="text1"/>
          <w:sz w:val="24"/>
          <w:szCs w:val="24"/>
        </w:rPr>
      </w:pPr>
      <w:r w:rsidRPr="00F8199D">
        <w:rPr>
          <w:color w:val="000000" w:themeColor="text1"/>
          <w:sz w:val="24"/>
          <w:szCs w:val="24"/>
        </w:rPr>
        <w:t>1970s :</w:t>
      </w:r>
    </w:p>
    <w:p w14:paraId="399243D1"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t xml:space="preserve">Group A: 2 people </w:t>
      </w:r>
    </w:p>
    <w:p w14:paraId="3B407F3E"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t xml:space="preserve">Group B: 2 people </w:t>
      </w:r>
    </w:p>
    <w:p w14:paraId="345E50F4"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t xml:space="preserve">Group C: 7 people </w:t>
      </w:r>
    </w:p>
    <w:p w14:paraId="21547BE8" w14:textId="77777777" w:rsidR="00F8199D" w:rsidRPr="00F8199D" w:rsidRDefault="00F8199D" w:rsidP="00F8199D">
      <w:pPr>
        <w:rPr>
          <w:color w:val="000000" w:themeColor="text1"/>
          <w:sz w:val="24"/>
          <w:szCs w:val="24"/>
        </w:rPr>
      </w:pPr>
      <w:r w:rsidRPr="00F8199D">
        <w:rPr>
          <w:color w:val="000000" w:themeColor="text1"/>
          <w:sz w:val="24"/>
          <w:szCs w:val="24"/>
        </w:rPr>
        <w:t>1990s:</w:t>
      </w:r>
    </w:p>
    <w:p w14:paraId="41222FE6"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lastRenderedPageBreak/>
        <w:t xml:space="preserve">Group A: 3 people </w:t>
      </w:r>
    </w:p>
    <w:p w14:paraId="5794625F"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t xml:space="preserve">Group B: 4 people </w:t>
      </w:r>
    </w:p>
    <w:p w14:paraId="728EABDA" w14:textId="77777777" w:rsidR="00F8199D" w:rsidRPr="00F8199D" w:rsidRDefault="00F8199D" w:rsidP="00F8199D">
      <w:pPr>
        <w:pStyle w:val="ListParagraph"/>
        <w:numPr>
          <w:ilvl w:val="0"/>
          <w:numId w:val="5"/>
        </w:numPr>
        <w:rPr>
          <w:rFonts w:ascii="Times New Roman" w:hAnsi="Times New Roman" w:cs="Times New Roman"/>
          <w:color w:val="000000" w:themeColor="text1"/>
        </w:rPr>
      </w:pPr>
      <w:r w:rsidRPr="00F8199D">
        <w:rPr>
          <w:rFonts w:ascii="Times New Roman" w:hAnsi="Times New Roman" w:cs="Times New Roman"/>
          <w:color w:val="000000" w:themeColor="text1"/>
        </w:rPr>
        <w:t>Group C: 11 people</w:t>
      </w:r>
    </w:p>
    <w:p w14:paraId="6663C620" w14:textId="77777777" w:rsidR="00F8199D" w:rsidRPr="00F8199D" w:rsidRDefault="00F8199D" w:rsidP="00F8199D">
      <w:pPr>
        <w:rPr>
          <w:color w:val="000000" w:themeColor="text1"/>
          <w:sz w:val="24"/>
          <w:szCs w:val="24"/>
        </w:rPr>
      </w:pPr>
    </w:p>
    <w:p w14:paraId="1CB4A440" w14:textId="77777777" w:rsidR="00F8199D" w:rsidRPr="00F8199D" w:rsidRDefault="00F8199D" w:rsidP="00F8199D">
      <w:pPr>
        <w:rPr>
          <w:color w:val="000000" w:themeColor="text1"/>
          <w:sz w:val="24"/>
          <w:szCs w:val="24"/>
        </w:rPr>
      </w:pPr>
      <w:r w:rsidRPr="00F8199D">
        <w:rPr>
          <w:color w:val="000000" w:themeColor="text1"/>
          <w:sz w:val="24"/>
          <w:szCs w:val="24"/>
        </w:rPr>
        <w:t>The way the client is currently gathering the data is by listening to each of the people’s audio and marking up / flagging seven linguistic variables (pronunciations or grammatical features). These seven variables were chosen based on previous research that analyzed the documentation of speech from the 1920s of a founder of Africatown.</w:t>
      </w:r>
    </w:p>
    <w:p w14:paraId="590DF0EF" w14:textId="77777777" w:rsidR="00F8199D" w:rsidRPr="00F8199D" w:rsidRDefault="00F8199D" w:rsidP="00F8199D">
      <w:pPr>
        <w:rPr>
          <w:color w:val="000000" w:themeColor="text1"/>
          <w:sz w:val="24"/>
          <w:szCs w:val="24"/>
        </w:rPr>
      </w:pPr>
    </w:p>
    <w:p w14:paraId="06E0D7D2" w14:textId="77777777" w:rsidR="00F8199D" w:rsidRPr="00F8199D" w:rsidRDefault="00F8199D" w:rsidP="00F8199D">
      <w:pPr>
        <w:rPr>
          <w:color w:val="000000" w:themeColor="text1"/>
          <w:sz w:val="24"/>
          <w:szCs w:val="24"/>
        </w:rPr>
      </w:pPr>
      <w:r w:rsidRPr="00F8199D">
        <w:rPr>
          <w:color w:val="000000" w:themeColor="text1"/>
          <w:sz w:val="24"/>
          <w:szCs w:val="24"/>
        </w:rPr>
        <w:t xml:space="preserve">The client indicated the features she was looking out for in her attached document “SevenFeatures”. </w:t>
      </w:r>
    </w:p>
    <w:p w14:paraId="7AC44257" w14:textId="77777777" w:rsidR="00F8199D" w:rsidRPr="00F8199D" w:rsidRDefault="00F8199D" w:rsidP="00F8199D">
      <w:pPr>
        <w:rPr>
          <w:color w:val="000000" w:themeColor="text1"/>
          <w:sz w:val="24"/>
          <w:szCs w:val="24"/>
        </w:rPr>
      </w:pPr>
    </w:p>
    <w:p w14:paraId="56320681" w14:textId="77777777" w:rsidR="00F8199D" w:rsidRPr="00F8199D" w:rsidRDefault="00F8199D" w:rsidP="00F8199D">
      <w:pPr>
        <w:rPr>
          <w:color w:val="000000" w:themeColor="text1"/>
          <w:sz w:val="24"/>
          <w:szCs w:val="24"/>
        </w:rPr>
      </w:pPr>
      <w:r w:rsidRPr="00F8199D">
        <w:rPr>
          <w:color w:val="000000" w:themeColor="text1"/>
          <w:sz w:val="24"/>
          <w:szCs w:val="24"/>
        </w:rPr>
        <w:t>As an example, one feature is the pronunciation of "th" sounds as "d" (as in "dey, dese, dose" vs "they, these, those"). For each person, the client followed linguistic criteria to determine ~60 potential environments (places where this sound could occur) and then checked the audio and spectrogram for each of those environments to determine whether the person actually pronounced it with "th" or "d" (or neither).</w:t>
      </w:r>
    </w:p>
    <w:p w14:paraId="5830694A" w14:textId="77777777" w:rsidR="00F8199D" w:rsidRPr="00F8199D" w:rsidRDefault="00F8199D" w:rsidP="00F8199D">
      <w:pPr>
        <w:rPr>
          <w:color w:val="000000" w:themeColor="text1"/>
          <w:sz w:val="24"/>
          <w:szCs w:val="24"/>
        </w:rPr>
      </w:pPr>
    </w:p>
    <w:p w14:paraId="54442156" w14:textId="77777777" w:rsidR="00F8199D" w:rsidRPr="00F8199D" w:rsidRDefault="00F8199D" w:rsidP="00F8199D">
      <w:pPr>
        <w:rPr>
          <w:color w:val="000000" w:themeColor="text1"/>
          <w:sz w:val="24"/>
          <w:szCs w:val="24"/>
        </w:rPr>
      </w:pPr>
      <w:r w:rsidRPr="00F8199D">
        <w:rPr>
          <w:color w:val="000000" w:themeColor="text1"/>
          <w:sz w:val="24"/>
          <w:szCs w:val="24"/>
        </w:rPr>
        <w:t xml:space="preserve">The other </w:t>
      </w:r>
      <w:ins w:id="0" w:author="Guda, Sumeeth Krishna" w:date="2024-07-16T16:00:00Z">
        <w:r w:rsidRPr="00F8199D">
          <w:rPr>
            <w:color w:val="000000" w:themeColor="text1"/>
            <w:sz w:val="24"/>
            <w:szCs w:val="24"/>
          </w:rPr>
          <w:t>features</w:t>
        </w:r>
      </w:ins>
      <w:del w:id="1" w:author="Guda, Sumeeth Krishna" w:date="2024-07-16T16:00:00Z">
        <w:r w:rsidRPr="00F8199D">
          <w:rPr>
            <w:color w:val="000000" w:themeColor="text1"/>
            <w:sz w:val="24"/>
            <w:szCs w:val="24"/>
          </w:rPr>
          <w:delText>variable</w:delText>
        </w:r>
      </w:del>
      <w:del w:id="2" w:author="Guda, Sumeeth Krishna" w:date="2024-07-16T15:59:00Z">
        <w:r w:rsidRPr="00F8199D">
          <w:rPr>
            <w:color w:val="000000" w:themeColor="text1"/>
            <w:sz w:val="24"/>
            <w:szCs w:val="24"/>
          </w:rPr>
          <w:delText>s</w:delText>
        </w:r>
      </w:del>
      <w:r w:rsidRPr="00F8199D">
        <w:rPr>
          <w:color w:val="000000" w:themeColor="text1"/>
          <w:sz w:val="24"/>
          <w:szCs w:val="24"/>
        </w:rPr>
        <w:t xml:space="preserve"> are similar: Based on linguistic criteria, determination of the environments in each person's speech where a feature could occur, followed by a check for whether it does occur. Generally, there are at least 50-100 potential environments per </w:t>
      </w:r>
      <w:ins w:id="3" w:author="Guda, Sumeeth Krishna" w:date="2024-07-16T15:59:00Z">
        <w:r w:rsidRPr="00F8199D">
          <w:rPr>
            <w:color w:val="000000" w:themeColor="text1"/>
            <w:sz w:val="24"/>
            <w:szCs w:val="24"/>
          </w:rPr>
          <w:t>feature</w:t>
        </w:r>
      </w:ins>
      <w:del w:id="4" w:author="Guda, Sumeeth Krishna" w:date="2024-07-16T15:59:00Z">
        <w:r w:rsidRPr="00F8199D">
          <w:rPr>
            <w:color w:val="000000" w:themeColor="text1"/>
            <w:sz w:val="24"/>
            <w:szCs w:val="24"/>
          </w:rPr>
          <w:delText>variable</w:delText>
        </w:r>
      </w:del>
      <w:r w:rsidRPr="00F8199D">
        <w:rPr>
          <w:color w:val="000000" w:themeColor="text1"/>
          <w:sz w:val="24"/>
          <w:szCs w:val="24"/>
        </w:rPr>
        <w:t xml:space="preserve">. </w:t>
      </w:r>
    </w:p>
    <w:p w14:paraId="54BFB7D5" w14:textId="77777777" w:rsidR="00F8199D" w:rsidRPr="00F8199D" w:rsidRDefault="00F8199D" w:rsidP="00F8199D">
      <w:pPr>
        <w:rPr>
          <w:color w:val="000000" w:themeColor="text1"/>
          <w:sz w:val="24"/>
          <w:szCs w:val="24"/>
        </w:rPr>
      </w:pPr>
    </w:p>
    <w:p w14:paraId="59FC4D2E" w14:textId="77777777" w:rsidR="00F8199D" w:rsidRPr="00F8199D" w:rsidRDefault="00F8199D" w:rsidP="00F8199D">
      <w:pPr>
        <w:pStyle w:val="PlainText"/>
        <w:rPr>
          <w:rFonts w:ascii="Times New Roman" w:hAnsi="Times New Roman" w:cs="Times New Roman"/>
          <w:color w:val="000000" w:themeColor="text1"/>
          <w:sz w:val="24"/>
          <w:szCs w:val="24"/>
        </w:rPr>
      </w:pPr>
      <w:r w:rsidRPr="00F8199D">
        <w:rPr>
          <w:rFonts w:ascii="Times New Roman" w:hAnsi="Times New Roman" w:cs="Times New Roman"/>
          <w:color w:val="000000" w:themeColor="text1"/>
          <w:sz w:val="24"/>
          <w:szCs w:val="24"/>
        </w:rPr>
        <w:t xml:space="preserve">The client’s goal is to determine whether as a whole this collection of seven features indicates that the groups of speakers have significantly different speech patterns, with a broader goal of exploring how dialects evolve over time. </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A5F4C1C" w14:textId="3B481135" w:rsidR="00B46D34" w:rsidRDefault="008F5E66"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After the IM, the client was instructed to pick 2 linguistic features to analyze as well as meet with the consultant to discuss the project further. This was in preparation for the consultant to do analysis on the client’s data by running logistic, quasibinomial, and Poisson regression models on the data. The consultant could not ultimately run the code through these models, simply because the consultant was still collecting her data through listening to the audio recordings</w:t>
      </w:r>
      <w:r w:rsidR="00C902A1">
        <w:rPr>
          <w:color w:val="000000"/>
          <w:sz w:val="24"/>
        </w:rPr>
        <w:t xml:space="preserve"> and there were only 3 weeks left in the semester</w:t>
      </w:r>
      <w:r>
        <w:rPr>
          <w:color w:val="000000"/>
          <w:sz w:val="24"/>
        </w:rPr>
        <w:t xml:space="preserve">. The client mentioned that they would be finished with data collection during the middle of August or early September. The client expressed a desire to continue this project into the fall semester once they have their finalized datasets. </w:t>
      </w:r>
    </w:p>
    <w:p w14:paraId="3A40606B" w14:textId="52BFCED9"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59BD25A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8F5E66">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6B49310F"/>
    <w:multiLevelType w:val="hybridMultilevel"/>
    <w:tmpl w:val="C1A2F4C6"/>
    <w:lvl w:ilvl="0" w:tplc="1A1AD0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2007244754">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31274F"/>
    <w:rsid w:val="00530C3C"/>
    <w:rsid w:val="005F0EA9"/>
    <w:rsid w:val="006C3952"/>
    <w:rsid w:val="008F5E66"/>
    <w:rsid w:val="00913CC6"/>
    <w:rsid w:val="009E77E3"/>
    <w:rsid w:val="00B46D34"/>
    <w:rsid w:val="00C736BC"/>
    <w:rsid w:val="00C902A1"/>
    <w:rsid w:val="00CF40CB"/>
    <w:rsid w:val="00F8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semiHidden/>
    <w:unhideWhenUsed/>
    <w:rsid w:val="00F8199D"/>
    <w:rPr>
      <w:rFonts w:ascii="Courier New" w:hAnsi="Courier New" w:cs="Courier New"/>
    </w:rPr>
  </w:style>
  <w:style w:type="character" w:customStyle="1" w:styleId="PlainTextChar">
    <w:name w:val="Plain Text Char"/>
    <w:basedOn w:val="DefaultParagraphFont"/>
    <w:link w:val="PlainText"/>
    <w:semiHidden/>
    <w:rsid w:val="00F8199D"/>
    <w:rPr>
      <w:rFonts w:ascii="Courier New" w:hAnsi="Courier New" w:cs="Courier New"/>
    </w:rPr>
  </w:style>
  <w:style w:type="paragraph" w:styleId="ListParagraph">
    <w:name w:val="List Paragraph"/>
    <w:basedOn w:val="Normal"/>
    <w:uiPriority w:val="34"/>
    <w:qFormat/>
    <w:rsid w:val="00F8199D"/>
    <w:pPr>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5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674</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9</cp:revision>
  <cp:lastPrinted>1997-04-16T12:59:00Z</cp:lastPrinted>
  <dcterms:created xsi:type="dcterms:W3CDTF">2022-08-01T16:42:00Z</dcterms:created>
  <dcterms:modified xsi:type="dcterms:W3CDTF">2024-08-04T16:29:00Z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