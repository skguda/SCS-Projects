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6A79C6" w:rsidR="002E30FF" w:rsidP="002E30FF" w:rsidRDefault="002E30FF" w14:paraId="507457ED" w14:textId="77777777">
      <w:pPr>
        <w:pStyle w:val="z-TopofForm"/>
        <w:rPr>
          <w:rFonts w:ascii="Times New Roman" w:hAnsi="Times New Roman" w:cs="Times New Roman"/>
          <w:sz w:val="24"/>
          <w:szCs w:val="24"/>
        </w:rPr>
      </w:pPr>
      <w:r w:rsidRPr="006A79C6">
        <w:rPr>
          <w:rFonts w:ascii="Times New Roman" w:hAnsi="Times New Roman" w:cs="Times New Roman"/>
          <w:sz w:val="24"/>
          <w:szCs w:val="24"/>
        </w:rPr>
        <w:t>Top of Form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5783"/>
        <w:gridCol w:w="2874"/>
      </w:tblGrid>
      <w:tr w:rsidRPr="006A79C6" w:rsidR="00937676" w:rsidTr="6EE03796" w14:paraId="2FA27FFE" w14:textId="77777777">
        <w:trPr>
          <w:cantSplit/>
          <w:trHeight w:val="530"/>
        </w:trPr>
        <w:tc>
          <w:tcPr>
            <w:tcW w:w="856" w:type="dxa"/>
            <w:tcBorders>
              <w:bottom w:val="nil"/>
              <w:right w:val="nil"/>
            </w:tcBorders>
            <w:shd w:val="clear" w:color="auto" w:fill="auto"/>
            <w:tcMar/>
            <w:vAlign w:val="center"/>
          </w:tcPr>
          <w:p w:rsidRPr="006A79C6" w:rsidR="00937676" w:rsidP="004F7A82" w:rsidRDefault="00937676" w14:paraId="1A5DFBC9" w14:textId="77777777">
            <w:pPr>
              <w:pStyle w:val="PlainText"/>
              <w:rPr>
                <w:rFonts w:ascii="Times New Roman" w:hAnsi="Times New Roman" w:cs="Times New Roman"/>
                <w:sz w:val="24"/>
                <w:szCs w:val="24"/>
              </w:rPr>
            </w:pPr>
            <w:r w:rsidRPr="006A79C6">
              <w:rPr>
                <w:rFonts w:ascii="Times New Roman" w:hAnsi="Times New Roman" w:cs="Times New Roman"/>
                <w:b/>
                <w:sz w:val="24"/>
                <w:szCs w:val="24"/>
              </w:rPr>
              <w:t>Client:</w:t>
            </w:r>
          </w:p>
        </w:tc>
        <w:tc>
          <w:tcPr>
            <w:tcW w:w="5993" w:type="dxa"/>
            <w:tcBorders>
              <w:left w:val="nil"/>
              <w:bottom w:val="nil"/>
            </w:tcBorders>
            <w:shd w:val="clear" w:color="auto" w:fill="auto"/>
            <w:tcMar/>
            <w:vAlign w:val="center"/>
          </w:tcPr>
          <w:p w:rsidRPr="006A79C6" w:rsidR="00937676" w:rsidP="004F7A82" w:rsidRDefault="00BD0E73" w14:paraId="22911BF2" w14:textId="0BAA2F8F">
            <w:pPr>
              <w:pStyle w:val="PlainText"/>
              <w:rPr>
                <w:rFonts w:ascii="Times New Roman" w:hAnsi="Times New Roman" w:cs="Times New Roman"/>
                <w:sz w:val="24"/>
                <w:szCs w:val="24"/>
              </w:rPr>
            </w:pPr>
            <w:r w:rsidRPr="006A79C6">
              <w:rPr>
                <w:rFonts w:ascii="Times New Roman" w:hAnsi="Times New Roman" w:cs="Times New Roman"/>
                <w:sz w:val="24"/>
                <w:szCs w:val="24"/>
              </w:rPr>
              <w:t>Christopher Ghita</w:t>
            </w:r>
          </w:p>
        </w:tc>
        <w:tc>
          <w:tcPr>
            <w:tcW w:w="2957" w:type="dxa"/>
            <w:tcMar/>
            <w:vAlign w:val="center"/>
          </w:tcPr>
          <w:p w:rsidRPr="006A79C6" w:rsidR="00937676" w:rsidP="002E30FF" w:rsidRDefault="00937676" w14:paraId="33E9E928" w14:textId="391EBE28">
            <w:pPr>
              <w:pStyle w:val="PlainText"/>
              <w:rPr>
                <w:rFonts w:ascii="Times New Roman" w:hAnsi="Times New Roman" w:cs="Times New Roman"/>
                <w:sz w:val="24"/>
                <w:szCs w:val="24"/>
              </w:rPr>
            </w:pPr>
            <w:r w:rsidRPr="006A79C6">
              <w:rPr>
                <w:rFonts w:ascii="Times New Roman" w:hAnsi="Times New Roman" w:cs="Times New Roman"/>
                <w:b/>
                <w:sz w:val="24"/>
                <w:szCs w:val="24"/>
              </w:rPr>
              <w:t>File:</w:t>
            </w:r>
            <w:r w:rsidRPr="006A79C6">
              <w:rPr>
                <w:rFonts w:ascii="Times New Roman" w:hAnsi="Times New Roman" w:cs="Times New Roman"/>
                <w:sz w:val="24"/>
                <w:szCs w:val="24"/>
              </w:rPr>
              <w:t xml:space="preserve">  </w:t>
            </w:r>
            <w:r w:rsidRPr="006A79C6" w:rsidR="00BD0E73">
              <w:rPr>
                <w:rFonts w:ascii="Times New Roman" w:hAnsi="Times New Roman" w:cs="Times New Roman"/>
                <w:sz w:val="24"/>
                <w:szCs w:val="24"/>
              </w:rPr>
              <w:t>24-064</w:t>
            </w:r>
          </w:p>
        </w:tc>
      </w:tr>
      <w:tr w:rsidRPr="006A79C6" w:rsidR="00937676" w:rsidTr="6EE03796" w14:paraId="0668EFD5" w14:textId="77777777">
        <w:trPr>
          <w:cantSplit/>
          <w:trHeight w:val="485"/>
        </w:trPr>
        <w:tc>
          <w:tcPr>
            <w:tcW w:w="856" w:type="dxa"/>
            <w:tcBorders>
              <w:top w:val="nil"/>
              <w:bottom w:val="single" w:color="auto" w:sz="4" w:space="0"/>
              <w:right w:val="nil"/>
            </w:tcBorders>
            <w:shd w:val="clear" w:color="auto" w:fill="auto"/>
            <w:tcMar/>
            <w:vAlign w:val="center"/>
          </w:tcPr>
          <w:p w:rsidRPr="006A79C6" w:rsidR="00937676" w:rsidP="004F7A82" w:rsidRDefault="00937676" w14:paraId="081512A9" w14:textId="77777777">
            <w:pPr>
              <w:pStyle w:val="PlainText"/>
              <w:rPr>
                <w:rFonts w:ascii="Times New Roman" w:hAnsi="Times New Roman" w:cs="Times New Roman"/>
                <w:sz w:val="24"/>
                <w:szCs w:val="24"/>
              </w:rPr>
            </w:pPr>
            <w:r w:rsidRPr="006A79C6">
              <w:rPr>
                <w:rFonts w:ascii="Times New Roman" w:hAnsi="Times New Roman" w:cs="Times New Roman"/>
                <w:b/>
                <w:sz w:val="24"/>
                <w:szCs w:val="24"/>
              </w:rPr>
              <w:t>Dept:</w:t>
            </w:r>
          </w:p>
        </w:tc>
        <w:tc>
          <w:tcPr>
            <w:tcW w:w="5993" w:type="dxa"/>
            <w:tcBorders>
              <w:top w:val="nil"/>
              <w:left w:val="nil"/>
            </w:tcBorders>
            <w:shd w:val="clear" w:color="auto" w:fill="auto"/>
            <w:tcMar/>
            <w:vAlign w:val="center"/>
          </w:tcPr>
          <w:p w:rsidRPr="006A79C6" w:rsidR="00937676" w:rsidP="004F7A82" w:rsidRDefault="00BD0E73" w14:paraId="2B7999A3" w14:textId="1455684A">
            <w:pPr>
              <w:pStyle w:val="PlainText"/>
              <w:rPr>
                <w:rFonts w:ascii="Times New Roman" w:hAnsi="Times New Roman" w:cs="Times New Roman"/>
                <w:sz w:val="24"/>
                <w:szCs w:val="24"/>
              </w:rPr>
            </w:pPr>
            <w:r w:rsidRPr="006A79C6">
              <w:rPr>
                <w:rFonts w:ascii="Times New Roman" w:hAnsi="Times New Roman" w:cs="Times New Roman"/>
                <w:sz w:val="24"/>
                <w:szCs w:val="24"/>
              </w:rPr>
              <w:t>Library Sciences</w:t>
            </w:r>
          </w:p>
        </w:tc>
        <w:tc>
          <w:tcPr>
            <w:tcW w:w="2957" w:type="dxa"/>
            <w:tcMar/>
          </w:tcPr>
          <w:p w:rsidRPr="006A79C6" w:rsidR="00937676" w:rsidP="004F7A82" w:rsidRDefault="00937676" w14:paraId="7307DD8D" w14:textId="77777777">
            <w:pPr>
              <w:pStyle w:val="PlainText"/>
              <w:rPr>
                <w:rFonts w:ascii="Times New Roman" w:hAnsi="Times New Roman" w:cs="Times New Roman"/>
                <w:b/>
                <w:sz w:val="24"/>
                <w:szCs w:val="24"/>
              </w:rPr>
            </w:pPr>
            <w:r w:rsidRPr="006A79C6">
              <w:rPr>
                <w:rFonts w:ascii="Times New Roman" w:hAnsi="Times New Roman" w:cs="Times New Roman"/>
                <w:b/>
                <w:sz w:val="24"/>
                <w:szCs w:val="24"/>
              </w:rPr>
              <w:t xml:space="preserve">Faculty: </w:t>
            </w:r>
          </w:p>
          <w:p w:rsidRPr="006A79C6" w:rsidR="00937676" w:rsidP="004F7A82" w:rsidRDefault="00201516" w14:paraId="0FCB542D" w14:textId="77777777">
            <w:pPr>
              <w:pStyle w:val="PlainText"/>
              <w:rPr>
                <w:rFonts w:ascii="Times New Roman" w:hAnsi="Times New Roman" w:cs="Times New Roman"/>
                <w:b/>
                <w:sz w:val="24"/>
                <w:szCs w:val="24"/>
              </w:rPr>
            </w:pPr>
            <w:r w:rsidRPr="006A79C6">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057C47DC" wp14:editId="0BDD6372">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57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6A79C6">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473CB972" wp14:editId="5B92BAF1">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3E53CD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w:pict>
                </mc:Fallback>
              </mc:AlternateContent>
            </w:r>
            <w:r w:rsidRPr="006A79C6" w:rsidR="00937676">
              <w:rPr>
                <w:rFonts w:ascii="Times New Roman" w:hAnsi="Times New Roman" w:cs="Times New Roman"/>
                <w:b/>
                <w:sz w:val="24"/>
                <w:szCs w:val="24"/>
              </w:rPr>
              <w:t>Student:</w:t>
            </w:r>
          </w:p>
        </w:tc>
      </w:tr>
      <w:tr w:rsidRPr="006A79C6" w:rsidR="00937676" w:rsidTr="6EE03796" w14:paraId="6CF8ED12" w14:textId="77777777">
        <w:trPr>
          <w:cantSplit/>
          <w:trHeight w:val="530"/>
        </w:trPr>
        <w:tc>
          <w:tcPr>
            <w:tcW w:w="856" w:type="dxa"/>
            <w:tcBorders>
              <w:right w:val="nil"/>
            </w:tcBorders>
            <w:tcMar/>
            <w:vAlign w:val="center"/>
          </w:tcPr>
          <w:p w:rsidRPr="006A79C6" w:rsidR="00937676" w:rsidP="002E30FF" w:rsidRDefault="00937676" w14:paraId="02C57BAD" w14:textId="77777777">
            <w:pPr>
              <w:pStyle w:val="PlainText"/>
              <w:rPr>
                <w:rFonts w:ascii="Times New Roman" w:hAnsi="Times New Roman" w:cs="Times New Roman"/>
                <w:b/>
                <w:sz w:val="24"/>
                <w:szCs w:val="24"/>
              </w:rPr>
            </w:pPr>
            <w:r w:rsidRPr="006A79C6">
              <w:rPr>
                <w:rFonts w:ascii="Times New Roman" w:hAnsi="Times New Roman" w:cs="Times New Roman"/>
                <w:b/>
                <w:sz w:val="24"/>
                <w:szCs w:val="24"/>
              </w:rPr>
              <w:t>Date:</w:t>
            </w:r>
          </w:p>
        </w:tc>
        <w:tc>
          <w:tcPr>
            <w:tcW w:w="5993" w:type="dxa"/>
            <w:tcBorders>
              <w:left w:val="nil"/>
            </w:tcBorders>
            <w:tcMar/>
            <w:vAlign w:val="center"/>
          </w:tcPr>
          <w:p w:rsidRPr="006A79C6" w:rsidR="00937676" w:rsidP="002E30FF" w:rsidRDefault="00BD0E73" w14:paraId="6D263F49" w14:textId="2EA2AAF5">
            <w:pPr>
              <w:pStyle w:val="PlainText"/>
              <w:rPr>
                <w:rFonts w:ascii="Times New Roman" w:hAnsi="Times New Roman" w:cs="Times New Roman"/>
                <w:sz w:val="24"/>
                <w:szCs w:val="24"/>
              </w:rPr>
            </w:pPr>
            <w:r w:rsidRPr="006A79C6">
              <w:rPr>
                <w:rFonts w:ascii="Times New Roman" w:hAnsi="Times New Roman" w:cs="Times New Roman"/>
                <w:sz w:val="24"/>
                <w:szCs w:val="24"/>
              </w:rPr>
              <w:t>2/12/25</w:t>
            </w:r>
          </w:p>
        </w:tc>
        <w:tc>
          <w:tcPr>
            <w:tcW w:w="2957" w:type="dxa"/>
            <w:tcMar/>
          </w:tcPr>
          <w:p w:rsidRPr="006A79C6" w:rsidR="00937676" w:rsidP="002E30FF" w:rsidRDefault="00937676" w14:paraId="6F56D080" w14:textId="77777777">
            <w:pPr>
              <w:pStyle w:val="PlainText"/>
              <w:rPr>
                <w:rFonts w:ascii="Times New Roman" w:hAnsi="Times New Roman" w:cs="Times New Roman"/>
                <w:b/>
                <w:sz w:val="24"/>
                <w:szCs w:val="24"/>
              </w:rPr>
            </w:pPr>
            <w:r w:rsidRPr="006A79C6">
              <w:rPr>
                <w:rFonts w:ascii="Times New Roman" w:hAnsi="Times New Roman" w:cs="Times New Roman"/>
                <w:b/>
                <w:sz w:val="24"/>
                <w:szCs w:val="24"/>
              </w:rPr>
              <w:t xml:space="preserve">Initial Meeting: </w:t>
            </w:r>
          </w:p>
          <w:p w:rsidRPr="006A79C6" w:rsidR="00937676" w:rsidP="002E30FF" w:rsidRDefault="00201516" w14:paraId="7089AE84" w14:textId="77777777">
            <w:pPr>
              <w:pStyle w:val="PlainText"/>
              <w:rPr>
                <w:rFonts w:ascii="Times New Roman" w:hAnsi="Times New Roman" w:cs="Times New Roman"/>
                <w:sz w:val="24"/>
                <w:szCs w:val="24"/>
              </w:rPr>
            </w:pPr>
            <w:r w:rsidRPr="006A79C6">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31A6F84B" wp14:editId="6D9029B0">
                      <wp:simplePos x="0" y="0"/>
                      <wp:positionH relativeFrom="column">
                        <wp:posOffset>1096645</wp:posOffset>
                      </wp:positionH>
                      <wp:positionV relativeFrom="paragraph">
                        <wp:posOffset>-120015</wp:posOffset>
                      </wp:positionV>
                      <wp:extent cx="228600" cy="104775"/>
                      <wp:effectExtent l="10160" t="13335" r="8890" b="5715"/>
                      <wp:wrapTight wrapText="bothSides">
                        <wp:wrapPolygon edited="0">
                          <wp:start x="9000" y="-1833"/>
                          <wp:lineTo x="-900" y="0"/>
                          <wp:lineTo x="-900" y="16233"/>
                          <wp:lineTo x="3600" y="19767"/>
                          <wp:lineTo x="17100" y="19767"/>
                          <wp:lineTo x="21600" y="16233"/>
                          <wp:lineTo x="21600" y="0"/>
                          <wp:lineTo x="12600" y="-1833"/>
                          <wp:lineTo x="9000" y="-1833"/>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5440E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">
                      <w10:wrap type="tight"/>
                    </v:oval>
                  </w:pict>
                </mc:Fallback>
              </mc:AlternateContent>
            </w:r>
            <w:r w:rsidRPr="006A79C6">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4E9C39FA" wp14:editId="039EDE0B">
                      <wp:simplePos x="0" y="0"/>
                      <wp:positionH relativeFrom="column">
                        <wp:posOffset>1096645</wp:posOffset>
                      </wp:positionH>
                      <wp:positionV relativeFrom="paragraph">
                        <wp:posOffset>40005</wp:posOffset>
                      </wp:positionV>
                      <wp:extent cx="228600" cy="114300"/>
                      <wp:effectExtent l="0" t="0" r="19050" b="1905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607DEA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"/>
                  </w:pict>
                </mc:Fallback>
              </mc:AlternateContent>
            </w:r>
            <w:r w:rsidRPr="006A79C6" w:rsidR="00937676">
              <w:rPr>
                <w:rFonts w:ascii="Times New Roman" w:hAnsi="Times New Roman" w:cs="Times New Roman"/>
                <w:b/>
                <w:sz w:val="24"/>
                <w:szCs w:val="24"/>
              </w:rPr>
              <w:t>Follow-up:</w:t>
            </w:r>
          </w:p>
        </w:tc>
      </w:tr>
      <w:tr w:rsidRPr="006A79C6" w:rsidR="004F7A82" w:rsidTr="6EE03796" w14:paraId="56E34DE9" w14:textId="77777777">
        <w:trPr>
          <w:cantSplit/>
          <w:trHeight w:val="1070"/>
        </w:trPr>
        <w:tc>
          <w:tcPr>
            <w:tcW w:w="9806" w:type="dxa"/>
            <w:gridSpan w:val="3"/>
            <w:tcBorders>
              <w:bottom w:val="single" w:color="auto" w:sz="4" w:space="0"/>
            </w:tcBorders>
            <w:tcMar/>
          </w:tcPr>
          <w:p w:rsidRPr="006A79C6" w:rsidR="00743A42" w:rsidP="00743A42" w:rsidRDefault="00743A42" w14:paraId="24ABB3C4" w14:textId="77777777">
            <w:pPr>
              <w:pStyle w:val="PlainText"/>
              <w:rPr>
                <w:rFonts w:ascii="Times New Roman" w:hAnsi="Times New Roman" w:cs="Times New Roman"/>
                <w:b/>
                <w:sz w:val="24"/>
                <w:szCs w:val="24"/>
              </w:rPr>
            </w:pPr>
          </w:p>
          <w:p w:rsidRPr="006A79C6" w:rsidR="004F7A82" w:rsidP="00743A42" w:rsidRDefault="00743A42" w14:paraId="6A1C3327" w14:textId="2413F663">
            <w:pPr>
              <w:pStyle w:val="PlainText"/>
              <w:rPr>
                <w:rFonts w:ascii="Times New Roman" w:hAnsi="Times New Roman" w:cs="Times New Roman"/>
                <w:sz w:val="24"/>
                <w:szCs w:val="24"/>
              </w:rPr>
            </w:pPr>
            <w:r w:rsidRPr="006A79C6">
              <w:rPr>
                <w:rFonts w:ascii="Times New Roman" w:hAnsi="Times New Roman" w:cs="Times New Roman"/>
                <w:b/>
                <w:sz w:val="24"/>
                <w:szCs w:val="24"/>
              </w:rPr>
              <w:t>Consultant and Attendees:</w:t>
            </w:r>
            <w:r w:rsidRPr="006A79C6">
              <w:rPr>
                <w:rFonts w:ascii="Times New Roman" w:hAnsi="Times New Roman" w:cs="Times New Roman"/>
                <w:sz w:val="24"/>
                <w:szCs w:val="24"/>
              </w:rPr>
              <w:t xml:space="preserve">  </w:t>
            </w:r>
            <w:r w:rsidRPr="006A79C6" w:rsidR="00BD0E73">
              <w:rPr>
                <w:rFonts w:ascii="Times New Roman" w:hAnsi="Times New Roman" w:cs="Times New Roman"/>
                <w:sz w:val="24"/>
                <w:szCs w:val="24"/>
              </w:rPr>
              <w:t>Christopher Ghita, Sumeeth Guda, Zoeanna Mayhook, Dr. Chong Gu</w:t>
            </w:r>
          </w:p>
        </w:tc>
      </w:tr>
      <w:tr w:rsidRPr="006A79C6" w:rsidR="004F7A82" w:rsidTr="6EE03796" w14:paraId="39F85136" w14:textId="77777777">
        <w:trPr>
          <w:cantSplit/>
          <w:trHeight w:val="1430"/>
        </w:trPr>
        <w:tc>
          <w:tcPr>
            <w:tcW w:w="9806" w:type="dxa"/>
            <w:gridSpan w:val="3"/>
            <w:tcBorders>
              <w:bottom w:val="nil"/>
            </w:tcBorders>
            <w:tcMar/>
          </w:tcPr>
          <w:p w:rsidRPr="006A79C6" w:rsidR="004F7A82" w:rsidP="004F7A82" w:rsidRDefault="004F7A82" w14:paraId="6930CF50" w14:textId="77777777">
            <w:pPr>
              <w:pStyle w:val="PlainText"/>
              <w:rPr>
                <w:rFonts w:ascii="Times New Roman" w:hAnsi="Times New Roman" w:cs="Times New Roman"/>
                <w:sz w:val="24"/>
                <w:szCs w:val="24"/>
              </w:rPr>
            </w:pPr>
          </w:p>
          <w:p w:rsidRPr="006A79C6" w:rsidR="00743A42" w:rsidP="004F7A82" w:rsidRDefault="00743A42" w14:paraId="22B846CE" w14:textId="77777777">
            <w:pPr>
              <w:pStyle w:val="PlainText"/>
              <w:rPr>
                <w:rFonts w:ascii="Times New Roman" w:hAnsi="Times New Roman" w:cs="Times New Roman"/>
                <w:sz w:val="24"/>
                <w:szCs w:val="24"/>
              </w:rPr>
            </w:pPr>
            <w:r w:rsidRPr="006A79C6">
              <w:rPr>
                <w:rFonts w:ascii="Times New Roman" w:hAnsi="Times New Roman" w:cs="Times New Roman"/>
                <w:b/>
                <w:sz w:val="24"/>
                <w:szCs w:val="24"/>
              </w:rPr>
              <w:t>Statement of Problem:</w:t>
            </w:r>
            <w:r w:rsidRPr="006A79C6">
              <w:rPr>
                <w:rFonts w:ascii="Times New Roman" w:hAnsi="Times New Roman" w:cs="Times New Roman"/>
                <w:sz w:val="24"/>
                <w:szCs w:val="24"/>
              </w:rPr>
              <w:t xml:space="preserve">  </w:t>
            </w:r>
          </w:p>
          <w:p w:rsidRPr="006A79C6" w:rsidR="00005D28" w:rsidP="004F7A82" w:rsidRDefault="00232B00" w14:paraId="108E30F1" w14:textId="4788EFB1">
            <w:pPr>
              <w:pStyle w:val="PlainText"/>
              <w:rPr>
                <w:rFonts w:ascii="Times New Roman" w:hAnsi="Times New Roman" w:cs="Times New Roman"/>
                <w:sz w:val="24"/>
                <w:szCs w:val="24"/>
              </w:rPr>
            </w:pPr>
            <w:r w:rsidRPr="754D9BD4" w:rsidR="00232B00">
              <w:rPr>
                <w:rFonts w:ascii="Times New Roman" w:hAnsi="Times New Roman" w:cs="Times New Roman"/>
                <w:sz w:val="24"/>
                <w:szCs w:val="24"/>
              </w:rPr>
              <w:t>To determine w</w:t>
            </w:r>
            <w:r w:rsidRPr="754D9BD4" w:rsidR="00005D28">
              <w:rPr>
                <w:rFonts w:ascii="Times New Roman" w:hAnsi="Times New Roman" w:cs="Times New Roman"/>
                <w:sz w:val="24"/>
                <w:szCs w:val="24"/>
              </w:rPr>
              <w:t>hat specific academic benefits</w:t>
            </w:r>
            <w:r w:rsidRPr="754D9BD4" w:rsidR="00005D28">
              <w:rPr>
                <w:rFonts w:ascii="Times New Roman" w:hAnsi="Times New Roman" w:cs="Times New Roman"/>
                <w:sz w:val="24"/>
                <w:szCs w:val="24"/>
              </w:rPr>
              <w:t xml:space="preserve"> first year undergraduate students attribute to their involvement </w:t>
            </w:r>
            <w:r w:rsidRPr="754D9BD4" w:rsidR="00005D28">
              <w:rPr>
                <w:rFonts w:ascii="Times New Roman" w:hAnsi="Times New Roman" w:cs="Times New Roman"/>
                <w:sz w:val="24"/>
                <w:szCs w:val="24"/>
              </w:rPr>
              <w:t>in case</w:t>
            </w:r>
            <w:r w:rsidRPr="754D9BD4" w:rsidR="00005D28">
              <w:rPr>
                <w:rFonts w:ascii="Times New Roman" w:hAnsi="Times New Roman" w:cs="Times New Roman"/>
                <w:sz w:val="24"/>
                <w:szCs w:val="24"/>
              </w:rPr>
              <w:t xml:space="preserve"> competitions with a finance component.</w:t>
            </w:r>
          </w:p>
        </w:tc>
      </w:tr>
      <w:tr w:rsidRPr="006A79C6" w:rsidR="00743A42" w:rsidTr="6EE03796" w14:paraId="1FFCA489" w14:textId="77777777">
        <w:trPr>
          <w:cantSplit/>
          <w:trHeight w:val="982"/>
        </w:trPr>
        <w:tc>
          <w:tcPr>
            <w:tcW w:w="9806" w:type="dxa"/>
            <w:gridSpan w:val="3"/>
            <w:tcBorders>
              <w:top w:val="nil"/>
              <w:bottom w:val="single" w:color="auto" w:sz="4" w:space="0"/>
            </w:tcBorders>
            <w:tcMar/>
          </w:tcPr>
          <w:p w:rsidRPr="006A79C6" w:rsidR="00743A42" w:rsidP="004F7A82" w:rsidRDefault="00743A42" w14:paraId="06505F49" w14:textId="77777777">
            <w:pPr>
              <w:pStyle w:val="PlainText"/>
              <w:rPr>
                <w:rFonts w:ascii="Times New Roman" w:hAnsi="Times New Roman" w:cs="Times New Roman"/>
                <w:sz w:val="24"/>
                <w:szCs w:val="24"/>
              </w:rPr>
            </w:pPr>
          </w:p>
          <w:p w:rsidRPr="006A79C6" w:rsidR="00743A42" w:rsidP="004F7A82" w:rsidRDefault="00743A42" w14:paraId="54641EC1" w14:textId="1E846FE3">
            <w:pPr>
              <w:pStyle w:val="PlainText"/>
              <w:rPr>
                <w:rFonts w:ascii="Times New Roman" w:hAnsi="Times New Roman" w:cs="Times New Roman"/>
                <w:sz w:val="24"/>
                <w:szCs w:val="24"/>
              </w:rPr>
            </w:pPr>
            <w:r w:rsidRPr="006A79C6">
              <w:rPr>
                <w:rFonts w:ascii="Times New Roman" w:hAnsi="Times New Roman" w:cs="Times New Roman"/>
                <w:b/>
                <w:sz w:val="24"/>
                <w:szCs w:val="24"/>
              </w:rPr>
              <w:t>Goal of this Project:</w:t>
            </w:r>
            <w:r w:rsidRPr="006A79C6" w:rsidR="0083640B">
              <w:rPr>
                <w:rFonts w:ascii="Times New Roman" w:hAnsi="Times New Roman" w:cs="Times New Roman"/>
                <w:b/>
                <w:sz w:val="24"/>
                <w:szCs w:val="24"/>
              </w:rPr>
              <w:t xml:space="preserve"> </w:t>
            </w:r>
            <w:r w:rsidRPr="006A79C6" w:rsidR="00BD0E73">
              <w:rPr>
                <w:rFonts w:ascii="Times New Roman" w:hAnsi="Times New Roman" w:cs="Times New Roman"/>
                <w:bCs/>
                <w:sz w:val="24"/>
                <w:szCs w:val="24"/>
              </w:rPr>
              <w:t>Journal Publication</w:t>
            </w:r>
            <w:r w:rsidRPr="006A79C6">
              <w:rPr>
                <w:rFonts w:ascii="Times New Roman" w:hAnsi="Times New Roman" w:cs="Times New Roman"/>
                <w:bCs/>
                <w:sz w:val="24"/>
                <w:szCs w:val="24"/>
              </w:rPr>
              <w:t xml:space="preserve"> </w:t>
            </w:r>
          </w:p>
        </w:tc>
      </w:tr>
      <w:tr w:rsidRPr="006A79C6" w:rsidR="004F7A82" w:rsidTr="6EE03796" w14:paraId="400C334B" w14:textId="77777777">
        <w:trPr>
          <w:cantSplit/>
          <w:trHeight w:val="1583"/>
        </w:trPr>
        <w:tc>
          <w:tcPr>
            <w:tcW w:w="9806" w:type="dxa"/>
            <w:gridSpan w:val="3"/>
            <w:tcBorders>
              <w:bottom w:val="nil"/>
            </w:tcBorders>
            <w:tcMar/>
          </w:tcPr>
          <w:p w:rsidRPr="006A79C6" w:rsidR="004F7A82" w:rsidP="004F7A82" w:rsidRDefault="004F7A82" w14:paraId="3A40EE1E" w14:textId="77777777">
            <w:pPr>
              <w:pStyle w:val="PlainText"/>
              <w:rPr>
                <w:rFonts w:ascii="Times New Roman" w:hAnsi="Times New Roman" w:cs="Times New Roman"/>
                <w:sz w:val="24"/>
                <w:szCs w:val="24"/>
              </w:rPr>
            </w:pPr>
          </w:p>
          <w:p w:rsidRPr="006A79C6" w:rsidR="00743A42" w:rsidP="004F7A82" w:rsidRDefault="00743A42" w14:paraId="5CF0F48F" w14:textId="77777777">
            <w:pPr>
              <w:pStyle w:val="PlainText"/>
              <w:rPr>
                <w:rFonts w:ascii="Times New Roman" w:hAnsi="Times New Roman" w:cs="Times New Roman"/>
                <w:sz w:val="24"/>
                <w:szCs w:val="24"/>
              </w:rPr>
            </w:pPr>
            <w:r w:rsidRPr="006A79C6">
              <w:rPr>
                <w:rFonts w:ascii="Times New Roman" w:hAnsi="Times New Roman" w:cs="Times New Roman"/>
                <w:b/>
                <w:sz w:val="24"/>
                <w:szCs w:val="24"/>
              </w:rPr>
              <w:t>Background</w:t>
            </w:r>
            <w:r w:rsidRPr="006A79C6" w:rsidR="00BD0E73">
              <w:rPr>
                <w:rFonts w:ascii="Times New Roman" w:hAnsi="Times New Roman" w:cs="Times New Roman"/>
                <w:b/>
                <w:sz w:val="24"/>
                <w:szCs w:val="24"/>
              </w:rPr>
              <w:t>:</w:t>
            </w:r>
            <w:r w:rsidRPr="006A79C6" w:rsidR="00986FD1">
              <w:rPr>
                <w:rFonts w:ascii="Times New Roman" w:hAnsi="Times New Roman" w:cs="Times New Roman"/>
                <w:sz w:val="24"/>
                <w:szCs w:val="24"/>
              </w:rPr>
              <w:t xml:space="preserve"> </w:t>
            </w:r>
          </w:p>
          <w:p w:rsidRPr="006A79C6" w:rsidR="006A79C6" w:rsidP="004F7A82" w:rsidRDefault="006A79C6" w14:paraId="62B4FC82" w14:textId="7E590C09">
            <w:pPr>
              <w:pStyle w:val="PlainText"/>
              <w:rPr>
                <w:rFonts w:ascii="Times New Roman" w:hAnsi="Times New Roman" w:cs="Times New Roman"/>
                <w:sz w:val="24"/>
                <w:szCs w:val="24"/>
              </w:rPr>
            </w:pPr>
            <w:r w:rsidRPr="754D9BD4" w:rsidR="006A79C6">
              <w:rPr>
                <w:rFonts w:ascii="Times New Roman" w:hAnsi="Times New Roman" w:cs="Times New Roman"/>
                <w:sz w:val="24"/>
                <w:szCs w:val="24"/>
              </w:rPr>
              <w:t>The client</w:t>
            </w:r>
            <w:r w:rsidRPr="754D9BD4" w:rsidR="00CB004D">
              <w:rPr>
                <w:rFonts w:ascii="Times New Roman" w:hAnsi="Times New Roman" w:cs="Times New Roman"/>
                <w:sz w:val="24"/>
                <w:szCs w:val="24"/>
              </w:rPr>
              <w:t xml:space="preserve"> </w:t>
            </w:r>
            <w:r w:rsidRPr="754D9BD4" w:rsidR="006A79C6">
              <w:rPr>
                <w:rFonts w:ascii="Times New Roman" w:hAnsi="Times New Roman" w:cs="Times New Roman"/>
                <w:sz w:val="24"/>
                <w:szCs w:val="24"/>
              </w:rPr>
              <w:t xml:space="preserve">is an undergraduate student working with Professor </w:t>
            </w:r>
            <w:r w:rsidRPr="754D9BD4" w:rsidR="006A79C6">
              <w:rPr>
                <w:rFonts w:ascii="Times New Roman" w:hAnsi="Times New Roman" w:cs="Times New Roman"/>
                <w:sz w:val="24"/>
                <w:szCs w:val="24"/>
              </w:rPr>
              <w:t>Mayhook</w:t>
            </w:r>
            <w:r w:rsidRPr="754D9BD4" w:rsidR="006A79C6">
              <w:rPr>
                <w:rFonts w:ascii="Times New Roman" w:hAnsi="Times New Roman" w:cs="Times New Roman"/>
                <w:sz w:val="24"/>
                <w:szCs w:val="24"/>
              </w:rPr>
              <w:t xml:space="preserve"> in the department of libraries to complete an undergraduate honors project. Their project explores the specific benefits that undergraduate students attribute to their involvement with case competitions with a finance </w:t>
            </w:r>
            <w:r w:rsidRPr="754D9BD4" w:rsidR="006A79C6">
              <w:rPr>
                <w:rFonts w:ascii="Times New Roman" w:hAnsi="Times New Roman" w:cs="Times New Roman"/>
                <w:sz w:val="24"/>
                <w:szCs w:val="24"/>
              </w:rPr>
              <w:t>component</w:t>
            </w:r>
            <w:r w:rsidRPr="754D9BD4" w:rsidR="006A79C6">
              <w:rPr>
                <w:rFonts w:ascii="Times New Roman" w:hAnsi="Times New Roman" w:cs="Times New Roman"/>
                <w:sz w:val="24"/>
                <w:szCs w:val="24"/>
              </w:rPr>
              <w:t>. A case competition is an event where students come together to present solutions to real-world or fictional business problems using the skills they learned in management classes.</w:t>
            </w:r>
          </w:p>
          <w:p w:rsidRPr="006A79C6" w:rsidR="006A79C6" w:rsidP="004F7A82" w:rsidRDefault="006A79C6" w14:paraId="68BC8ADE" w14:textId="77777777">
            <w:pPr>
              <w:pStyle w:val="PlainText"/>
              <w:rPr>
                <w:rFonts w:ascii="Times New Roman" w:hAnsi="Times New Roman" w:cs="Times New Roman"/>
                <w:sz w:val="24"/>
                <w:szCs w:val="24"/>
              </w:rPr>
            </w:pPr>
          </w:p>
          <w:p w:rsidRPr="006A79C6" w:rsidR="006A79C6" w:rsidP="006A79C6" w:rsidRDefault="003A3BEA" w14:paraId="3565B155" w14:textId="376B0F91">
            <w:pPr>
              <w:pStyle w:val="PlainText"/>
              <w:rPr>
                <w:rFonts w:ascii="Times New Roman" w:hAnsi="Times New Roman" w:cs="Times New Roman"/>
                <w:sz w:val="24"/>
                <w:szCs w:val="24"/>
              </w:rPr>
            </w:pPr>
            <w:r w:rsidRPr="754D9BD4" w:rsidR="003A3BEA">
              <w:rPr>
                <w:rFonts w:ascii="Times New Roman" w:hAnsi="Times New Roman" w:cs="Times New Roman"/>
                <w:sz w:val="24"/>
                <w:szCs w:val="24"/>
              </w:rPr>
              <w:t xml:space="preserve">They created a </w:t>
            </w:r>
            <w:r w:rsidRPr="754D9BD4" w:rsidR="003F3B21">
              <w:rPr>
                <w:rFonts w:ascii="Times New Roman" w:hAnsi="Times New Roman" w:cs="Times New Roman"/>
                <w:sz w:val="24"/>
                <w:szCs w:val="24"/>
              </w:rPr>
              <w:t>survey</w:t>
            </w:r>
            <w:r w:rsidRPr="754D9BD4" w:rsidR="003A3BEA">
              <w:rPr>
                <w:rFonts w:ascii="Times New Roman" w:hAnsi="Times New Roman" w:cs="Times New Roman"/>
                <w:sz w:val="24"/>
                <w:szCs w:val="24"/>
              </w:rPr>
              <w:t xml:space="preserve"> t</w:t>
            </w:r>
            <w:r w:rsidRPr="754D9BD4" w:rsidR="006A79C6">
              <w:rPr>
                <w:rFonts w:ascii="Times New Roman" w:hAnsi="Times New Roman" w:cs="Times New Roman"/>
                <w:sz w:val="24"/>
                <w:szCs w:val="24"/>
              </w:rPr>
              <w:t xml:space="preserve">o gather data and insights from the students to understand their </w:t>
            </w:r>
            <w:r w:rsidRPr="754D9BD4" w:rsidR="006A79C6">
              <w:rPr>
                <w:rFonts w:ascii="Times New Roman" w:hAnsi="Times New Roman" w:cs="Times New Roman"/>
                <w:sz w:val="24"/>
                <w:szCs w:val="24"/>
              </w:rPr>
              <w:t>initial</w:t>
            </w:r>
            <w:r w:rsidRPr="754D9BD4" w:rsidR="006A79C6">
              <w:rPr>
                <w:rFonts w:ascii="Times New Roman" w:hAnsi="Times New Roman" w:cs="Times New Roman"/>
                <w:sz w:val="24"/>
                <w:szCs w:val="24"/>
              </w:rPr>
              <w:t xml:space="preserve"> and retrospective perspectives on the case competition benefits</w:t>
            </w:r>
            <w:r w:rsidRPr="754D9BD4" w:rsidR="0073048D">
              <w:rPr>
                <w:rFonts w:ascii="Times New Roman" w:hAnsi="Times New Roman" w:cs="Times New Roman"/>
                <w:sz w:val="24"/>
                <w:szCs w:val="24"/>
              </w:rPr>
              <w:t>.</w:t>
            </w:r>
            <w:ins w:author="Craig, Bruce A." w:date="2025-02-16T13:41:00Z" w:id="1333956282">
              <w:r w:rsidRPr="754D9BD4" w:rsidR="0073048D">
                <w:rPr>
                  <w:rFonts w:ascii="Times New Roman" w:hAnsi="Times New Roman" w:cs="Times New Roman"/>
                  <w:sz w:val="24"/>
                  <w:szCs w:val="24"/>
                </w:rPr>
                <w:t xml:space="preserve"> </w:t>
              </w:r>
            </w:ins>
            <w:r w:rsidRPr="754D9BD4" w:rsidR="006A79C6">
              <w:rPr>
                <w:rFonts w:ascii="Times New Roman" w:hAnsi="Times New Roman" w:cs="Times New Roman"/>
                <w:sz w:val="24"/>
                <w:szCs w:val="24"/>
              </w:rPr>
              <w:t xml:space="preserve">The survey was created using a retrospective survey design and includes </w:t>
            </w:r>
            <w:ins w:author="Guda, Sumeeth Krishna" w:date="2025-02-21T19:41:50.081Z" w:id="1116415855">
              <w:r w:rsidRPr="754D9BD4" w:rsidR="182833CD">
                <w:rPr>
                  <w:rFonts w:ascii="Times New Roman" w:hAnsi="Times New Roman" w:cs="Times New Roman"/>
                  <w:sz w:val="24"/>
                  <w:szCs w:val="24"/>
                </w:rPr>
                <w:t>four</w:t>
              </w:r>
            </w:ins>
            <w:del w:author="Guda, Sumeeth Krishna" w:date="2025-02-21T19:41:48.182Z" w:id="503029788">
              <w:r w:rsidRPr="754D9BD4" w:rsidDel="0073048D">
                <w:rPr>
                  <w:rFonts w:ascii="Times New Roman" w:hAnsi="Times New Roman" w:cs="Times New Roman"/>
                  <w:sz w:val="24"/>
                  <w:szCs w:val="24"/>
                </w:rPr>
                <w:delText>three</w:delText>
              </w:r>
            </w:del>
            <w:r w:rsidRPr="754D9BD4" w:rsidR="006A79C6">
              <w:rPr>
                <w:rFonts w:ascii="Times New Roman" w:hAnsi="Times New Roman" w:cs="Times New Roman"/>
                <w:sz w:val="24"/>
                <w:szCs w:val="24"/>
              </w:rPr>
              <w:t xml:space="preserve"> types of questions: Likert Scale, select all that apply, </w:t>
            </w:r>
            <w:ins w:author="Guda, Sumeeth Krishna" w:date="2025-02-21T19:41:55.695Z" w:id="1954552716">
              <w:r w:rsidRPr="754D9BD4" w:rsidR="7316541D">
                <w:rPr>
                  <w:rFonts w:ascii="Times New Roman" w:hAnsi="Times New Roman" w:cs="Times New Roman"/>
                  <w:sz w:val="24"/>
                  <w:szCs w:val="24"/>
                </w:rPr>
                <w:t xml:space="preserve">written response, </w:t>
              </w:r>
            </w:ins>
            <w:r w:rsidRPr="754D9BD4" w:rsidR="006A79C6">
              <w:rPr>
                <w:rFonts w:ascii="Times New Roman" w:hAnsi="Times New Roman" w:cs="Times New Roman"/>
                <w:sz w:val="24"/>
                <w:szCs w:val="24"/>
              </w:rPr>
              <w:t xml:space="preserve">and multiple-choice question. </w:t>
            </w:r>
            <w:r w:rsidRPr="754D9BD4" w:rsidR="006A79C6">
              <w:rPr>
                <w:rFonts w:ascii="Times New Roman" w:hAnsi="Times New Roman" w:cs="Times New Roman"/>
                <w:sz w:val="24"/>
                <w:szCs w:val="24"/>
              </w:rPr>
              <w:t>The questions range from the students’ backgrounds and initial knowledge of case competitions and the lessons learned, to post perceptions of case competitions with regards to the benefits and growth.</w:t>
            </w:r>
          </w:p>
          <w:p w:rsidR="006A79C6" w:rsidP="006A79C6" w:rsidRDefault="006A79C6" w14:paraId="1950DA34" w14:textId="77777777">
            <w:pPr>
              <w:pStyle w:val="PlainText"/>
              <w:rPr>
                <w:rFonts w:ascii="Times New Roman" w:hAnsi="Times New Roman" w:cs="Times New Roman"/>
                <w:sz w:val="24"/>
                <w:szCs w:val="24"/>
              </w:rPr>
            </w:pPr>
          </w:p>
          <w:p w:rsidRPr="006A79C6" w:rsidR="006A79C6" w:rsidP="006A79C6" w:rsidRDefault="006A79C6" w14:paraId="546ABA89" w14:textId="1F9C7423">
            <w:pPr>
              <w:pStyle w:val="PlainText"/>
              <w:rPr>
                <w:rFonts w:ascii="Times New Roman" w:hAnsi="Times New Roman" w:cs="Times New Roman"/>
                <w:sz w:val="24"/>
                <w:szCs w:val="24"/>
              </w:rPr>
            </w:pPr>
            <w:r w:rsidRPr="754D9BD4" w:rsidR="006A79C6">
              <w:rPr>
                <w:rFonts w:ascii="Times New Roman" w:hAnsi="Times New Roman" w:cs="Times New Roman"/>
                <w:sz w:val="24"/>
                <w:szCs w:val="24"/>
              </w:rPr>
              <w:t>They have previously worked with the SCS in the Summer 2024 and Fall 2024 semesters where they needed help principally with the design of their survey</w:t>
            </w:r>
            <w:r w:rsidRPr="754D9BD4" w:rsidR="003F388F">
              <w:rPr>
                <w:rFonts w:ascii="Times New Roman" w:hAnsi="Times New Roman" w:cs="Times New Roman"/>
                <w:sz w:val="24"/>
                <w:szCs w:val="24"/>
              </w:rPr>
              <w:t xml:space="preserve"> instrument</w:t>
            </w:r>
            <w:r w:rsidRPr="754D9BD4" w:rsidR="006A79C6">
              <w:rPr>
                <w:rFonts w:ascii="Times New Roman" w:hAnsi="Times New Roman" w:cs="Times New Roman"/>
                <w:sz w:val="24"/>
                <w:szCs w:val="24"/>
              </w:rPr>
              <w:t xml:space="preserve">. </w:t>
            </w:r>
            <w:r w:rsidRPr="754D9BD4" w:rsidR="003F388F">
              <w:rPr>
                <w:rFonts w:ascii="Times New Roman" w:hAnsi="Times New Roman" w:cs="Times New Roman"/>
                <w:sz w:val="24"/>
                <w:szCs w:val="24"/>
              </w:rPr>
              <w:t>They’ve</w:t>
            </w:r>
            <w:r w:rsidRPr="754D9BD4" w:rsidR="003F388F">
              <w:rPr>
                <w:rFonts w:ascii="Times New Roman" w:hAnsi="Times New Roman" w:cs="Times New Roman"/>
                <w:sz w:val="24"/>
                <w:szCs w:val="24"/>
              </w:rPr>
              <w:t xml:space="preserve"> </w:t>
            </w:r>
            <w:r w:rsidRPr="754D9BD4" w:rsidR="003F388F">
              <w:rPr>
                <w:rFonts w:ascii="Times New Roman" w:hAnsi="Times New Roman" w:cs="Times New Roman"/>
                <w:sz w:val="24"/>
                <w:szCs w:val="24"/>
              </w:rPr>
              <w:t xml:space="preserve">now </w:t>
            </w:r>
            <w:del w:author="Guda, Sumeeth Krishna" w:date="2025-02-21T19:41:10.779Z" w:id="671087186">
              <w:r w:rsidRPr="754D9BD4" w:rsidDel="003F388F">
                <w:rPr>
                  <w:rFonts w:ascii="Times New Roman" w:hAnsi="Times New Roman" w:cs="Times New Roman"/>
                  <w:sz w:val="24"/>
                  <w:szCs w:val="24"/>
                </w:rPr>
                <w:delText xml:space="preserve"> </w:delText>
              </w:r>
            </w:del>
            <w:r w:rsidRPr="754D9BD4" w:rsidR="006A79C6">
              <w:rPr>
                <w:rFonts w:ascii="Times New Roman" w:hAnsi="Times New Roman" w:cs="Times New Roman"/>
                <w:sz w:val="24"/>
                <w:szCs w:val="24"/>
              </w:rPr>
              <w:t>collected</w:t>
            </w:r>
            <w:r w:rsidRPr="754D9BD4" w:rsidR="006A79C6">
              <w:rPr>
                <w:rFonts w:ascii="Times New Roman" w:hAnsi="Times New Roman" w:cs="Times New Roman"/>
                <w:sz w:val="24"/>
                <w:szCs w:val="24"/>
              </w:rPr>
              <w:t xml:space="preserve"> data from 76 first</w:t>
            </w:r>
            <w:r w:rsidRPr="754D9BD4" w:rsidR="00EB05C9">
              <w:rPr>
                <w:rFonts w:ascii="Times New Roman" w:hAnsi="Times New Roman" w:cs="Times New Roman"/>
                <w:sz w:val="24"/>
                <w:szCs w:val="24"/>
              </w:rPr>
              <w:t>-</w:t>
            </w:r>
            <w:r w:rsidRPr="754D9BD4" w:rsidR="006A79C6">
              <w:rPr>
                <w:rFonts w:ascii="Times New Roman" w:hAnsi="Times New Roman" w:cs="Times New Roman"/>
                <w:sz w:val="24"/>
                <w:szCs w:val="24"/>
              </w:rPr>
              <w:t>year management students, and in the Spring 2025 semester they need help with the analysis of their data</w:t>
            </w:r>
            <w:r w:rsidRPr="754D9BD4" w:rsidR="00B97FAC">
              <w:rPr>
                <w:rFonts w:ascii="Times New Roman" w:hAnsi="Times New Roman" w:cs="Times New Roman"/>
                <w:sz w:val="24"/>
                <w:szCs w:val="24"/>
              </w:rPr>
              <w:t xml:space="preserve"> particularly with finding correlations / trends within the dataset. </w:t>
            </w:r>
          </w:p>
          <w:p w:rsidRPr="006A79C6" w:rsidR="006A79C6" w:rsidP="004F7A82" w:rsidRDefault="006A79C6" w14:paraId="67FBC046" w14:textId="67F8B360">
            <w:pPr>
              <w:pStyle w:val="PlainText"/>
              <w:rPr>
                <w:rFonts w:ascii="Times New Roman" w:hAnsi="Times New Roman" w:cs="Times New Roman"/>
                <w:sz w:val="24"/>
                <w:szCs w:val="24"/>
              </w:rPr>
            </w:pPr>
          </w:p>
        </w:tc>
      </w:tr>
      <w:tr w:rsidRPr="006A79C6" w:rsidR="00743A42" w:rsidTr="6EE03796" w14:paraId="43F3C3C8" w14:textId="77777777">
        <w:trPr>
          <w:cantSplit/>
          <w:trHeight w:val="712"/>
        </w:trPr>
        <w:tc>
          <w:tcPr>
            <w:tcW w:w="9806" w:type="dxa"/>
            <w:gridSpan w:val="3"/>
            <w:tcBorders>
              <w:top w:val="nil"/>
              <w:bottom w:val="single" w:color="auto" w:sz="4" w:space="0"/>
            </w:tcBorders>
            <w:tcMar/>
          </w:tcPr>
          <w:p w:rsidRPr="006A79C6" w:rsidR="00743A42" w:rsidP="004F7A82" w:rsidRDefault="00743A42" w14:paraId="2F18935F" w14:textId="77777777">
            <w:pPr>
              <w:pStyle w:val="PlainText"/>
              <w:rPr>
                <w:rFonts w:ascii="Times New Roman" w:hAnsi="Times New Roman" w:cs="Times New Roman"/>
                <w:sz w:val="24"/>
                <w:szCs w:val="24"/>
              </w:rPr>
            </w:pPr>
          </w:p>
          <w:p w:rsidRPr="006A79C6" w:rsidR="00743A42" w:rsidP="004F7A82" w:rsidRDefault="00743A42" w14:paraId="5CDA7628" w14:textId="72E4C4EE">
            <w:pPr>
              <w:pStyle w:val="PlainText"/>
              <w:rPr>
                <w:rFonts w:ascii="Times New Roman" w:hAnsi="Times New Roman" w:cs="Times New Roman"/>
                <w:sz w:val="24"/>
                <w:szCs w:val="24"/>
              </w:rPr>
            </w:pPr>
            <w:r w:rsidRPr="006A79C6">
              <w:rPr>
                <w:rFonts w:ascii="Times New Roman" w:hAnsi="Times New Roman" w:cs="Times New Roman"/>
                <w:b/>
                <w:sz w:val="24"/>
                <w:szCs w:val="24"/>
              </w:rPr>
              <w:t>Progress of project at this time</w:t>
            </w:r>
            <w:r w:rsidRPr="006A79C6" w:rsidR="00BD0E73">
              <w:rPr>
                <w:rFonts w:ascii="Times New Roman" w:hAnsi="Times New Roman" w:cs="Times New Roman"/>
                <w:b/>
                <w:sz w:val="24"/>
                <w:szCs w:val="24"/>
              </w:rPr>
              <w:t xml:space="preserve">: </w:t>
            </w:r>
            <w:r w:rsidRPr="006A79C6" w:rsidR="00BD0E73">
              <w:rPr>
                <w:rFonts w:ascii="Times New Roman" w:hAnsi="Times New Roman" w:cs="Times New Roman"/>
                <w:bCs/>
                <w:sz w:val="24"/>
                <w:szCs w:val="24"/>
              </w:rPr>
              <w:t>Analysis</w:t>
            </w:r>
            <w:r w:rsidRPr="006A79C6" w:rsidR="00986FD1">
              <w:rPr>
                <w:rFonts w:ascii="Times New Roman" w:hAnsi="Times New Roman" w:cs="Times New Roman"/>
                <w:sz w:val="24"/>
                <w:szCs w:val="24"/>
              </w:rPr>
              <w:t xml:space="preserve"> </w:t>
            </w:r>
          </w:p>
        </w:tc>
      </w:tr>
      <w:tr w:rsidRPr="006A79C6" w:rsidR="004F7A82" w:rsidTr="6EE03796" w14:paraId="231317C1" w14:textId="77777777">
        <w:trPr>
          <w:cantSplit/>
          <w:trHeight w:val="2334"/>
        </w:trPr>
        <w:tc>
          <w:tcPr>
            <w:tcW w:w="9806" w:type="dxa"/>
            <w:gridSpan w:val="3"/>
            <w:tcBorders>
              <w:bottom w:val="nil"/>
            </w:tcBorders>
            <w:tcMar/>
          </w:tcPr>
          <w:p w:rsidRPr="006A79C6" w:rsidR="004F7A82" w:rsidP="004F7A82" w:rsidRDefault="004F7A82" w14:paraId="79AAB508" w14:textId="77777777">
            <w:pPr>
              <w:pStyle w:val="PlainText"/>
              <w:rPr>
                <w:rFonts w:ascii="Times New Roman" w:hAnsi="Times New Roman" w:cs="Times New Roman"/>
                <w:b/>
                <w:sz w:val="24"/>
                <w:szCs w:val="24"/>
              </w:rPr>
            </w:pPr>
          </w:p>
          <w:p w:rsidR="003029F6" w:rsidP="004F7A82" w:rsidRDefault="00743A42" w14:paraId="44993F61" w14:textId="4F535A8E">
            <w:pPr>
              <w:pStyle w:val="PlainText"/>
              <w:rPr>
                <w:rFonts w:ascii="Times New Roman" w:hAnsi="Times New Roman" w:cs="Times New Roman"/>
                <w:sz w:val="24"/>
                <w:szCs w:val="24"/>
              </w:rPr>
            </w:pPr>
            <w:r w:rsidRPr="006A79C6">
              <w:rPr>
                <w:rFonts w:ascii="Times New Roman" w:hAnsi="Times New Roman" w:cs="Times New Roman"/>
                <w:b/>
                <w:sz w:val="24"/>
                <w:szCs w:val="24"/>
              </w:rPr>
              <w:t xml:space="preserve">Relevant information presented at </w:t>
            </w:r>
            <w:r w:rsidRPr="006A79C6" w:rsidR="00B97FAC">
              <w:rPr>
                <w:rFonts w:ascii="Times New Roman" w:hAnsi="Times New Roman" w:cs="Times New Roman"/>
                <w:b/>
                <w:sz w:val="24"/>
                <w:szCs w:val="24"/>
              </w:rPr>
              <w:t>the meeting</w:t>
            </w:r>
            <w:r w:rsidRPr="006A79C6">
              <w:rPr>
                <w:rFonts w:ascii="Times New Roman" w:hAnsi="Times New Roman" w:cs="Times New Roman"/>
                <w:b/>
                <w:sz w:val="24"/>
                <w:szCs w:val="24"/>
              </w:rPr>
              <w:t>:</w:t>
            </w:r>
          </w:p>
          <w:p w:rsidR="0062216E" w:rsidP="003029F6" w:rsidRDefault="003029F6" w14:paraId="759B7290" w14:textId="251CFDF4">
            <w:pPr>
              <w:pStyle w:val="PlainText"/>
              <w:rPr>
                <w:rFonts w:ascii="Times New Roman" w:hAnsi="Times New Roman" w:cs="Times New Roman"/>
                <w:sz w:val="24"/>
                <w:szCs w:val="24"/>
              </w:rPr>
            </w:pPr>
            <w:r w:rsidRPr="754D9BD4" w:rsidR="003029F6">
              <w:rPr>
                <w:rFonts w:ascii="Times New Roman" w:hAnsi="Times New Roman" w:cs="Times New Roman"/>
                <w:sz w:val="24"/>
                <w:szCs w:val="24"/>
              </w:rPr>
              <w:t>At the very start of the meeting Christopher gave a background to the work completed so far with the project and explained how they integrated the suggestions given by the SCS into their survey.</w:t>
            </w:r>
            <w:r w:rsidRPr="754D9BD4" w:rsidR="003029F6">
              <w:rPr>
                <w:rFonts w:ascii="Times New Roman" w:hAnsi="Times New Roman" w:cs="Times New Roman"/>
                <w:sz w:val="24"/>
                <w:szCs w:val="24"/>
              </w:rPr>
              <w:t xml:space="preserve"> Their survey consists of </w:t>
            </w:r>
            <w:r w:rsidRPr="754D9BD4" w:rsidR="00EB05C9">
              <w:rPr>
                <w:rFonts w:ascii="Times New Roman" w:hAnsi="Times New Roman" w:cs="Times New Roman"/>
                <w:sz w:val="24"/>
                <w:szCs w:val="24"/>
              </w:rPr>
              <w:t>four</w:t>
            </w:r>
            <w:r w:rsidRPr="754D9BD4" w:rsidR="003029F6">
              <w:rPr>
                <w:rFonts w:ascii="Times New Roman" w:hAnsi="Times New Roman" w:cs="Times New Roman"/>
                <w:sz w:val="24"/>
                <w:szCs w:val="24"/>
              </w:rPr>
              <w:t xml:space="preserve"> sections: (</w:t>
            </w:r>
            <w:r w:rsidRPr="754D9BD4" w:rsidR="003029F6">
              <w:rPr>
                <w:rFonts w:ascii="Times New Roman" w:hAnsi="Times New Roman" w:cs="Times New Roman"/>
                <w:sz w:val="24"/>
                <w:szCs w:val="24"/>
              </w:rPr>
              <w:t>1. Demographics</w:t>
            </w:r>
            <w:r w:rsidRPr="754D9BD4" w:rsidR="003029F6">
              <w:rPr>
                <w:rFonts w:ascii="Times New Roman" w:hAnsi="Times New Roman" w:cs="Times New Roman"/>
                <w:sz w:val="24"/>
                <w:szCs w:val="24"/>
              </w:rPr>
              <w:t xml:space="preserve">, </w:t>
            </w:r>
            <w:r w:rsidRPr="754D9BD4" w:rsidR="003029F6">
              <w:rPr>
                <w:rFonts w:ascii="Times New Roman" w:hAnsi="Times New Roman" w:cs="Times New Roman"/>
                <w:sz w:val="24"/>
                <w:szCs w:val="24"/>
              </w:rPr>
              <w:t>2. Academic concepts</w:t>
            </w:r>
            <w:r w:rsidRPr="754D9BD4" w:rsidR="003029F6">
              <w:rPr>
                <w:rFonts w:ascii="Times New Roman" w:hAnsi="Times New Roman" w:cs="Times New Roman"/>
                <w:sz w:val="24"/>
                <w:szCs w:val="24"/>
              </w:rPr>
              <w:t xml:space="preserve">, </w:t>
            </w:r>
            <w:r w:rsidRPr="754D9BD4" w:rsidR="003029F6">
              <w:rPr>
                <w:rFonts w:ascii="Times New Roman" w:hAnsi="Times New Roman" w:cs="Times New Roman"/>
                <w:sz w:val="24"/>
                <w:szCs w:val="24"/>
              </w:rPr>
              <w:t>3. Behavioral Components</w:t>
            </w:r>
            <w:r w:rsidRPr="754D9BD4" w:rsidR="003029F6">
              <w:rPr>
                <w:rFonts w:ascii="Times New Roman" w:hAnsi="Times New Roman" w:cs="Times New Roman"/>
                <w:sz w:val="24"/>
                <w:szCs w:val="24"/>
              </w:rPr>
              <w:t xml:space="preserve">, </w:t>
            </w:r>
            <w:r w:rsidRPr="754D9BD4" w:rsidR="003029F6">
              <w:rPr>
                <w:rFonts w:ascii="Times New Roman" w:hAnsi="Times New Roman" w:cs="Times New Roman"/>
                <w:sz w:val="24"/>
                <w:szCs w:val="24"/>
              </w:rPr>
              <w:t>4. Finance / Ethics components</w:t>
            </w:r>
            <w:r w:rsidRPr="754D9BD4" w:rsidR="003029F6">
              <w:rPr>
                <w:rFonts w:ascii="Times New Roman" w:hAnsi="Times New Roman" w:cs="Times New Roman"/>
                <w:sz w:val="24"/>
                <w:szCs w:val="24"/>
              </w:rPr>
              <w:t xml:space="preserve">). The survey questions are a mix of Likert </w:t>
            </w:r>
            <w:r w:rsidRPr="754D9BD4" w:rsidR="00917DAE">
              <w:rPr>
                <w:rFonts w:ascii="Times New Roman" w:hAnsi="Times New Roman" w:cs="Times New Roman"/>
                <w:sz w:val="24"/>
                <w:szCs w:val="24"/>
              </w:rPr>
              <w:t>s</w:t>
            </w:r>
            <w:r w:rsidRPr="754D9BD4" w:rsidR="003029F6">
              <w:rPr>
                <w:rFonts w:ascii="Times New Roman" w:hAnsi="Times New Roman" w:cs="Times New Roman"/>
                <w:sz w:val="24"/>
                <w:szCs w:val="24"/>
              </w:rPr>
              <w:t>cale questions, select-all-that apply questions, multiple choice, and written questions</w:t>
            </w:r>
            <w:r w:rsidRPr="754D9BD4" w:rsidR="003029F6">
              <w:rPr>
                <w:rFonts w:ascii="Times New Roman" w:hAnsi="Times New Roman" w:cs="Times New Roman"/>
                <w:sz w:val="24"/>
                <w:szCs w:val="24"/>
              </w:rPr>
              <w:t>. They administered this survey to first</w:t>
            </w:r>
            <w:r w:rsidRPr="754D9BD4" w:rsidR="00917DAE">
              <w:rPr>
                <w:rFonts w:ascii="Times New Roman" w:hAnsi="Times New Roman" w:cs="Times New Roman"/>
                <w:sz w:val="24"/>
                <w:szCs w:val="24"/>
              </w:rPr>
              <w:t>-</w:t>
            </w:r>
            <w:r w:rsidRPr="754D9BD4" w:rsidR="003029F6">
              <w:rPr>
                <w:rFonts w:ascii="Times New Roman" w:hAnsi="Times New Roman" w:cs="Times New Roman"/>
                <w:sz w:val="24"/>
                <w:szCs w:val="24"/>
              </w:rPr>
              <w:t xml:space="preserve">year </w:t>
            </w:r>
            <w:r w:rsidRPr="754D9BD4" w:rsidR="003029F6">
              <w:rPr>
                <w:rFonts w:ascii="Times New Roman" w:hAnsi="Times New Roman" w:cs="Times New Roman"/>
                <w:sz w:val="24"/>
                <w:szCs w:val="24"/>
              </w:rPr>
              <w:t xml:space="preserve">management students in a case competition held during the Fall 2024 </w:t>
            </w:r>
            <w:r w:rsidRPr="754D9BD4" w:rsidR="00987904">
              <w:rPr>
                <w:rFonts w:ascii="Times New Roman" w:hAnsi="Times New Roman" w:cs="Times New Roman"/>
                <w:sz w:val="24"/>
                <w:szCs w:val="24"/>
              </w:rPr>
              <w:t>semester and</w:t>
            </w:r>
            <w:r w:rsidRPr="754D9BD4" w:rsidR="003029F6">
              <w:rPr>
                <w:rFonts w:ascii="Times New Roman" w:hAnsi="Times New Roman" w:cs="Times New Roman"/>
                <w:sz w:val="24"/>
                <w:szCs w:val="24"/>
              </w:rPr>
              <w:t xml:space="preserve"> collected responses from 76 students</w:t>
            </w:r>
            <w:ins w:author="Guda, Sumeeth Krishna" w:date="2025-02-21T19:42:59.695Z" w:id="419342553">
              <w:r w:rsidRPr="754D9BD4" w:rsidR="7E060B8F">
                <w:rPr>
                  <w:rFonts w:ascii="Times New Roman" w:hAnsi="Times New Roman" w:cs="Times New Roman"/>
                  <w:sz w:val="24"/>
                  <w:szCs w:val="24"/>
                </w:rPr>
                <w:t xml:space="preserve">. The survey was </w:t>
              </w:r>
            </w:ins>
            <w:ins w:author="Guda, Sumeeth Krishna" w:date="2025-02-21T19:43:13.007Z" w:id="1954821294">
              <w:r w:rsidRPr="754D9BD4" w:rsidR="7E060B8F">
                <w:rPr>
                  <w:rFonts w:ascii="Times New Roman" w:hAnsi="Times New Roman" w:cs="Times New Roman"/>
                  <w:sz w:val="24"/>
                  <w:szCs w:val="24"/>
                </w:rPr>
                <w:t>administered</w:t>
              </w:r>
            </w:ins>
            <w:ins w:author="Guda, Sumeeth Krishna" w:date="2025-02-21T19:42:59.695Z" w:id="1836385517">
              <w:r w:rsidRPr="754D9BD4" w:rsidR="7E060B8F">
                <w:rPr>
                  <w:rFonts w:ascii="Times New Roman" w:hAnsi="Times New Roman" w:cs="Times New Roman"/>
                  <w:sz w:val="24"/>
                  <w:szCs w:val="24"/>
                </w:rPr>
                <w:t xml:space="preserve"> after the</w:t>
              </w:r>
            </w:ins>
            <w:ins w:author="Guda, Sumeeth Krishna" w:date="2025-02-21T19:43:05.596Z" w:id="570678715">
              <w:r w:rsidRPr="754D9BD4" w:rsidR="7E060B8F">
                <w:rPr>
                  <w:rFonts w:ascii="Times New Roman" w:hAnsi="Times New Roman" w:cs="Times New Roman"/>
                  <w:sz w:val="24"/>
                  <w:szCs w:val="24"/>
                </w:rPr>
                <w:t xml:space="preserve"> case competition was finished</w:t>
              </w:r>
            </w:ins>
            <w:r w:rsidRPr="754D9BD4" w:rsidR="003029F6">
              <w:rPr>
                <w:rFonts w:ascii="Times New Roman" w:hAnsi="Times New Roman" w:cs="Times New Roman"/>
                <w:sz w:val="24"/>
                <w:szCs w:val="24"/>
              </w:rPr>
              <w:t xml:space="preserve">. </w:t>
            </w:r>
            <w:del w:author="Guda, Sumeeth Krishna" w:date="2025-02-21T19:42:16.071Z" w:id="439810211">
              <w:r w:rsidRPr="754D9BD4" w:rsidDel="003029F6">
                <w:rPr>
                  <w:rFonts w:ascii="Times New Roman" w:hAnsi="Times New Roman" w:cs="Times New Roman"/>
                  <w:sz w:val="24"/>
                  <w:szCs w:val="24"/>
                </w:rPr>
                <w:delText>All of</w:delText>
              </w:r>
            </w:del>
            <w:ins w:author="Guda, Sumeeth Krishna" w:date="2025-02-21T19:42:16.075Z" w:id="2038942667">
              <w:r w:rsidRPr="754D9BD4" w:rsidR="693C18A4">
                <w:rPr>
                  <w:rFonts w:ascii="Times New Roman" w:hAnsi="Times New Roman" w:cs="Times New Roman"/>
                  <w:sz w:val="24"/>
                  <w:szCs w:val="24"/>
                </w:rPr>
                <w:t>All</w:t>
              </w:r>
            </w:ins>
            <w:r w:rsidRPr="754D9BD4" w:rsidR="003029F6">
              <w:rPr>
                <w:rFonts w:ascii="Times New Roman" w:hAnsi="Times New Roman" w:cs="Times New Roman"/>
                <w:sz w:val="24"/>
                <w:szCs w:val="24"/>
              </w:rPr>
              <w:t xml:space="preserve"> the respondents were students in the school of management, and although there were a few exceptions most of the students did not have previous case competition experience. </w:t>
            </w:r>
            <w:r w:rsidRPr="754D9BD4" w:rsidR="00E87A29">
              <w:rPr>
                <w:rFonts w:ascii="Times New Roman" w:hAnsi="Times New Roman" w:cs="Times New Roman"/>
                <w:sz w:val="24"/>
                <w:szCs w:val="24"/>
              </w:rPr>
              <w:t xml:space="preserve">For simplicity in the analysis and sampling, the client and Prof. </w:t>
            </w:r>
            <w:r w:rsidRPr="754D9BD4" w:rsidR="00E87A29">
              <w:rPr>
                <w:rFonts w:ascii="Times New Roman" w:hAnsi="Times New Roman" w:cs="Times New Roman"/>
                <w:sz w:val="24"/>
                <w:szCs w:val="24"/>
              </w:rPr>
              <w:t>Mayhook</w:t>
            </w:r>
            <w:r w:rsidRPr="754D9BD4" w:rsidR="00E87A29">
              <w:rPr>
                <w:rFonts w:ascii="Times New Roman" w:hAnsi="Times New Roman" w:cs="Times New Roman"/>
                <w:sz w:val="24"/>
                <w:szCs w:val="24"/>
              </w:rPr>
              <w:t xml:space="preserve"> only collected data from a finance focused business case competition. </w:t>
            </w:r>
          </w:p>
          <w:p w:rsidR="006F6AD2" w:rsidP="003029F6" w:rsidRDefault="006F6AD2" w14:paraId="0E34435E" w14:textId="77777777">
            <w:pPr>
              <w:pStyle w:val="PlainText"/>
              <w:rPr>
                <w:rFonts w:ascii="Times New Roman" w:hAnsi="Times New Roman" w:cs="Times New Roman"/>
                <w:sz w:val="24"/>
                <w:szCs w:val="24"/>
              </w:rPr>
            </w:pPr>
          </w:p>
          <w:p w:rsidR="00B97FAC" w:rsidP="003029F6" w:rsidRDefault="00736358" w14:paraId="0B7D1A95" w14:textId="02A2B9A9">
            <w:pPr>
              <w:pStyle w:val="PlainText"/>
              <w:rPr>
                <w:rFonts w:ascii="Times New Roman" w:hAnsi="Times New Roman" w:cs="Times New Roman"/>
                <w:sz w:val="24"/>
                <w:szCs w:val="24"/>
              </w:rPr>
            </w:pPr>
            <w:r w:rsidRPr="6EE03796" w:rsidR="00736358">
              <w:rPr>
                <w:rFonts w:ascii="Times New Roman" w:hAnsi="Times New Roman" w:cs="Times New Roman"/>
                <w:sz w:val="24"/>
                <w:szCs w:val="24"/>
              </w:rPr>
              <w:t xml:space="preserve">Dr. Gu agreed with the collection methods, since a prior concern he had was that the client </w:t>
            </w:r>
            <w:r w:rsidRPr="6EE03796" w:rsidR="00736358">
              <w:rPr>
                <w:rFonts w:ascii="Times New Roman" w:hAnsi="Times New Roman" w:cs="Times New Roman"/>
                <w:sz w:val="24"/>
                <w:szCs w:val="24"/>
              </w:rPr>
              <w:t>didn’t</w:t>
            </w:r>
            <w:r w:rsidRPr="6EE03796" w:rsidR="00736358">
              <w:rPr>
                <w:rFonts w:ascii="Times New Roman" w:hAnsi="Times New Roman" w:cs="Times New Roman"/>
                <w:sz w:val="24"/>
                <w:szCs w:val="24"/>
              </w:rPr>
              <w:t xml:space="preserve"> have </w:t>
            </w:r>
            <w:r w:rsidRPr="6EE03796" w:rsidR="006F6AD2">
              <w:rPr>
                <w:rFonts w:ascii="Times New Roman" w:hAnsi="Times New Roman" w:cs="Times New Roman"/>
                <w:sz w:val="24"/>
                <w:szCs w:val="24"/>
              </w:rPr>
              <w:t>even</w:t>
            </w:r>
            <w:r w:rsidRPr="6EE03796" w:rsidR="00736358">
              <w:rPr>
                <w:rFonts w:ascii="Times New Roman" w:hAnsi="Times New Roman" w:cs="Times New Roman"/>
                <w:sz w:val="24"/>
                <w:szCs w:val="24"/>
              </w:rPr>
              <w:t xml:space="preserve"> baseline </w:t>
            </w:r>
            <w:r w:rsidRPr="6EE03796" w:rsidR="00C121F0">
              <w:rPr>
                <w:rFonts w:ascii="Times New Roman" w:hAnsi="Times New Roman" w:cs="Times New Roman"/>
                <w:sz w:val="24"/>
                <w:szCs w:val="24"/>
              </w:rPr>
              <w:t xml:space="preserve">information </w:t>
            </w:r>
            <w:r w:rsidRPr="6EE03796" w:rsidR="00736358">
              <w:rPr>
                <w:rFonts w:ascii="Times New Roman" w:hAnsi="Times New Roman" w:cs="Times New Roman"/>
                <w:sz w:val="24"/>
                <w:szCs w:val="24"/>
              </w:rPr>
              <w:t xml:space="preserve">from the survey respondents, that the data in this case can have a clean inference without the academic </w:t>
            </w:r>
            <w:r w:rsidRPr="6EE03796" w:rsidR="00736358">
              <w:rPr>
                <w:rFonts w:ascii="Times New Roman" w:hAnsi="Times New Roman" w:cs="Times New Roman"/>
                <w:sz w:val="24"/>
                <w:szCs w:val="24"/>
              </w:rPr>
              <w:t>backgrounds</w:t>
            </w:r>
            <w:r w:rsidRPr="6EE03796" w:rsidR="00736358">
              <w:rPr>
                <w:rFonts w:ascii="Times New Roman" w:hAnsi="Times New Roman" w:cs="Times New Roman"/>
                <w:sz w:val="24"/>
                <w:szCs w:val="24"/>
              </w:rPr>
              <w:t xml:space="preserve"> and prior experience of the respondents confounding the interpretation of the results. </w:t>
            </w:r>
            <w:r w:rsidRPr="6EE03796" w:rsidR="006F6AD2">
              <w:rPr>
                <w:rFonts w:ascii="Times New Roman" w:hAnsi="Times New Roman" w:cs="Times New Roman"/>
                <w:sz w:val="24"/>
                <w:szCs w:val="24"/>
              </w:rPr>
              <w:t xml:space="preserve">This alleviated one of the concerns the SCS had with the project, but the second concern with not having a specific research question or hypothesis was not addressed. </w:t>
            </w:r>
          </w:p>
          <w:p w:rsidR="006F6AD2" w:rsidP="003029F6" w:rsidRDefault="006F6AD2" w14:paraId="66B9747C" w14:textId="77777777">
            <w:pPr>
              <w:pStyle w:val="PlainText"/>
              <w:rPr>
                <w:rFonts w:ascii="Times New Roman" w:hAnsi="Times New Roman" w:cs="Times New Roman"/>
                <w:sz w:val="24"/>
                <w:szCs w:val="24"/>
              </w:rPr>
            </w:pPr>
          </w:p>
          <w:p w:rsidR="006F6AD2" w:rsidP="003029F6" w:rsidRDefault="006F6AD2" w14:paraId="4027C960" w14:textId="1F920108">
            <w:pPr>
              <w:pStyle w:val="PlainText"/>
              <w:rPr>
                <w:rFonts w:ascii="Times New Roman" w:hAnsi="Times New Roman" w:cs="Times New Roman"/>
                <w:sz w:val="24"/>
                <w:szCs w:val="24"/>
              </w:rPr>
            </w:pPr>
            <w:r w:rsidRPr="754D9BD4" w:rsidR="006F6AD2">
              <w:rPr>
                <w:rFonts w:ascii="Times New Roman" w:hAnsi="Times New Roman" w:cs="Times New Roman"/>
                <w:sz w:val="24"/>
                <w:szCs w:val="24"/>
              </w:rPr>
              <w:t xml:space="preserve">Prof </w:t>
            </w:r>
            <w:r w:rsidRPr="754D9BD4" w:rsidR="006F6AD2">
              <w:rPr>
                <w:rFonts w:ascii="Times New Roman" w:hAnsi="Times New Roman" w:cs="Times New Roman"/>
                <w:sz w:val="24"/>
                <w:szCs w:val="24"/>
              </w:rPr>
              <w:t>Mayhook</w:t>
            </w:r>
            <w:r w:rsidRPr="754D9BD4" w:rsidR="006F6AD2">
              <w:rPr>
                <w:rFonts w:ascii="Times New Roman" w:hAnsi="Times New Roman" w:cs="Times New Roman"/>
                <w:sz w:val="24"/>
                <w:szCs w:val="24"/>
              </w:rPr>
              <w:t xml:space="preserve"> explained that they came to the SCS because they needed help analyzing their data and to </w:t>
            </w:r>
            <w:r w:rsidRPr="754D9BD4" w:rsidR="006F6AD2">
              <w:rPr>
                <w:rFonts w:ascii="Times New Roman" w:hAnsi="Times New Roman" w:cs="Times New Roman"/>
                <w:sz w:val="24"/>
                <w:szCs w:val="24"/>
              </w:rPr>
              <w:t>essentially do</w:t>
            </w:r>
            <w:r w:rsidRPr="754D9BD4" w:rsidR="006F6AD2">
              <w:rPr>
                <w:rFonts w:ascii="Times New Roman" w:hAnsi="Times New Roman" w:cs="Times New Roman"/>
                <w:sz w:val="24"/>
                <w:szCs w:val="24"/>
              </w:rPr>
              <w:t xml:space="preserve"> exploratory data analysis (EDA) on their dataset to uncover the underlying correlations and patterns. Dr. Gu explained that our service requires the </w:t>
            </w:r>
            <w:del w:author="Guda, Sumeeth Krishna" w:date="2025-02-21T19:43:24.446Z" w:id="266941871">
              <w:r w:rsidRPr="754D9BD4" w:rsidDel="006F6AD2">
                <w:rPr>
                  <w:rFonts w:ascii="Times New Roman" w:hAnsi="Times New Roman" w:cs="Times New Roman"/>
                  <w:sz w:val="24"/>
                  <w:szCs w:val="24"/>
                </w:rPr>
                <w:delText>client</w:delText>
              </w:r>
              <w:r w:rsidRPr="754D9BD4" w:rsidDel="006F6AD2">
                <w:rPr>
                  <w:rFonts w:ascii="Times New Roman" w:hAnsi="Times New Roman" w:cs="Times New Roman"/>
                  <w:sz w:val="24"/>
                  <w:szCs w:val="24"/>
                </w:rPr>
                <w:delText xml:space="preserve"> needs</w:delText>
              </w:r>
            </w:del>
            <w:ins w:author="Guda, Sumeeth Krishna" w:date="2025-02-21T19:43:24.448Z" w:id="1799889291">
              <w:r w:rsidRPr="754D9BD4" w:rsidR="4B0E8B2D">
                <w:rPr>
                  <w:rFonts w:ascii="Times New Roman" w:hAnsi="Times New Roman" w:cs="Times New Roman"/>
                  <w:sz w:val="24"/>
                  <w:szCs w:val="24"/>
                </w:rPr>
                <w:t>client</w:t>
              </w:r>
            </w:ins>
            <w:r w:rsidRPr="754D9BD4" w:rsidR="006F6AD2">
              <w:rPr>
                <w:rFonts w:ascii="Times New Roman" w:hAnsi="Times New Roman" w:cs="Times New Roman"/>
                <w:sz w:val="24"/>
                <w:szCs w:val="24"/>
              </w:rPr>
              <w:t xml:space="preserve"> to come up with specific research questions in order to statistical analysis of the data, we cannot do EDA for the client’s project since we are not subject matter experts in the area. </w:t>
            </w:r>
          </w:p>
          <w:p w:rsidR="006F6AD2" w:rsidP="003029F6" w:rsidRDefault="006F6AD2" w14:paraId="105F6D37" w14:textId="77777777">
            <w:pPr>
              <w:pStyle w:val="PlainText"/>
              <w:rPr>
                <w:rFonts w:ascii="Times New Roman" w:hAnsi="Times New Roman" w:cs="Times New Roman"/>
                <w:sz w:val="24"/>
                <w:szCs w:val="24"/>
              </w:rPr>
            </w:pPr>
          </w:p>
          <w:p w:rsidRPr="006A79C6" w:rsidR="00B97FAC" w:rsidP="003029F6" w:rsidRDefault="006F6AD2" w14:paraId="24EFEAE5" w14:textId="47B6E90F">
            <w:pPr>
              <w:pStyle w:val="PlainText"/>
              <w:rPr>
                <w:rFonts w:ascii="Times New Roman" w:hAnsi="Times New Roman" w:cs="Times New Roman"/>
                <w:sz w:val="24"/>
                <w:szCs w:val="24"/>
              </w:rPr>
            </w:pPr>
            <w:r>
              <w:rPr>
                <w:rFonts w:ascii="Times New Roman" w:hAnsi="Times New Roman" w:cs="Times New Roman"/>
                <w:sz w:val="24"/>
                <w:szCs w:val="24"/>
              </w:rPr>
              <w:t>Because the client and his advisor did not have an in</w:t>
            </w:r>
            <w:r w:rsidR="00E05B25">
              <w:rPr>
                <w:rFonts w:ascii="Times New Roman" w:hAnsi="Times New Roman" w:cs="Times New Roman"/>
                <w:sz w:val="24"/>
                <w:szCs w:val="24"/>
              </w:rPr>
              <w:t>-</w:t>
            </w:r>
            <w:r>
              <w:rPr>
                <w:rFonts w:ascii="Times New Roman" w:hAnsi="Times New Roman" w:cs="Times New Roman"/>
                <w:sz w:val="24"/>
                <w:szCs w:val="24"/>
              </w:rPr>
              <w:t xml:space="preserve">depth understanding of the analysis techniques for survey questions, Dr. Gu gave a rough overview of the methods needed to analyze the survey data. </w:t>
            </w:r>
            <w:r w:rsidR="00E05B25">
              <w:rPr>
                <w:rFonts w:ascii="Times New Roman" w:hAnsi="Times New Roman" w:cs="Times New Roman"/>
                <w:sz w:val="24"/>
                <w:szCs w:val="24"/>
              </w:rPr>
              <w:t>To preface the client and his advisor need to do the EDA on the raw data first, visualize the patterns and identify the trends on their own end to gauge the behavior of the data, as well as come up with specific research questions concerning the responses and covariates of the dataset.</w:t>
            </w:r>
          </w:p>
        </w:tc>
      </w:tr>
      <w:tr w:rsidRPr="006A79C6" w:rsidR="004F7A82" w:rsidTr="6EE03796" w14:paraId="55AA632B" w14:textId="77777777">
        <w:trPr>
          <w:cantSplit/>
          <w:trHeight w:val="1670"/>
        </w:trPr>
        <w:tc>
          <w:tcPr>
            <w:tcW w:w="9806" w:type="dxa"/>
            <w:gridSpan w:val="3"/>
            <w:tcBorders>
              <w:bottom w:val="single" w:color="auto" w:sz="4" w:space="0"/>
            </w:tcBorders>
            <w:tcMar/>
          </w:tcPr>
          <w:p w:rsidRPr="006A79C6" w:rsidR="004F7A82" w:rsidP="004F7A82" w:rsidRDefault="004F7A82" w14:paraId="2E83024F" w14:textId="77777777">
            <w:pPr>
              <w:pStyle w:val="PlainText"/>
              <w:rPr>
                <w:rFonts w:ascii="Times New Roman" w:hAnsi="Times New Roman" w:cs="Times New Roman"/>
                <w:sz w:val="24"/>
                <w:szCs w:val="24"/>
              </w:rPr>
            </w:pPr>
          </w:p>
          <w:p w:rsidR="00743A42" w:rsidP="004F7A82" w:rsidRDefault="004D451E" w14:paraId="12B77E60" w14:textId="77777777" w14:noSpellErr="1">
            <w:pPr>
              <w:pStyle w:val="PlainText"/>
              <w:rPr>
                <w:rFonts w:ascii="Times New Roman" w:hAnsi="Times New Roman" w:cs="Times New Roman"/>
                <w:sz w:val="24"/>
                <w:szCs w:val="24"/>
              </w:rPr>
            </w:pPr>
            <w:r w:rsidRPr="754D9BD4" w:rsidR="004D451E">
              <w:rPr>
                <w:rFonts w:ascii="Times New Roman" w:hAnsi="Times New Roman" w:cs="Times New Roman"/>
                <w:b w:val="1"/>
                <w:bCs w:val="1"/>
                <w:sz w:val="24"/>
                <w:szCs w:val="24"/>
              </w:rPr>
              <w:t>Recommendations for Design and/or Analysis</w:t>
            </w:r>
            <w:r w:rsidRPr="754D9BD4" w:rsidR="0062216E">
              <w:rPr>
                <w:rFonts w:ascii="Times New Roman" w:hAnsi="Times New Roman" w:cs="Times New Roman"/>
                <w:b w:val="1"/>
                <w:bCs w:val="1"/>
                <w:sz w:val="24"/>
                <w:szCs w:val="24"/>
              </w:rPr>
              <w:t>:</w:t>
            </w:r>
            <w:r w:rsidRPr="754D9BD4" w:rsidR="0062216E">
              <w:rPr>
                <w:rFonts w:ascii="Times New Roman" w:hAnsi="Times New Roman" w:cs="Times New Roman"/>
                <w:sz w:val="24"/>
                <w:szCs w:val="24"/>
              </w:rPr>
              <w:t xml:space="preserve">  </w:t>
            </w:r>
          </w:p>
          <w:p w:rsidR="00D95061" w:rsidP="004F7A82" w:rsidRDefault="00D95061" w14:paraId="070E7678" w14:textId="77777777">
            <w:pPr>
              <w:pStyle w:val="PlainText"/>
              <w:rPr>
                <w:rFonts w:ascii="Times New Roman" w:hAnsi="Times New Roman" w:cs="Times New Roman"/>
                <w:sz w:val="24"/>
                <w:szCs w:val="24"/>
                <w:u w:val="single"/>
              </w:rPr>
            </w:pPr>
            <w:r>
              <w:rPr>
                <w:rFonts w:ascii="Times New Roman" w:hAnsi="Times New Roman" w:cs="Times New Roman"/>
                <w:sz w:val="24"/>
                <w:szCs w:val="24"/>
                <w:u w:val="single"/>
              </w:rPr>
              <w:t>Suggested Analysis Methods</w:t>
            </w:r>
          </w:p>
          <w:p w:rsidRPr="00D95061" w:rsidR="00D95061" w:rsidP="004F7A82" w:rsidRDefault="00D95061" w14:paraId="79C16B1C" w14:textId="4974E3D3">
            <w:pPr>
              <w:pStyle w:val="PlainText"/>
              <w:rPr>
                <w:rFonts w:ascii="Times New Roman" w:hAnsi="Times New Roman" w:cs="Times New Roman"/>
                <w:sz w:val="24"/>
                <w:szCs w:val="24"/>
              </w:rPr>
            </w:pPr>
            <w:r>
              <w:rPr>
                <w:rFonts w:ascii="Times New Roman" w:hAnsi="Times New Roman" w:cs="Times New Roman"/>
                <w:sz w:val="24"/>
                <w:szCs w:val="24"/>
              </w:rPr>
              <w:t>Before doing any of the analysis methods below, the client needs to visualize and look at the data first and do the EDA for the data itself</w:t>
            </w:r>
            <w:r w:rsidR="001B6044">
              <w:rPr>
                <w:rFonts w:ascii="Times New Roman" w:hAnsi="Times New Roman" w:cs="Times New Roman"/>
                <w:sz w:val="24"/>
                <w:szCs w:val="24"/>
              </w:rPr>
              <w:t xml:space="preserve"> to uncover the raw patterns</w:t>
            </w:r>
            <w:r>
              <w:rPr>
                <w:rFonts w:ascii="Times New Roman" w:hAnsi="Times New Roman" w:cs="Times New Roman"/>
                <w:sz w:val="24"/>
                <w:szCs w:val="24"/>
              </w:rPr>
              <w:t>. Once they do this and come up with a specific research question could the following analysis methods be used</w:t>
            </w:r>
            <w:r w:rsidR="001B6044">
              <w:rPr>
                <w:rFonts w:ascii="Times New Roman" w:hAnsi="Times New Roman" w:cs="Times New Roman"/>
                <w:sz w:val="24"/>
                <w:szCs w:val="24"/>
              </w:rPr>
              <w:t xml:space="preserve">, and having a predetermined hypothesis in mind can help with the data storytelling of the results. </w:t>
            </w:r>
          </w:p>
          <w:p w:rsidRPr="001B6044" w:rsidR="001B6044" w:rsidP="001B6044" w:rsidRDefault="00D95061" w14:paraId="0B98F8F9" w14:textId="6C99623B">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If the client is interested in seeing how a set of covariates affects the response, it was recommended to use regression.</w:t>
            </w:r>
            <w:r w:rsidR="001B6044">
              <w:rPr>
                <w:rFonts w:ascii="Times New Roman" w:hAnsi="Times New Roman" w:cs="Times New Roman"/>
                <w:sz w:val="24"/>
                <w:szCs w:val="24"/>
              </w:rPr>
              <w:t xml:space="preserve">  </w:t>
            </w:r>
            <w:r w:rsidRPr="001B6044" w:rsidR="001B6044">
              <w:rPr>
                <w:rFonts w:ascii="Times New Roman" w:hAnsi="Times New Roman" w:cs="Times New Roman"/>
                <w:sz w:val="24"/>
                <w:szCs w:val="24"/>
              </w:rPr>
              <w:t>If they isolate a specific response and see if they want to see the behaviors in the other factors, this will be a regression question. Regression needs to</w:t>
            </w:r>
            <w:r w:rsidR="001B6044">
              <w:rPr>
                <w:rFonts w:ascii="Times New Roman" w:hAnsi="Times New Roman" w:cs="Times New Roman"/>
                <w:sz w:val="24"/>
                <w:szCs w:val="24"/>
              </w:rPr>
              <w:t xml:space="preserve"> include every related covariate within the dataset in addition to the interaction terms</w:t>
            </w:r>
            <w:r w:rsidRPr="001B6044" w:rsidR="001B6044">
              <w:rPr>
                <w:rFonts w:ascii="Times New Roman" w:hAnsi="Times New Roman" w:cs="Times New Roman"/>
                <w:sz w:val="24"/>
                <w:szCs w:val="24"/>
              </w:rPr>
              <w:t xml:space="preserve"> to minimize the noise. </w:t>
            </w:r>
          </w:p>
          <w:p w:rsidR="001B6044" w:rsidP="001B6044" w:rsidRDefault="001B6044" w14:paraId="4A3D9327" w14:textId="77777777">
            <w:pPr>
              <w:pStyle w:val="PlainText"/>
              <w:numPr>
                <w:ilvl w:val="0"/>
                <w:numId w:val="3"/>
              </w:numPr>
              <w:rPr>
                <w:rFonts w:ascii="Times New Roman" w:hAnsi="Times New Roman" w:cs="Times New Roman"/>
                <w:sz w:val="24"/>
                <w:szCs w:val="24"/>
              </w:rPr>
            </w:pPr>
            <w:r w:rsidRPr="001B6044">
              <w:rPr>
                <w:rFonts w:ascii="Times New Roman" w:hAnsi="Times New Roman" w:cs="Times New Roman"/>
                <w:sz w:val="24"/>
                <w:szCs w:val="24"/>
              </w:rPr>
              <w:t>If the</w:t>
            </w:r>
            <w:r>
              <w:rPr>
                <w:rFonts w:ascii="Times New Roman" w:hAnsi="Times New Roman" w:cs="Times New Roman"/>
                <w:sz w:val="24"/>
                <w:szCs w:val="24"/>
              </w:rPr>
              <w:t xml:space="preserve"> client is</w:t>
            </w:r>
            <w:r w:rsidRPr="001B6044">
              <w:rPr>
                <w:rFonts w:ascii="Times New Roman" w:hAnsi="Times New Roman" w:cs="Times New Roman"/>
                <w:sz w:val="24"/>
                <w:szCs w:val="24"/>
              </w:rPr>
              <w:t xml:space="preserve"> interested in </w:t>
            </w:r>
            <w:r>
              <w:rPr>
                <w:rFonts w:ascii="Times New Roman" w:hAnsi="Times New Roman" w:cs="Times New Roman"/>
                <w:sz w:val="24"/>
                <w:szCs w:val="24"/>
              </w:rPr>
              <w:t xml:space="preserve">the relationship between a </w:t>
            </w:r>
            <w:r w:rsidRPr="001B6044">
              <w:rPr>
                <w:rFonts w:ascii="Times New Roman" w:hAnsi="Times New Roman" w:cs="Times New Roman"/>
                <w:sz w:val="24"/>
                <w:szCs w:val="24"/>
              </w:rPr>
              <w:t>pair</w:t>
            </w:r>
            <w:r>
              <w:rPr>
                <w:rFonts w:ascii="Times New Roman" w:hAnsi="Times New Roman" w:cs="Times New Roman"/>
                <w:sz w:val="24"/>
                <w:szCs w:val="24"/>
              </w:rPr>
              <w:t xml:space="preserve">(s) </w:t>
            </w:r>
            <w:r w:rsidRPr="001B6044">
              <w:rPr>
                <w:rFonts w:ascii="Times New Roman" w:hAnsi="Times New Roman" w:cs="Times New Roman"/>
                <w:sz w:val="24"/>
                <w:szCs w:val="24"/>
              </w:rPr>
              <w:t>of</w:t>
            </w:r>
            <w:r>
              <w:rPr>
                <w:rFonts w:ascii="Times New Roman" w:hAnsi="Times New Roman" w:cs="Times New Roman"/>
                <w:sz w:val="24"/>
                <w:szCs w:val="24"/>
              </w:rPr>
              <w:t xml:space="preserve"> continuous quantitative variables in the dataset it was recommended to create a scatter / jitter plot matrix</w:t>
            </w:r>
            <w:r w:rsidRPr="001B6044">
              <w:rPr>
                <w:rFonts w:ascii="Times New Roman" w:hAnsi="Times New Roman" w:cs="Times New Roman"/>
                <w:sz w:val="24"/>
                <w:szCs w:val="24"/>
              </w:rPr>
              <w:t xml:space="preserve"> to show the correlations</w:t>
            </w:r>
            <w:r>
              <w:rPr>
                <w:rFonts w:ascii="Times New Roman" w:hAnsi="Times New Roman" w:cs="Times New Roman"/>
                <w:sz w:val="24"/>
                <w:szCs w:val="24"/>
              </w:rPr>
              <w:t xml:space="preserve"> for the predictors with each question. </w:t>
            </w:r>
          </w:p>
          <w:p w:rsidRPr="001B6044" w:rsidR="001B6044" w:rsidP="001B6044" w:rsidRDefault="001B6044" w14:paraId="753137FC" w14:textId="6FDE8C3D">
            <w:pPr>
              <w:pStyle w:val="PlainText"/>
              <w:numPr>
                <w:ilvl w:val="0"/>
                <w:numId w:val="3"/>
              </w:numPr>
              <w:rPr>
                <w:rFonts w:ascii="Times New Roman" w:hAnsi="Times New Roman" w:cs="Times New Roman"/>
                <w:sz w:val="24"/>
                <w:szCs w:val="24"/>
              </w:rPr>
            </w:pPr>
            <w:r w:rsidRPr="6EE03796" w:rsidR="001B6044">
              <w:rPr>
                <w:rFonts w:ascii="Times New Roman" w:hAnsi="Times New Roman" w:cs="Times New Roman"/>
                <w:sz w:val="24"/>
                <w:szCs w:val="24"/>
              </w:rPr>
              <w:t xml:space="preserve">If they are interested in the relations between 2 categorical factors, </w:t>
            </w:r>
            <w:r w:rsidRPr="6EE03796" w:rsidR="001B6044">
              <w:rPr>
                <w:rFonts w:ascii="Times New Roman" w:hAnsi="Times New Roman" w:cs="Times New Roman"/>
                <w:sz w:val="24"/>
                <w:szCs w:val="24"/>
              </w:rPr>
              <w:t>a</w:t>
            </w:r>
            <w:r w:rsidRPr="6EE03796" w:rsidR="001B6044">
              <w:rPr>
                <w:rFonts w:ascii="Times New Roman" w:hAnsi="Times New Roman" w:cs="Times New Roman"/>
                <w:sz w:val="24"/>
                <w:szCs w:val="24"/>
              </w:rPr>
              <w:t xml:space="preserve"> 2-way table analysis </w:t>
            </w:r>
            <w:r w:rsidRPr="6EE03796" w:rsidR="001B6044">
              <w:rPr>
                <w:rFonts w:ascii="Times New Roman" w:hAnsi="Times New Roman" w:cs="Times New Roman"/>
                <w:sz w:val="24"/>
                <w:szCs w:val="24"/>
              </w:rPr>
              <w:t xml:space="preserve">could be used to compute </w:t>
            </w:r>
            <w:r w:rsidRPr="6EE03796" w:rsidR="001B6044">
              <w:rPr>
                <w:rFonts w:ascii="Times New Roman" w:hAnsi="Times New Roman" w:cs="Times New Roman"/>
                <w:sz w:val="24"/>
                <w:szCs w:val="24"/>
              </w:rPr>
              <w:t xml:space="preserve">the chi square test statistic </w:t>
            </w:r>
            <w:r w:rsidRPr="6EE03796" w:rsidR="001B6044">
              <w:rPr>
                <w:rFonts w:ascii="Times New Roman" w:hAnsi="Times New Roman" w:cs="Times New Roman"/>
                <w:sz w:val="24"/>
                <w:szCs w:val="24"/>
              </w:rPr>
              <w:t xml:space="preserve">to </w:t>
            </w:r>
            <w:r w:rsidRPr="6EE03796" w:rsidR="001B6044">
              <w:rPr>
                <w:rFonts w:ascii="Times New Roman" w:hAnsi="Times New Roman" w:cs="Times New Roman"/>
                <w:sz w:val="24"/>
                <w:szCs w:val="24"/>
              </w:rPr>
              <w:t>establish</w:t>
            </w:r>
            <w:r w:rsidRPr="6EE03796" w:rsidR="001B6044">
              <w:rPr>
                <w:rFonts w:ascii="Times New Roman" w:hAnsi="Times New Roman" w:cs="Times New Roman"/>
                <w:sz w:val="24"/>
                <w:szCs w:val="24"/>
              </w:rPr>
              <w:t xml:space="preserve"> difference between the 2 factors’ variances</w:t>
            </w:r>
            <w:r w:rsidRPr="6EE03796" w:rsidR="001B6044">
              <w:rPr>
                <w:rFonts w:ascii="Times New Roman" w:hAnsi="Times New Roman" w:cs="Times New Roman"/>
                <w:sz w:val="24"/>
                <w:szCs w:val="24"/>
              </w:rPr>
              <w:t xml:space="preserve">. </w:t>
            </w:r>
            <w:r w:rsidRPr="6EE03796" w:rsidR="001B6044">
              <w:rPr>
                <w:rFonts w:ascii="Times New Roman" w:hAnsi="Times New Roman" w:cs="Times New Roman"/>
                <w:sz w:val="24"/>
                <w:szCs w:val="24"/>
              </w:rPr>
              <w:t xml:space="preserve"> </w:t>
            </w:r>
          </w:p>
          <w:p w:rsidRPr="001B6044" w:rsidR="001B6044" w:rsidP="001B6044" w:rsidRDefault="001B6044" w14:paraId="72FC5734" w14:textId="10EA205B">
            <w:pPr>
              <w:pStyle w:val="PlainText"/>
              <w:numPr>
                <w:ilvl w:val="0"/>
                <w:numId w:val="3"/>
              </w:numPr>
              <w:rPr>
                <w:rFonts w:ascii="Times New Roman" w:hAnsi="Times New Roman" w:cs="Times New Roman"/>
                <w:sz w:val="24"/>
                <w:szCs w:val="24"/>
              </w:rPr>
            </w:pPr>
            <w:r w:rsidRPr="6EE03796" w:rsidR="001B6044">
              <w:rPr>
                <w:rFonts w:ascii="Times New Roman" w:hAnsi="Times New Roman" w:cs="Times New Roman"/>
                <w:sz w:val="24"/>
                <w:szCs w:val="24"/>
              </w:rPr>
              <w:t xml:space="preserve">If there are multiple Likert </w:t>
            </w:r>
            <w:del w:author="Guda, Sumeeth Krishna" w:date="2025-02-21T19:46:12.296Z" w:id="1328728104">
              <w:r w:rsidRPr="6EE03796" w:rsidDel="001B6044">
                <w:rPr>
                  <w:rFonts w:ascii="Times New Roman" w:hAnsi="Times New Roman" w:cs="Times New Roman"/>
                  <w:sz w:val="24"/>
                  <w:szCs w:val="24"/>
                </w:rPr>
                <w:delText>scale</w:delText>
              </w:r>
            </w:del>
            <w:ins w:author="Guda, Sumeeth Krishna" w:date="2025-02-21T19:46:12.321Z" w:id="120004958">
              <w:r w:rsidRPr="6EE03796" w:rsidR="16D49481">
                <w:rPr>
                  <w:rFonts w:ascii="Times New Roman" w:hAnsi="Times New Roman" w:cs="Times New Roman"/>
                  <w:sz w:val="24"/>
                  <w:szCs w:val="24"/>
                </w:rPr>
                <w:t>s</w:t>
              </w:r>
              <w:r w:rsidRPr="6EE03796" w:rsidR="16D49481">
                <w:rPr>
                  <w:rFonts w:ascii="Times New Roman" w:hAnsi="Times New Roman" w:cs="Times New Roman"/>
                  <w:sz w:val="24"/>
                  <w:szCs w:val="24"/>
                </w:rPr>
                <w:t>cales</w:t>
              </w:r>
            </w:ins>
            <w:r w:rsidRPr="6EE03796" w:rsidR="001B6044">
              <w:rPr>
                <w:rFonts w:ascii="Times New Roman" w:hAnsi="Times New Roman" w:cs="Times New Roman"/>
                <w:sz w:val="24"/>
                <w:szCs w:val="24"/>
              </w:rPr>
              <w:t xml:space="preserve"> in one question, we usually aggregate and treat it as </w:t>
            </w:r>
            <w:r w:rsidRPr="6EE03796" w:rsidR="001B6044">
              <w:rPr>
                <w:rFonts w:ascii="Times New Roman" w:hAnsi="Times New Roman" w:cs="Times New Roman"/>
                <w:sz w:val="24"/>
                <w:szCs w:val="24"/>
              </w:rPr>
              <w:t>continuous response</w:t>
            </w:r>
            <w:r w:rsidRPr="6EE03796" w:rsidR="001B6044">
              <w:rPr>
                <w:rFonts w:ascii="Times New Roman" w:hAnsi="Times New Roman" w:cs="Times New Roman"/>
                <w:sz w:val="24"/>
                <w:szCs w:val="24"/>
              </w:rPr>
              <w:t>. If it is on a single Likert scale it would be treated as an ordinal response.</w:t>
            </w:r>
            <w:r w:rsidRPr="6EE03796" w:rsidR="001B6044">
              <w:rPr>
                <w:rFonts w:ascii="Times New Roman" w:hAnsi="Times New Roman" w:cs="Times New Roman"/>
                <w:sz w:val="24"/>
                <w:szCs w:val="24"/>
              </w:rPr>
              <w:t xml:space="preserve"> </w:t>
            </w:r>
            <w:r w:rsidRPr="6EE03796" w:rsidR="001B6044">
              <w:rPr>
                <w:rFonts w:ascii="Times New Roman" w:hAnsi="Times New Roman" w:cs="Times New Roman"/>
                <w:sz w:val="24"/>
                <w:szCs w:val="24"/>
              </w:rPr>
              <w:t xml:space="preserve">If </w:t>
            </w:r>
            <w:r w:rsidRPr="6EE03796" w:rsidR="001B6044">
              <w:rPr>
                <w:rFonts w:ascii="Times New Roman" w:hAnsi="Times New Roman" w:cs="Times New Roman"/>
                <w:sz w:val="24"/>
                <w:szCs w:val="24"/>
              </w:rPr>
              <w:t>the scale presents itself as an</w:t>
            </w:r>
            <w:r w:rsidRPr="6EE03796" w:rsidR="001B6044">
              <w:rPr>
                <w:rFonts w:ascii="Times New Roman" w:hAnsi="Times New Roman" w:cs="Times New Roman"/>
                <w:sz w:val="24"/>
                <w:szCs w:val="24"/>
              </w:rPr>
              <w:t xml:space="preserve"> independent variable, </w:t>
            </w:r>
            <w:r w:rsidRPr="6EE03796" w:rsidR="001B6044">
              <w:rPr>
                <w:rFonts w:ascii="Times New Roman" w:hAnsi="Times New Roman" w:cs="Times New Roman"/>
                <w:sz w:val="24"/>
                <w:szCs w:val="24"/>
              </w:rPr>
              <w:t xml:space="preserve">we will </w:t>
            </w:r>
            <w:r w:rsidRPr="6EE03796" w:rsidR="001B6044">
              <w:rPr>
                <w:rFonts w:ascii="Times New Roman" w:hAnsi="Times New Roman" w:cs="Times New Roman"/>
                <w:sz w:val="24"/>
                <w:szCs w:val="24"/>
              </w:rPr>
              <w:t xml:space="preserve">treat </w:t>
            </w:r>
            <w:r w:rsidRPr="6EE03796" w:rsidR="001B6044">
              <w:rPr>
                <w:rFonts w:ascii="Times New Roman" w:hAnsi="Times New Roman" w:cs="Times New Roman"/>
                <w:sz w:val="24"/>
                <w:szCs w:val="24"/>
              </w:rPr>
              <w:t>it as</w:t>
            </w:r>
            <w:r w:rsidRPr="6EE03796" w:rsidR="001B6044">
              <w:rPr>
                <w:rFonts w:ascii="Times New Roman" w:hAnsi="Times New Roman" w:cs="Times New Roman"/>
                <w:sz w:val="24"/>
                <w:szCs w:val="24"/>
              </w:rPr>
              <w:t xml:space="preserve"> categorical. Treating correlation between 2 Likert scales would need </w:t>
            </w:r>
            <w:ins w:author="Guda, Sumeeth Krishna" w:date="2025-02-21T19:45:11.472Z" w:id="99602205">
              <w:r w:rsidRPr="6EE03796" w:rsidR="55093859">
                <w:rPr>
                  <w:rFonts w:ascii="Times New Roman" w:hAnsi="Times New Roman" w:cs="Times New Roman"/>
                  <w:sz w:val="24"/>
                  <w:szCs w:val="24"/>
                </w:rPr>
                <w:t>polychoric</w:t>
              </w:r>
            </w:ins>
            <w:del w:author="Guda, Sumeeth Krishna" w:date="2025-02-21T19:45:14.023Z" w:id="726919947">
              <w:r w:rsidRPr="6EE03796" w:rsidDel="001B6044">
                <w:rPr>
                  <w:rFonts w:ascii="Times New Roman" w:hAnsi="Times New Roman" w:cs="Times New Roman"/>
                  <w:sz w:val="24"/>
                  <w:szCs w:val="24"/>
                </w:rPr>
                <w:delText>poly</w:delText>
              </w:r>
              <w:r w:rsidRPr="6EE03796" w:rsidDel="001B6044">
                <w:rPr>
                  <w:rFonts w:ascii="Times New Roman" w:hAnsi="Times New Roman" w:cs="Times New Roman"/>
                  <w:sz w:val="24"/>
                  <w:szCs w:val="24"/>
                </w:rPr>
                <w:delText xml:space="preserve"> correlate</w:delText>
              </w:r>
              <w:r w:rsidRPr="6EE03796" w:rsidDel="001B6044">
                <w:rPr>
                  <w:rFonts w:ascii="Times New Roman" w:hAnsi="Times New Roman" w:cs="Times New Roman"/>
                  <w:sz w:val="24"/>
                  <w:szCs w:val="24"/>
                </w:rPr>
                <w:delText>d</w:delText>
              </w:r>
            </w:del>
            <w:r w:rsidRPr="6EE03796" w:rsidR="001B6044">
              <w:rPr>
                <w:rFonts w:ascii="Times New Roman" w:hAnsi="Times New Roman" w:cs="Times New Roman"/>
                <w:sz w:val="24"/>
                <w:szCs w:val="24"/>
              </w:rPr>
              <w:t xml:space="preserve"> </w:t>
            </w:r>
            <w:r w:rsidRPr="6EE03796" w:rsidR="001B6044">
              <w:rPr>
                <w:rFonts w:ascii="Times New Roman" w:hAnsi="Times New Roman" w:cs="Times New Roman"/>
                <w:sz w:val="24"/>
                <w:szCs w:val="24"/>
              </w:rPr>
              <w:t>correlation assuming they are cut from the same latent.</w:t>
            </w:r>
          </w:p>
        </w:tc>
      </w:tr>
      <w:tr w:rsidRPr="006A79C6" w:rsidR="004D451E" w:rsidTr="6EE03796" w14:paraId="2C0480E7" w14:textId="77777777">
        <w:trPr>
          <w:cantSplit/>
          <w:trHeight w:val="855"/>
        </w:trPr>
        <w:tc>
          <w:tcPr>
            <w:tcW w:w="9806" w:type="dxa"/>
            <w:gridSpan w:val="3"/>
            <w:tcBorders>
              <w:top w:val="single" w:color="auto" w:sz="4" w:space="0"/>
            </w:tcBorders>
            <w:tcMar/>
          </w:tcPr>
          <w:p w:rsidRPr="006A79C6" w:rsidR="004D451E" w:rsidP="004F7A82" w:rsidRDefault="004D451E" w14:paraId="04AB5D70" w14:textId="77777777">
            <w:pPr>
              <w:pStyle w:val="PlainText"/>
              <w:rPr>
                <w:rFonts w:ascii="Times New Roman" w:hAnsi="Times New Roman" w:cs="Times New Roman"/>
                <w:sz w:val="24"/>
                <w:szCs w:val="24"/>
              </w:rPr>
            </w:pPr>
          </w:p>
          <w:p w:rsidR="0084268A" w:rsidP="004F7A82" w:rsidRDefault="004D451E" w14:paraId="3D2C4BFB" w14:textId="77777777">
            <w:pPr>
              <w:pStyle w:val="PlainText"/>
              <w:rPr>
                <w:rFonts w:ascii="Times New Roman" w:hAnsi="Times New Roman" w:cs="Times New Roman"/>
                <w:sz w:val="24"/>
                <w:szCs w:val="24"/>
              </w:rPr>
            </w:pPr>
            <w:r w:rsidRPr="006A79C6">
              <w:rPr>
                <w:rFonts w:ascii="Times New Roman" w:hAnsi="Times New Roman" w:cs="Times New Roman"/>
                <w:b/>
                <w:sz w:val="24"/>
                <w:szCs w:val="24"/>
              </w:rPr>
              <w:t>Who will carry out these actions?</w:t>
            </w:r>
            <w:r w:rsidRPr="006A79C6" w:rsidR="00986FD1">
              <w:rPr>
                <w:rFonts w:ascii="Times New Roman" w:hAnsi="Times New Roman" w:cs="Times New Roman"/>
                <w:sz w:val="24"/>
                <w:szCs w:val="24"/>
              </w:rPr>
              <w:t xml:space="preserve">  </w:t>
            </w:r>
          </w:p>
          <w:p w:rsidR="00F15DDC" w:rsidP="004F7A82" w:rsidRDefault="00F15DDC" w14:paraId="046BEF7C" w14:textId="71F572E0">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Client: </w:t>
            </w:r>
          </w:p>
          <w:p w:rsidRPr="00F15DDC" w:rsidR="00F15DDC" w:rsidP="00F15DDC" w:rsidRDefault="00F15DDC" w14:paraId="49D439E9" w14:textId="6ACE5553">
            <w:pPr>
              <w:pStyle w:val="PlainText"/>
              <w:numPr>
                <w:ilvl w:val="0"/>
                <w:numId w:val="1"/>
              </w:numPr>
              <w:rPr>
                <w:rFonts w:ascii="Times New Roman" w:hAnsi="Times New Roman" w:cs="Times New Roman"/>
                <w:sz w:val="24"/>
                <w:szCs w:val="24"/>
                <w:u w:val="single"/>
              </w:rPr>
            </w:pPr>
            <w:r w:rsidRPr="6EE03796" w:rsidR="00F15DDC">
              <w:rPr>
                <w:rFonts w:ascii="Times New Roman" w:hAnsi="Times New Roman" w:cs="Times New Roman"/>
                <w:sz w:val="24"/>
                <w:szCs w:val="24"/>
              </w:rPr>
              <w:t xml:space="preserve">Do the exploratory data analysis and visualize the data to look at the patterns. </w:t>
            </w:r>
          </w:p>
          <w:p w:rsidR="00F15DDC" w:rsidP="00F15DDC" w:rsidRDefault="00F15DDC" w14:paraId="2285424E" w14:textId="2CF74C78">
            <w:pPr>
              <w:pStyle w:val="PlainText"/>
              <w:numPr>
                <w:ilvl w:val="0"/>
                <w:numId w:val="1"/>
              </w:numPr>
              <w:rPr>
                <w:rFonts w:ascii="Times New Roman" w:hAnsi="Times New Roman" w:cs="Times New Roman"/>
                <w:sz w:val="24"/>
                <w:szCs w:val="24"/>
                <w:u w:val="single"/>
              </w:rPr>
            </w:pPr>
            <w:r w:rsidRPr="6EE03796" w:rsidR="00F15DDC">
              <w:rPr>
                <w:rFonts w:ascii="Times New Roman" w:hAnsi="Times New Roman" w:cs="Times New Roman"/>
                <w:sz w:val="24"/>
                <w:szCs w:val="24"/>
              </w:rPr>
              <w:t>Come up with</w:t>
            </w:r>
            <w:r w:rsidRPr="6EE03796" w:rsidR="00F15DDC">
              <w:rPr>
                <w:rFonts w:ascii="Times New Roman" w:hAnsi="Times New Roman" w:cs="Times New Roman"/>
                <w:sz w:val="24"/>
                <w:szCs w:val="24"/>
              </w:rPr>
              <w:t xml:space="preserve"> at least 1 specific research question that the consultant can use to do statistical analysis with. </w:t>
            </w:r>
          </w:p>
          <w:p w:rsidR="00F15DDC" w:rsidP="00F15DDC" w:rsidRDefault="00F15DDC" w14:paraId="50E5817F" w14:textId="77777777">
            <w:pPr>
              <w:pStyle w:val="PlainText"/>
              <w:rPr>
                <w:rFonts w:ascii="Times New Roman" w:hAnsi="Times New Roman" w:cs="Times New Roman"/>
                <w:sz w:val="24"/>
                <w:szCs w:val="24"/>
                <w:u w:val="single"/>
              </w:rPr>
            </w:pPr>
          </w:p>
          <w:p w:rsidR="00F15DDC" w:rsidP="00F15DDC" w:rsidRDefault="00F15DDC" w14:paraId="27D9B355" w14:textId="63AB7DFB">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Consultant: </w:t>
            </w:r>
          </w:p>
          <w:p w:rsidRPr="001B3A44" w:rsidR="00F15DDC" w:rsidP="00F15DDC" w:rsidRDefault="001B3A44" w14:paraId="1A5433D8" w14:textId="1E7F79E4">
            <w:pPr>
              <w:pStyle w:val="PlainText"/>
              <w:numPr>
                <w:ilvl w:val="0"/>
                <w:numId w:val="1"/>
              </w:numPr>
              <w:rPr>
                <w:rFonts w:ascii="Times New Roman" w:hAnsi="Times New Roman" w:cs="Times New Roman"/>
                <w:sz w:val="24"/>
                <w:szCs w:val="24"/>
                <w:u w:val="single"/>
              </w:rPr>
            </w:pPr>
            <w:r w:rsidRPr="6EE03796" w:rsidR="001B3A44">
              <w:rPr>
                <w:rFonts w:ascii="Times New Roman" w:hAnsi="Times New Roman" w:cs="Times New Roman"/>
                <w:sz w:val="24"/>
                <w:szCs w:val="24"/>
              </w:rPr>
              <w:t xml:space="preserve">Work with the client to </w:t>
            </w:r>
            <w:r w:rsidRPr="6EE03796" w:rsidR="001B3A44">
              <w:rPr>
                <w:rFonts w:ascii="Times New Roman" w:hAnsi="Times New Roman" w:cs="Times New Roman"/>
                <w:sz w:val="24"/>
                <w:szCs w:val="24"/>
              </w:rPr>
              <w:t>come up with</w:t>
            </w:r>
            <w:r w:rsidRPr="6EE03796" w:rsidR="001B3A44">
              <w:rPr>
                <w:rFonts w:ascii="Times New Roman" w:hAnsi="Times New Roman" w:cs="Times New Roman"/>
                <w:sz w:val="24"/>
                <w:szCs w:val="24"/>
              </w:rPr>
              <w:t xml:space="preserve"> </w:t>
            </w:r>
            <w:del w:author="Guda, Sumeeth Krishna" w:date="2025-02-21T19:46:26.177Z" w:id="1962441266">
              <w:r w:rsidRPr="6EE03796" w:rsidDel="001B3A44">
                <w:rPr>
                  <w:rFonts w:ascii="Times New Roman" w:hAnsi="Times New Roman" w:cs="Times New Roman"/>
                  <w:sz w:val="24"/>
                  <w:szCs w:val="24"/>
                </w:rPr>
                <w:delText>the specific</w:delText>
              </w:r>
            </w:del>
            <w:ins w:author="Guda, Sumeeth Krishna" w:date="2025-02-21T19:46:26.182Z" w:id="1710739302">
              <w:r w:rsidRPr="6EE03796" w:rsidR="77180049">
                <w:rPr>
                  <w:rFonts w:ascii="Times New Roman" w:hAnsi="Times New Roman" w:cs="Times New Roman"/>
                  <w:sz w:val="24"/>
                  <w:szCs w:val="24"/>
                </w:rPr>
                <w:t>specific</w:t>
              </w:r>
            </w:ins>
            <w:r w:rsidRPr="6EE03796" w:rsidR="001B3A44">
              <w:rPr>
                <w:rFonts w:ascii="Times New Roman" w:hAnsi="Times New Roman" w:cs="Times New Roman"/>
                <w:sz w:val="24"/>
                <w:szCs w:val="24"/>
              </w:rPr>
              <w:t xml:space="preserve"> research </w:t>
            </w:r>
            <w:del w:author="Guda, Sumeeth Krishna" w:date="2025-02-21T19:46:28.574Z" w:id="1192176654">
              <w:r w:rsidRPr="6EE03796" w:rsidDel="001B3A44">
                <w:rPr>
                  <w:rFonts w:ascii="Times New Roman" w:hAnsi="Times New Roman" w:cs="Times New Roman"/>
                  <w:sz w:val="24"/>
                  <w:szCs w:val="24"/>
                </w:rPr>
                <w:delText>question</w:delText>
              </w:r>
            </w:del>
            <w:ins w:author="Guda, Sumeeth Krishna" w:date="2025-02-21T19:46:28.582Z" w:id="208102262">
              <w:r w:rsidRPr="6EE03796" w:rsidR="54604B65">
                <w:rPr>
                  <w:rFonts w:ascii="Times New Roman" w:hAnsi="Times New Roman" w:cs="Times New Roman"/>
                  <w:sz w:val="24"/>
                  <w:szCs w:val="24"/>
                </w:rPr>
                <w:t>q</w:t>
              </w:r>
              <w:r w:rsidRPr="6EE03796" w:rsidR="54604B65">
                <w:rPr>
                  <w:rFonts w:ascii="Times New Roman" w:hAnsi="Times New Roman" w:cs="Times New Roman"/>
                  <w:sz w:val="24"/>
                  <w:szCs w:val="24"/>
                </w:rPr>
                <w:t>uestions</w:t>
              </w:r>
            </w:ins>
            <w:r w:rsidRPr="6EE03796" w:rsidR="001B3A44">
              <w:rPr>
                <w:rFonts w:ascii="Times New Roman" w:hAnsi="Times New Roman" w:cs="Times New Roman"/>
                <w:sz w:val="24"/>
                <w:szCs w:val="24"/>
              </w:rPr>
              <w:t xml:space="preserve"> for analysis. </w:t>
            </w:r>
          </w:p>
          <w:p w:rsidRPr="00F15DDC" w:rsidR="001B3A44" w:rsidP="00F15DDC" w:rsidRDefault="001B3A44" w14:paraId="1ABF0781" w14:textId="73551594">
            <w:pPr>
              <w:pStyle w:val="PlainText"/>
              <w:numPr>
                <w:ilvl w:val="0"/>
                <w:numId w:val="1"/>
              </w:numPr>
              <w:rPr>
                <w:rFonts w:ascii="Times New Roman" w:hAnsi="Times New Roman" w:cs="Times New Roman"/>
                <w:sz w:val="24"/>
                <w:szCs w:val="24"/>
                <w:u w:val="single"/>
              </w:rPr>
            </w:pPr>
            <w:r w:rsidRPr="6EE03796" w:rsidR="001B3A44">
              <w:rPr>
                <w:rFonts w:ascii="Times New Roman" w:hAnsi="Times New Roman" w:cs="Times New Roman"/>
                <w:sz w:val="24"/>
                <w:szCs w:val="24"/>
              </w:rPr>
              <w:t xml:space="preserve">Once the research question is agreed upon, using the approach suggested by Dr. Gu, apply it to the client’s research question and share the results of the analysis </w:t>
            </w:r>
            <w:ins w:author="Guda, Sumeeth Krishna" w:date="2025-02-21T19:46:52.941Z" w:id="1463641641">
              <w:r w:rsidRPr="6EE03796" w:rsidR="57D12423">
                <w:rPr>
                  <w:rFonts w:ascii="Times New Roman" w:hAnsi="Times New Roman" w:cs="Times New Roman"/>
                  <w:sz w:val="24"/>
                  <w:szCs w:val="24"/>
                </w:rPr>
                <w:t>utilizing</w:t>
              </w:r>
              <w:r w:rsidRPr="6EE03796" w:rsidR="57D12423">
                <w:rPr>
                  <w:rFonts w:ascii="Times New Roman" w:hAnsi="Times New Roman" w:cs="Times New Roman"/>
                  <w:sz w:val="24"/>
                  <w:szCs w:val="24"/>
                </w:rPr>
                <w:t xml:space="preserve"> the R programming language </w:t>
              </w:r>
            </w:ins>
            <w:r w:rsidRPr="6EE03796" w:rsidR="001B3A44">
              <w:rPr>
                <w:rFonts w:ascii="Times New Roman" w:hAnsi="Times New Roman" w:cs="Times New Roman"/>
                <w:sz w:val="24"/>
                <w:szCs w:val="24"/>
              </w:rPr>
              <w:t xml:space="preserve">with the client and Prof. </w:t>
            </w:r>
            <w:r w:rsidRPr="6EE03796" w:rsidR="001B3A44">
              <w:rPr>
                <w:rFonts w:ascii="Times New Roman" w:hAnsi="Times New Roman" w:cs="Times New Roman"/>
                <w:sz w:val="24"/>
                <w:szCs w:val="24"/>
              </w:rPr>
              <w:t>Mayhook</w:t>
            </w:r>
            <w:r w:rsidRPr="6EE03796" w:rsidR="001B3A44">
              <w:rPr>
                <w:rFonts w:ascii="Times New Roman" w:hAnsi="Times New Roman" w:cs="Times New Roman"/>
                <w:sz w:val="24"/>
                <w:szCs w:val="24"/>
              </w:rPr>
              <w:t xml:space="preserve">. </w:t>
            </w:r>
          </w:p>
          <w:p w:rsidR="00F15DDC" w:rsidP="004F7A82" w:rsidRDefault="00F15DDC" w14:paraId="10F5B129" w14:textId="77777777">
            <w:pPr>
              <w:pStyle w:val="PlainText"/>
              <w:rPr>
                <w:rFonts w:ascii="Times New Roman" w:hAnsi="Times New Roman" w:cs="Times New Roman"/>
                <w:sz w:val="24"/>
                <w:szCs w:val="24"/>
              </w:rPr>
            </w:pPr>
          </w:p>
          <w:p w:rsidRPr="006A79C6" w:rsidR="00F15DDC" w:rsidP="004F7A82" w:rsidRDefault="00F15DDC" w14:paraId="011419A0" w14:textId="77777777">
            <w:pPr>
              <w:pStyle w:val="PlainText"/>
              <w:rPr>
                <w:rFonts w:ascii="Times New Roman" w:hAnsi="Times New Roman" w:cs="Times New Roman"/>
                <w:sz w:val="24"/>
                <w:szCs w:val="24"/>
              </w:rPr>
            </w:pPr>
          </w:p>
          <w:p w:rsidRPr="006A79C6" w:rsidR="0084268A" w:rsidP="004F7A82" w:rsidRDefault="0084268A" w14:paraId="676BC229" w14:textId="77777777">
            <w:pPr>
              <w:pStyle w:val="PlainText"/>
              <w:rPr>
                <w:rFonts w:ascii="Times New Roman" w:hAnsi="Times New Roman" w:cs="Times New Roman"/>
                <w:b/>
                <w:sz w:val="24"/>
                <w:szCs w:val="24"/>
              </w:rPr>
            </w:pPr>
          </w:p>
        </w:tc>
      </w:tr>
      <w:tr w:rsidRPr="006A79C6" w:rsidR="004F7A82" w:rsidTr="6EE03796" w14:paraId="6B089D5F" w14:textId="77777777">
        <w:trPr>
          <w:cantSplit/>
          <w:trHeight w:val="800"/>
        </w:trPr>
        <w:tc>
          <w:tcPr>
            <w:tcW w:w="9806" w:type="dxa"/>
            <w:gridSpan w:val="3"/>
            <w:tcMar/>
          </w:tcPr>
          <w:p w:rsidRPr="006A79C6" w:rsidR="004F7A82" w:rsidP="004F7A82" w:rsidRDefault="004F7A82" w14:paraId="43D1E7DF" w14:textId="77777777">
            <w:pPr>
              <w:pStyle w:val="PlainText"/>
              <w:rPr>
                <w:rFonts w:ascii="Times New Roman" w:hAnsi="Times New Roman" w:cs="Times New Roman"/>
                <w:b/>
                <w:sz w:val="24"/>
                <w:szCs w:val="24"/>
              </w:rPr>
            </w:pPr>
          </w:p>
          <w:p w:rsidRPr="006A79C6" w:rsidR="004D451E" w:rsidP="004F7A82" w:rsidRDefault="004D451E" w14:paraId="66B93A90" w14:textId="06BA8B7D">
            <w:pPr>
              <w:pStyle w:val="PlainText"/>
              <w:rPr>
                <w:rFonts w:ascii="Times New Roman" w:hAnsi="Times New Roman" w:cs="Times New Roman"/>
                <w:sz w:val="24"/>
                <w:szCs w:val="24"/>
              </w:rPr>
            </w:pPr>
            <w:r w:rsidRPr="006A79C6">
              <w:rPr>
                <w:rFonts w:ascii="Times New Roman" w:hAnsi="Times New Roman" w:cs="Times New Roman"/>
                <w:b/>
                <w:sz w:val="24"/>
                <w:szCs w:val="24"/>
              </w:rPr>
              <w:t xml:space="preserve">Status: </w:t>
            </w:r>
            <w:r w:rsidRPr="006A79C6" w:rsidR="00BD0E73">
              <w:rPr>
                <w:rFonts w:ascii="Times New Roman" w:hAnsi="Times New Roman" w:cs="Times New Roman"/>
                <w:bCs/>
                <w:sz w:val="24"/>
                <w:szCs w:val="24"/>
              </w:rPr>
              <w:t>Follow up not needed</w:t>
            </w:r>
            <w:r w:rsidRPr="006A79C6" w:rsidR="00986FD1">
              <w:rPr>
                <w:rFonts w:ascii="Times New Roman" w:hAnsi="Times New Roman" w:cs="Times New Roman"/>
                <w:sz w:val="24"/>
                <w:szCs w:val="24"/>
              </w:rPr>
              <w:t xml:space="preserve">  </w:t>
            </w:r>
          </w:p>
        </w:tc>
      </w:tr>
    </w:tbl>
    <w:p w:rsidRPr="006A79C6" w:rsidR="004F7A82" w:rsidP="00743A42" w:rsidRDefault="002E30FF" w14:paraId="448A3767" w14:textId="77777777">
      <w:pPr>
        <w:pStyle w:val="z-BottomofForm"/>
        <w:rPr>
          <w:rFonts w:ascii="Times New Roman" w:hAnsi="Times New Roman" w:cs="Times New Roman"/>
          <w:sz w:val="24"/>
          <w:szCs w:val="24"/>
        </w:rPr>
      </w:pPr>
      <w:r w:rsidRPr="006A79C6">
        <w:rPr>
          <w:rFonts w:ascii="Times New Roman" w:hAnsi="Times New Roman" w:cs="Times New Roman"/>
          <w:sz w:val="24"/>
          <w:szCs w:val="24"/>
        </w:rPr>
        <w:t>Bottom of Form</w:t>
      </w:r>
    </w:p>
    <w:sectPr w:rsidRPr="006A79C6" w:rsidR="004F7A82" w:rsidSect="0084268A">
      <w:footerReference w:type="even" r:id="rId11"/>
      <w:footerReference w:type="default" r:id="rId12"/>
      <w:headerReference w:type="first" r:id="rId13"/>
      <w:footerReference w:type="first" r:id="rId14"/>
      <w:pgSz w:w="12240" w:h="15840" w:orient="portrait"/>
      <w:pgMar w:top="1080" w:right="1325" w:bottom="1440" w:left="1325"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2DEA" w:rsidRDefault="00ED2DEA" w14:paraId="5EA1F39F" w14:textId="77777777">
      <w:r>
        <w:separator/>
      </w:r>
    </w:p>
  </w:endnote>
  <w:endnote w:type="continuationSeparator" w:id="0">
    <w:p w:rsidR="00ED2DEA" w:rsidRDefault="00ED2DEA" w14:paraId="156B55D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62216E" w:rsidRDefault="0062216E" w14:paraId="2C63558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79D4742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84268A" w:rsidRDefault="0062216E" w14:paraId="6F1174A7"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C0F91" w:rsidR="00CC0F91" w:rsidP="00CC0F91" w:rsidRDefault="00FC7784" w14:paraId="15AF0B1B"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7749B85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2DEA" w:rsidRDefault="00ED2DEA" w14:paraId="1A7A6DC6" w14:textId="77777777">
      <w:r>
        <w:separator/>
      </w:r>
    </w:p>
  </w:footnote>
  <w:footnote w:type="continuationSeparator" w:id="0">
    <w:p w:rsidR="00ED2DEA" w:rsidRDefault="00ED2DEA" w14:paraId="43F9D68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4268A" w:rsidR="0084268A" w:rsidP="0084268A" w:rsidRDefault="00FC7784" w14:paraId="40152084"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intelligence2.xml><?xml version="1.0" encoding="utf-8"?>
<int2:intelligence xmlns:int2="http://schemas.microsoft.com/office/intelligence/2020/intelligence">
  <int2:observations>
    <int2:textHash int2:hashCode="ylGVOnO9OXMQPk" int2:id="8Q5BdDR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75045"/>
    <w:multiLevelType w:val="hybridMultilevel"/>
    <w:tmpl w:val="51B2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6A0"/>
    <w:multiLevelType w:val="hybridMultilevel"/>
    <w:tmpl w:val="3998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44917"/>
    <w:multiLevelType w:val="hybridMultilevel"/>
    <w:tmpl w:val="F4B6A0E0"/>
    <w:lvl w:ilvl="0" w:tplc="E3F843A8">
      <w:start w:val="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79502134">
    <w:abstractNumId w:val="2"/>
  </w:num>
  <w:num w:numId="2" w16cid:durableId="73431429">
    <w:abstractNumId w:val="0"/>
  </w:num>
  <w:num w:numId="3" w16cid:durableId="1932465140">
    <w:abstractNumId w:val="1"/>
  </w:num>
</w:numbering>
</file>

<file path=word/people.xml><?xml version="1.0" encoding="utf-8"?>
<w15:people xmlns:mc="http://schemas.openxmlformats.org/markup-compatibility/2006" xmlns:w15="http://schemas.microsoft.com/office/word/2012/wordml" mc:Ignorable="w15">
  <w15:person w15:author="Craig, Bruce A.">
    <w15:presenceInfo w15:providerId="AD" w15:userId="S::bacraig@purdue.edu::e295fc4a-e87e-4f24-9de0-315851140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05D28"/>
    <w:rsid w:val="00037105"/>
    <w:rsid w:val="00095378"/>
    <w:rsid w:val="000C486C"/>
    <w:rsid w:val="000E139E"/>
    <w:rsid w:val="00144147"/>
    <w:rsid w:val="0017493A"/>
    <w:rsid w:val="001B3A44"/>
    <w:rsid w:val="001B4A90"/>
    <w:rsid w:val="001B6044"/>
    <w:rsid w:val="001C504B"/>
    <w:rsid w:val="00201516"/>
    <w:rsid w:val="00232B00"/>
    <w:rsid w:val="00250D50"/>
    <w:rsid w:val="002B5C9C"/>
    <w:rsid w:val="002E30FF"/>
    <w:rsid w:val="002F2409"/>
    <w:rsid w:val="003029F6"/>
    <w:rsid w:val="003A3BEA"/>
    <w:rsid w:val="003F0D76"/>
    <w:rsid w:val="003F388F"/>
    <w:rsid w:val="003F3B21"/>
    <w:rsid w:val="004D451E"/>
    <w:rsid w:val="004F7A82"/>
    <w:rsid w:val="005F66AD"/>
    <w:rsid w:val="0062216E"/>
    <w:rsid w:val="006A79C6"/>
    <w:rsid w:val="006F6AD2"/>
    <w:rsid w:val="0073048D"/>
    <w:rsid w:val="00736358"/>
    <w:rsid w:val="00743A42"/>
    <w:rsid w:val="007B21CA"/>
    <w:rsid w:val="007B60D3"/>
    <w:rsid w:val="00821F67"/>
    <w:rsid w:val="0083640B"/>
    <w:rsid w:val="0084268A"/>
    <w:rsid w:val="008651C1"/>
    <w:rsid w:val="008A0192"/>
    <w:rsid w:val="009139DC"/>
    <w:rsid w:val="00917DAE"/>
    <w:rsid w:val="00937676"/>
    <w:rsid w:val="00986FD1"/>
    <w:rsid w:val="00987904"/>
    <w:rsid w:val="00AE7B39"/>
    <w:rsid w:val="00B93DA3"/>
    <w:rsid w:val="00B97FAC"/>
    <w:rsid w:val="00BD0E73"/>
    <w:rsid w:val="00C121F0"/>
    <w:rsid w:val="00C63B0F"/>
    <w:rsid w:val="00C77129"/>
    <w:rsid w:val="00C840BD"/>
    <w:rsid w:val="00CB004D"/>
    <w:rsid w:val="00CC0F91"/>
    <w:rsid w:val="00D23D80"/>
    <w:rsid w:val="00D7335B"/>
    <w:rsid w:val="00D95061"/>
    <w:rsid w:val="00E05B25"/>
    <w:rsid w:val="00E87A29"/>
    <w:rsid w:val="00E92E20"/>
    <w:rsid w:val="00EB05C9"/>
    <w:rsid w:val="00ED2DEA"/>
    <w:rsid w:val="00ED4E5F"/>
    <w:rsid w:val="00EE589D"/>
    <w:rsid w:val="00F15DDC"/>
    <w:rsid w:val="00F2741E"/>
    <w:rsid w:val="00FC7784"/>
    <w:rsid w:val="04BF9942"/>
    <w:rsid w:val="16D49481"/>
    <w:rsid w:val="182833CD"/>
    <w:rsid w:val="4B0E8B2D"/>
    <w:rsid w:val="4EC4ED3E"/>
    <w:rsid w:val="54604B65"/>
    <w:rsid w:val="55093859"/>
    <w:rsid w:val="56840B37"/>
    <w:rsid w:val="57D12423"/>
    <w:rsid w:val="5F865F43"/>
    <w:rsid w:val="693C18A4"/>
    <w:rsid w:val="6EE03796"/>
    <w:rsid w:val="7316541D"/>
    <w:rsid w:val="754D9BD4"/>
    <w:rsid w:val="76330479"/>
    <w:rsid w:val="77180049"/>
    <w:rsid w:val="78880B10"/>
    <w:rsid w:val="7E06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BFB09"/>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character" w:styleId="CommentReference">
    <w:name w:val="annotation reference"/>
    <w:basedOn w:val="DefaultParagraphFont"/>
    <w:uiPriority w:val="99"/>
    <w:semiHidden/>
    <w:unhideWhenUsed/>
    <w:rsid w:val="00D23D80"/>
    <w:rPr>
      <w:sz w:val="16"/>
      <w:szCs w:val="16"/>
    </w:rPr>
  </w:style>
  <w:style w:type="paragraph" w:styleId="CommentText">
    <w:name w:val="annotation text"/>
    <w:basedOn w:val="Normal"/>
    <w:link w:val="CommentTextChar"/>
    <w:uiPriority w:val="99"/>
    <w:unhideWhenUsed/>
    <w:rsid w:val="00D23D80"/>
    <w:rPr>
      <w:sz w:val="20"/>
      <w:szCs w:val="20"/>
    </w:rPr>
  </w:style>
  <w:style w:type="character" w:styleId="CommentTextChar" w:customStyle="1">
    <w:name w:val="Comment Text Char"/>
    <w:basedOn w:val="DefaultParagraphFont"/>
    <w:link w:val="CommentText"/>
    <w:uiPriority w:val="99"/>
    <w:rsid w:val="00D23D80"/>
  </w:style>
  <w:style w:type="paragraph" w:styleId="CommentSubject">
    <w:name w:val="annotation subject"/>
    <w:basedOn w:val="CommentText"/>
    <w:next w:val="CommentText"/>
    <w:link w:val="CommentSubjectChar"/>
    <w:uiPriority w:val="99"/>
    <w:semiHidden/>
    <w:unhideWhenUsed/>
    <w:rsid w:val="00D23D80"/>
    <w:rPr>
      <w:b/>
      <w:bCs/>
    </w:rPr>
  </w:style>
  <w:style w:type="character" w:styleId="CommentSubjectChar" w:customStyle="1">
    <w:name w:val="Comment Subject Char"/>
    <w:basedOn w:val="CommentTextChar"/>
    <w:link w:val="CommentSubject"/>
    <w:uiPriority w:val="99"/>
    <w:semiHidden/>
    <w:rsid w:val="00D23D80"/>
    <w:rPr>
      <w:b/>
      <w:bCs/>
    </w:rPr>
  </w:style>
  <w:style w:type="paragraph" w:styleId="Revision">
    <w:name w:val="Revision"/>
    <w:hidden/>
    <w:uiPriority w:val="99"/>
    <w:semiHidden/>
    <w:rsid w:val="008651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7258">
      <w:bodyDiv w:val="1"/>
      <w:marLeft w:val="0"/>
      <w:marRight w:val="0"/>
      <w:marTop w:val="0"/>
      <w:marBottom w:val="0"/>
      <w:divBdr>
        <w:top w:val="none" w:sz="0" w:space="0" w:color="auto"/>
        <w:left w:val="none" w:sz="0" w:space="0" w:color="auto"/>
        <w:bottom w:val="none" w:sz="0" w:space="0" w:color="auto"/>
        <w:right w:val="none" w:sz="0" w:space="0" w:color="auto"/>
      </w:divBdr>
    </w:div>
    <w:div w:id="6477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3.xml" Id="rId14" /><Relationship Type="http://schemas.microsoft.com/office/2020/10/relationships/intelligence" Target="intelligence2.xml" Id="R4fdc738b701e45e2"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Report.dot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20</revision>
  <lastPrinted>2004-08-23T17:38:00.0000000Z</lastPrinted>
  <dcterms:created xsi:type="dcterms:W3CDTF">2025-02-16T16:55:00.0000000Z</dcterms:created>
  <dcterms:modified xsi:type="dcterms:W3CDTF">2025-02-21T19:47:09.0552012Z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2025-02-14T15:42:36Z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6b4f894d-25fb-4cb5-800f-8cd1eaf2f8a2</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