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F41D4" w14:textId="77777777" w:rsidR="002E30FF" w:rsidRPr="00E004A4" w:rsidRDefault="002E30FF" w:rsidP="002E30FF">
      <w:pPr>
        <w:pStyle w:val="z-TopofForm"/>
        <w:rPr>
          <w:rFonts w:ascii="Times New Roman" w:hAnsi="Times New Roman" w:cs="Times New Roman"/>
          <w:sz w:val="24"/>
          <w:szCs w:val="24"/>
        </w:rPr>
      </w:pPr>
      <w:r w:rsidRPr="00E004A4">
        <w:rPr>
          <w:rFonts w:ascii="Times New Roman" w:hAnsi="Times New Roman" w:cs="Times New Roman"/>
          <w:sz w:val="24"/>
          <w:szCs w:val="24"/>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83"/>
        <w:gridCol w:w="2874"/>
      </w:tblGrid>
      <w:tr w:rsidR="00937676" w:rsidRPr="00E004A4" w14:paraId="4B8EE0D0" w14:textId="77777777" w:rsidTr="00CC0F91">
        <w:trPr>
          <w:cantSplit/>
          <w:trHeight w:val="530"/>
        </w:trPr>
        <w:tc>
          <w:tcPr>
            <w:tcW w:w="856" w:type="dxa"/>
            <w:tcBorders>
              <w:bottom w:val="nil"/>
              <w:right w:val="nil"/>
            </w:tcBorders>
            <w:shd w:val="clear" w:color="auto" w:fill="auto"/>
            <w:vAlign w:val="center"/>
          </w:tcPr>
          <w:p w14:paraId="322D1F02" w14:textId="77777777" w:rsidR="00937676" w:rsidRPr="00E004A4" w:rsidRDefault="00937676" w:rsidP="004F7A82">
            <w:pPr>
              <w:pStyle w:val="PlainText"/>
              <w:rPr>
                <w:rFonts w:ascii="Times New Roman" w:hAnsi="Times New Roman" w:cs="Times New Roman"/>
                <w:sz w:val="24"/>
                <w:szCs w:val="24"/>
              </w:rPr>
            </w:pPr>
            <w:r w:rsidRPr="00E004A4">
              <w:rPr>
                <w:rFonts w:ascii="Times New Roman" w:hAnsi="Times New Roman" w:cs="Times New Roman"/>
                <w:b/>
                <w:sz w:val="24"/>
                <w:szCs w:val="24"/>
              </w:rPr>
              <w:t>Client:</w:t>
            </w:r>
          </w:p>
        </w:tc>
        <w:tc>
          <w:tcPr>
            <w:tcW w:w="5993" w:type="dxa"/>
            <w:tcBorders>
              <w:left w:val="nil"/>
              <w:bottom w:val="nil"/>
            </w:tcBorders>
            <w:shd w:val="clear" w:color="auto" w:fill="auto"/>
            <w:vAlign w:val="center"/>
          </w:tcPr>
          <w:p w14:paraId="080B6406" w14:textId="6F739C42" w:rsidR="00937676" w:rsidRPr="00E004A4" w:rsidRDefault="00B73654" w:rsidP="004F7A82">
            <w:pPr>
              <w:pStyle w:val="PlainText"/>
              <w:rPr>
                <w:rFonts w:ascii="Times New Roman" w:hAnsi="Times New Roman" w:cs="Times New Roman"/>
                <w:sz w:val="24"/>
                <w:szCs w:val="24"/>
              </w:rPr>
            </w:pPr>
            <w:r w:rsidRPr="00E004A4">
              <w:rPr>
                <w:rFonts w:ascii="Times New Roman" w:hAnsi="Times New Roman" w:cs="Times New Roman"/>
                <w:sz w:val="24"/>
                <w:szCs w:val="24"/>
              </w:rPr>
              <w:t>Christopher Ghita</w:t>
            </w:r>
          </w:p>
        </w:tc>
        <w:tc>
          <w:tcPr>
            <w:tcW w:w="2957" w:type="dxa"/>
            <w:vAlign w:val="center"/>
          </w:tcPr>
          <w:p w14:paraId="3808FAEB" w14:textId="6260F507" w:rsidR="00937676" w:rsidRPr="00E004A4" w:rsidRDefault="00937676" w:rsidP="002E30FF">
            <w:pPr>
              <w:pStyle w:val="PlainText"/>
              <w:rPr>
                <w:rFonts w:ascii="Times New Roman" w:hAnsi="Times New Roman" w:cs="Times New Roman"/>
                <w:sz w:val="24"/>
                <w:szCs w:val="24"/>
              </w:rPr>
            </w:pPr>
            <w:r w:rsidRPr="00E004A4">
              <w:rPr>
                <w:rFonts w:ascii="Times New Roman" w:hAnsi="Times New Roman" w:cs="Times New Roman"/>
                <w:b/>
                <w:sz w:val="24"/>
                <w:szCs w:val="24"/>
              </w:rPr>
              <w:t>File:</w:t>
            </w:r>
            <w:r w:rsidRPr="00E004A4">
              <w:rPr>
                <w:rFonts w:ascii="Times New Roman" w:hAnsi="Times New Roman" w:cs="Times New Roman"/>
                <w:sz w:val="24"/>
                <w:szCs w:val="24"/>
              </w:rPr>
              <w:t xml:space="preserve">  </w:t>
            </w:r>
            <w:r w:rsidR="00B73654" w:rsidRPr="00E004A4">
              <w:rPr>
                <w:rFonts w:ascii="Times New Roman" w:hAnsi="Times New Roman" w:cs="Times New Roman"/>
                <w:sz w:val="24"/>
                <w:szCs w:val="24"/>
              </w:rPr>
              <w:t>24-064</w:t>
            </w:r>
          </w:p>
        </w:tc>
      </w:tr>
      <w:tr w:rsidR="00937676" w:rsidRPr="00E004A4" w14:paraId="576B98FD" w14:textId="77777777" w:rsidTr="00CC0F91">
        <w:trPr>
          <w:cantSplit/>
          <w:trHeight w:val="485"/>
        </w:trPr>
        <w:tc>
          <w:tcPr>
            <w:tcW w:w="856" w:type="dxa"/>
            <w:tcBorders>
              <w:top w:val="nil"/>
              <w:bottom w:val="single" w:sz="4" w:space="0" w:color="auto"/>
              <w:right w:val="nil"/>
            </w:tcBorders>
            <w:shd w:val="clear" w:color="auto" w:fill="auto"/>
            <w:vAlign w:val="center"/>
          </w:tcPr>
          <w:p w14:paraId="4353646D" w14:textId="77777777" w:rsidR="00937676" w:rsidRPr="00E004A4" w:rsidRDefault="00937676" w:rsidP="004F7A82">
            <w:pPr>
              <w:pStyle w:val="PlainText"/>
              <w:rPr>
                <w:rFonts w:ascii="Times New Roman" w:hAnsi="Times New Roman" w:cs="Times New Roman"/>
                <w:sz w:val="24"/>
                <w:szCs w:val="24"/>
              </w:rPr>
            </w:pPr>
            <w:r w:rsidRPr="00E004A4">
              <w:rPr>
                <w:rFonts w:ascii="Times New Roman" w:hAnsi="Times New Roman" w:cs="Times New Roman"/>
                <w:b/>
                <w:sz w:val="24"/>
                <w:szCs w:val="24"/>
              </w:rPr>
              <w:t>Dept:</w:t>
            </w:r>
          </w:p>
        </w:tc>
        <w:tc>
          <w:tcPr>
            <w:tcW w:w="5993" w:type="dxa"/>
            <w:tcBorders>
              <w:top w:val="nil"/>
              <w:left w:val="nil"/>
            </w:tcBorders>
            <w:shd w:val="clear" w:color="auto" w:fill="auto"/>
            <w:vAlign w:val="center"/>
          </w:tcPr>
          <w:p w14:paraId="714093C5" w14:textId="7D981D0B" w:rsidR="00937676" w:rsidRPr="00E004A4" w:rsidRDefault="00B73654" w:rsidP="004F7A82">
            <w:pPr>
              <w:pStyle w:val="PlainText"/>
              <w:rPr>
                <w:rFonts w:ascii="Times New Roman" w:hAnsi="Times New Roman" w:cs="Times New Roman"/>
                <w:sz w:val="24"/>
                <w:szCs w:val="24"/>
              </w:rPr>
            </w:pPr>
            <w:r w:rsidRPr="00E004A4">
              <w:rPr>
                <w:rFonts w:ascii="Times New Roman" w:hAnsi="Times New Roman" w:cs="Times New Roman"/>
                <w:sz w:val="24"/>
                <w:szCs w:val="24"/>
              </w:rPr>
              <w:t>Libraries</w:t>
            </w:r>
          </w:p>
        </w:tc>
        <w:tc>
          <w:tcPr>
            <w:tcW w:w="2957" w:type="dxa"/>
          </w:tcPr>
          <w:p w14:paraId="5571D52A" w14:textId="77777777" w:rsidR="00937676" w:rsidRPr="00E004A4" w:rsidRDefault="00937676" w:rsidP="004F7A82">
            <w:pPr>
              <w:pStyle w:val="PlainText"/>
              <w:rPr>
                <w:rFonts w:ascii="Times New Roman" w:hAnsi="Times New Roman" w:cs="Times New Roman"/>
                <w:b/>
                <w:sz w:val="24"/>
                <w:szCs w:val="24"/>
              </w:rPr>
            </w:pPr>
            <w:r w:rsidRPr="00E004A4">
              <w:rPr>
                <w:rFonts w:ascii="Times New Roman" w:hAnsi="Times New Roman" w:cs="Times New Roman"/>
                <w:b/>
                <w:sz w:val="24"/>
                <w:szCs w:val="24"/>
              </w:rPr>
              <w:t xml:space="preserve">Faculty: </w:t>
            </w:r>
          </w:p>
          <w:p w14:paraId="0B0B9BFB" w14:textId="77777777" w:rsidR="00937676" w:rsidRPr="00E004A4" w:rsidRDefault="00201516" w:rsidP="004F7A82">
            <w:pPr>
              <w:pStyle w:val="PlainText"/>
              <w:rPr>
                <w:rFonts w:ascii="Times New Roman" w:hAnsi="Times New Roman" w:cs="Times New Roman"/>
                <w:b/>
                <w:sz w:val="24"/>
                <w:szCs w:val="24"/>
              </w:rPr>
            </w:pPr>
            <w:r w:rsidRPr="00E004A4">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5C612C36" wp14:editId="16E9F9AC">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577727"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E004A4">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291BFE19" wp14:editId="1B5F479D">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0FEB16"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fillcolor="black [3213]"/>
                  </w:pict>
                </mc:Fallback>
              </mc:AlternateContent>
            </w:r>
            <w:r w:rsidR="00937676" w:rsidRPr="00E004A4">
              <w:rPr>
                <w:rFonts w:ascii="Times New Roman" w:hAnsi="Times New Roman" w:cs="Times New Roman"/>
                <w:b/>
                <w:sz w:val="24"/>
                <w:szCs w:val="24"/>
              </w:rPr>
              <w:t>Student:</w:t>
            </w:r>
          </w:p>
        </w:tc>
      </w:tr>
      <w:tr w:rsidR="00937676" w:rsidRPr="00E004A4" w14:paraId="178F9DF1" w14:textId="77777777" w:rsidTr="00CC0F91">
        <w:trPr>
          <w:cantSplit/>
          <w:trHeight w:val="530"/>
        </w:trPr>
        <w:tc>
          <w:tcPr>
            <w:tcW w:w="856" w:type="dxa"/>
            <w:tcBorders>
              <w:right w:val="nil"/>
            </w:tcBorders>
            <w:vAlign w:val="center"/>
          </w:tcPr>
          <w:p w14:paraId="55D91393" w14:textId="77777777" w:rsidR="00937676" w:rsidRPr="00E004A4" w:rsidRDefault="00937676" w:rsidP="002E30FF">
            <w:pPr>
              <w:pStyle w:val="PlainText"/>
              <w:rPr>
                <w:rFonts w:ascii="Times New Roman" w:hAnsi="Times New Roman" w:cs="Times New Roman"/>
                <w:b/>
                <w:sz w:val="24"/>
                <w:szCs w:val="24"/>
              </w:rPr>
            </w:pPr>
            <w:r w:rsidRPr="00E004A4">
              <w:rPr>
                <w:rFonts w:ascii="Times New Roman" w:hAnsi="Times New Roman" w:cs="Times New Roman"/>
                <w:b/>
                <w:sz w:val="24"/>
                <w:szCs w:val="24"/>
              </w:rPr>
              <w:t>Date:</w:t>
            </w:r>
          </w:p>
        </w:tc>
        <w:tc>
          <w:tcPr>
            <w:tcW w:w="5993" w:type="dxa"/>
            <w:tcBorders>
              <w:left w:val="nil"/>
            </w:tcBorders>
            <w:vAlign w:val="center"/>
          </w:tcPr>
          <w:p w14:paraId="03D0DD4D" w14:textId="77664428" w:rsidR="00937676" w:rsidRPr="00E004A4" w:rsidRDefault="00B73654" w:rsidP="002E30FF">
            <w:pPr>
              <w:pStyle w:val="PlainText"/>
              <w:rPr>
                <w:rFonts w:ascii="Times New Roman" w:hAnsi="Times New Roman" w:cs="Times New Roman"/>
                <w:sz w:val="24"/>
                <w:szCs w:val="24"/>
              </w:rPr>
            </w:pPr>
            <w:r w:rsidRPr="00E004A4">
              <w:rPr>
                <w:rFonts w:ascii="Times New Roman" w:hAnsi="Times New Roman" w:cs="Times New Roman"/>
                <w:sz w:val="24"/>
                <w:szCs w:val="24"/>
              </w:rPr>
              <w:t>7/16/24</w:t>
            </w:r>
          </w:p>
        </w:tc>
        <w:tc>
          <w:tcPr>
            <w:tcW w:w="2957" w:type="dxa"/>
          </w:tcPr>
          <w:p w14:paraId="7EC67FDA" w14:textId="77777777" w:rsidR="00937676" w:rsidRPr="00E004A4" w:rsidRDefault="00937676" w:rsidP="002E30FF">
            <w:pPr>
              <w:pStyle w:val="PlainText"/>
              <w:rPr>
                <w:rFonts w:ascii="Times New Roman" w:hAnsi="Times New Roman" w:cs="Times New Roman"/>
                <w:b/>
                <w:sz w:val="24"/>
                <w:szCs w:val="24"/>
              </w:rPr>
            </w:pPr>
            <w:r w:rsidRPr="00E004A4">
              <w:rPr>
                <w:rFonts w:ascii="Times New Roman" w:hAnsi="Times New Roman" w:cs="Times New Roman"/>
                <w:b/>
                <w:sz w:val="24"/>
                <w:szCs w:val="24"/>
              </w:rPr>
              <w:t xml:space="preserve">Initial Meeting: </w:t>
            </w:r>
          </w:p>
          <w:p w14:paraId="2023C6D5" w14:textId="77777777" w:rsidR="00937676" w:rsidRPr="00E004A4" w:rsidRDefault="00201516" w:rsidP="002E30FF">
            <w:pPr>
              <w:pStyle w:val="PlainText"/>
              <w:rPr>
                <w:rFonts w:ascii="Times New Roman" w:hAnsi="Times New Roman" w:cs="Times New Roman"/>
                <w:sz w:val="24"/>
                <w:szCs w:val="24"/>
              </w:rPr>
            </w:pPr>
            <w:r w:rsidRPr="00E004A4">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574857EF" wp14:editId="5275489E">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8E629B"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E004A4">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11F15013" wp14:editId="7199A1D8">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9B5970"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00937676" w:rsidRPr="00E004A4">
              <w:rPr>
                <w:rFonts w:ascii="Times New Roman" w:hAnsi="Times New Roman" w:cs="Times New Roman"/>
                <w:b/>
                <w:sz w:val="24"/>
                <w:szCs w:val="24"/>
              </w:rPr>
              <w:t>Follow-up:</w:t>
            </w:r>
          </w:p>
        </w:tc>
      </w:tr>
      <w:tr w:rsidR="004F7A82" w:rsidRPr="00E004A4" w14:paraId="3E7E822F" w14:textId="77777777" w:rsidTr="00CC0F91">
        <w:trPr>
          <w:cantSplit/>
          <w:trHeight w:val="1070"/>
        </w:trPr>
        <w:tc>
          <w:tcPr>
            <w:tcW w:w="9806" w:type="dxa"/>
            <w:gridSpan w:val="3"/>
            <w:tcBorders>
              <w:bottom w:val="single" w:sz="4" w:space="0" w:color="auto"/>
            </w:tcBorders>
          </w:tcPr>
          <w:p w14:paraId="7BAAE1BE" w14:textId="77777777" w:rsidR="00743A42" w:rsidRPr="00E004A4" w:rsidRDefault="00743A42" w:rsidP="00743A42">
            <w:pPr>
              <w:pStyle w:val="PlainText"/>
              <w:rPr>
                <w:rFonts w:ascii="Times New Roman" w:hAnsi="Times New Roman" w:cs="Times New Roman"/>
                <w:b/>
                <w:sz w:val="24"/>
                <w:szCs w:val="24"/>
              </w:rPr>
            </w:pPr>
          </w:p>
          <w:p w14:paraId="65A322E4" w14:textId="3BD91459" w:rsidR="004F7A82" w:rsidRPr="00E004A4" w:rsidRDefault="00743A42" w:rsidP="00743A42">
            <w:pPr>
              <w:pStyle w:val="PlainText"/>
              <w:rPr>
                <w:rFonts w:ascii="Times New Roman" w:hAnsi="Times New Roman" w:cs="Times New Roman"/>
                <w:sz w:val="24"/>
                <w:szCs w:val="24"/>
              </w:rPr>
            </w:pPr>
            <w:r w:rsidRPr="00E004A4">
              <w:rPr>
                <w:rFonts w:ascii="Times New Roman" w:hAnsi="Times New Roman" w:cs="Times New Roman"/>
                <w:b/>
                <w:sz w:val="24"/>
                <w:szCs w:val="24"/>
              </w:rPr>
              <w:t>Consultant and Attendees:</w:t>
            </w:r>
            <w:r w:rsidRPr="00E004A4">
              <w:rPr>
                <w:rFonts w:ascii="Times New Roman" w:hAnsi="Times New Roman" w:cs="Times New Roman"/>
                <w:sz w:val="24"/>
                <w:szCs w:val="24"/>
              </w:rPr>
              <w:t xml:space="preserve">  </w:t>
            </w:r>
            <w:r w:rsidR="00B73654" w:rsidRPr="00E004A4">
              <w:rPr>
                <w:rFonts w:ascii="Times New Roman" w:hAnsi="Times New Roman" w:cs="Times New Roman"/>
                <w:sz w:val="24"/>
                <w:szCs w:val="24"/>
              </w:rPr>
              <w:t>Sumeeth Guda, Christopher Ghita, Zoeanna Mayhook, Dr. Chong Gu</w:t>
            </w:r>
          </w:p>
        </w:tc>
      </w:tr>
      <w:tr w:rsidR="004F7A82" w:rsidRPr="00E004A4" w14:paraId="6ED82D0C" w14:textId="77777777" w:rsidTr="00CC0F91">
        <w:trPr>
          <w:cantSplit/>
          <w:trHeight w:val="1430"/>
        </w:trPr>
        <w:tc>
          <w:tcPr>
            <w:tcW w:w="9806" w:type="dxa"/>
            <w:gridSpan w:val="3"/>
            <w:tcBorders>
              <w:bottom w:val="nil"/>
            </w:tcBorders>
          </w:tcPr>
          <w:p w14:paraId="16551A7F" w14:textId="77777777" w:rsidR="004F7A82" w:rsidRPr="00E004A4" w:rsidRDefault="004F7A82" w:rsidP="004F7A82">
            <w:pPr>
              <w:pStyle w:val="PlainText"/>
              <w:rPr>
                <w:rFonts w:ascii="Times New Roman" w:hAnsi="Times New Roman" w:cs="Times New Roman"/>
                <w:sz w:val="24"/>
                <w:szCs w:val="24"/>
              </w:rPr>
            </w:pPr>
          </w:p>
          <w:p w14:paraId="291E5BFF" w14:textId="77777777" w:rsidR="00743A42" w:rsidRPr="00E004A4" w:rsidRDefault="00743A42" w:rsidP="004F7A82">
            <w:pPr>
              <w:pStyle w:val="PlainText"/>
              <w:rPr>
                <w:rFonts w:ascii="Times New Roman" w:hAnsi="Times New Roman" w:cs="Times New Roman"/>
                <w:sz w:val="24"/>
                <w:szCs w:val="24"/>
              </w:rPr>
            </w:pPr>
            <w:r w:rsidRPr="00E004A4">
              <w:rPr>
                <w:rFonts w:ascii="Times New Roman" w:hAnsi="Times New Roman" w:cs="Times New Roman"/>
                <w:b/>
                <w:sz w:val="24"/>
                <w:szCs w:val="24"/>
              </w:rPr>
              <w:t>Statement of Problem:</w:t>
            </w:r>
            <w:r w:rsidRPr="00E004A4">
              <w:rPr>
                <w:rFonts w:ascii="Times New Roman" w:hAnsi="Times New Roman" w:cs="Times New Roman"/>
                <w:sz w:val="24"/>
                <w:szCs w:val="24"/>
              </w:rPr>
              <w:t xml:space="preserve">  </w:t>
            </w:r>
          </w:p>
          <w:p w14:paraId="59E6304F" w14:textId="0CBC022F" w:rsidR="00B73654" w:rsidRPr="00E004A4" w:rsidRDefault="00B73654" w:rsidP="004F7A82">
            <w:pPr>
              <w:pStyle w:val="PlainText"/>
              <w:rPr>
                <w:rFonts w:ascii="Times New Roman" w:hAnsi="Times New Roman" w:cs="Times New Roman"/>
                <w:sz w:val="24"/>
                <w:szCs w:val="24"/>
              </w:rPr>
            </w:pPr>
            <w:r w:rsidRPr="00E004A4">
              <w:rPr>
                <w:rFonts w:ascii="Times New Roman" w:hAnsi="Times New Roman" w:cs="Times New Roman"/>
                <w:sz w:val="24"/>
                <w:szCs w:val="24"/>
              </w:rPr>
              <w:t>What specific academic benefits do undergraduate students attribute to their involvement in case competitions with a finance component.</w:t>
            </w:r>
          </w:p>
        </w:tc>
      </w:tr>
      <w:tr w:rsidR="00743A42" w:rsidRPr="00E004A4" w14:paraId="4A5AE01A" w14:textId="77777777" w:rsidTr="00CC0F91">
        <w:trPr>
          <w:cantSplit/>
          <w:trHeight w:val="982"/>
        </w:trPr>
        <w:tc>
          <w:tcPr>
            <w:tcW w:w="9806" w:type="dxa"/>
            <w:gridSpan w:val="3"/>
            <w:tcBorders>
              <w:top w:val="nil"/>
              <w:bottom w:val="single" w:sz="4" w:space="0" w:color="auto"/>
            </w:tcBorders>
          </w:tcPr>
          <w:p w14:paraId="76452A34" w14:textId="77777777" w:rsidR="00743A42" w:rsidRPr="00E004A4" w:rsidRDefault="00743A42" w:rsidP="004F7A82">
            <w:pPr>
              <w:pStyle w:val="PlainText"/>
              <w:rPr>
                <w:rFonts w:ascii="Times New Roman" w:hAnsi="Times New Roman" w:cs="Times New Roman"/>
                <w:sz w:val="24"/>
                <w:szCs w:val="24"/>
              </w:rPr>
            </w:pPr>
          </w:p>
          <w:p w14:paraId="56710F0A" w14:textId="32A5205C" w:rsidR="00743A42" w:rsidRPr="00E004A4" w:rsidRDefault="00743A42" w:rsidP="004F7A82">
            <w:pPr>
              <w:pStyle w:val="PlainText"/>
              <w:rPr>
                <w:rFonts w:ascii="Times New Roman" w:hAnsi="Times New Roman" w:cs="Times New Roman"/>
                <w:sz w:val="24"/>
                <w:szCs w:val="24"/>
              </w:rPr>
            </w:pPr>
            <w:r w:rsidRPr="00E004A4">
              <w:rPr>
                <w:rFonts w:ascii="Times New Roman" w:hAnsi="Times New Roman" w:cs="Times New Roman"/>
                <w:b/>
                <w:sz w:val="24"/>
                <w:szCs w:val="24"/>
              </w:rPr>
              <w:t>Goal of this Project:</w:t>
            </w:r>
            <w:r w:rsidR="0083640B" w:rsidRPr="00E004A4">
              <w:rPr>
                <w:rFonts w:ascii="Times New Roman" w:hAnsi="Times New Roman" w:cs="Times New Roman"/>
                <w:b/>
                <w:sz w:val="24"/>
                <w:szCs w:val="24"/>
              </w:rPr>
              <w:t xml:space="preserve"> </w:t>
            </w:r>
            <w:r w:rsidR="00B73654" w:rsidRPr="00E004A4">
              <w:rPr>
                <w:rFonts w:ascii="Times New Roman" w:hAnsi="Times New Roman" w:cs="Times New Roman"/>
                <w:bCs/>
                <w:sz w:val="24"/>
                <w:szCs w:val="24"/>
              </w:rPr>
              <w:t xml:space="preserve">Publication of results and undergraduate Honors project. </w:t>
            </w:r>
            <w:r w:rsidRPr="00E004A4">
              <w:rPr>
                <w:rFonts w:ascii="Times New Roman" w:hAnsi="Times New Roman" w:cs="Times New Roman"/>
                <w:sz w:val="24"/>
                <w:szCs w:val="24"/>
              </w:rPr>
              <w:t xml:space="preserve"> </w:t>
            </w:r>
          </w:p>
        </w:tc>
      </w:tr>
      <w:tr w:rsidR="004F7A82" w:rsidRPr="00E004A4" w14:paraId="4D86D716" w14:textId="77777777" w:rsidTr="00CC0F91">
        <w:trPr>
          <w:cantSplit/>
          <w:trHeight w:val="1583"/>
        </w:trPr>
        <w:tc>
          <w:tcPr>
            <w:tcW w:w="9806" w:type="dxa"/>
            <w:gridSpan w:val="3"/>
            <w:tcBorders>
              <w:bottom w:val="nil"/>
            </w:tcBorders>
          </w:tcPr>
          <w:p w14:paraId="1B542DC0" w14:textId="77777777" w:rsidR="004F7A82" w:rsidRPr="00E004A4" w:rsidRDefault="004F7A82" w:rsidP="004F7A82">
            <w:pPr>
              <w:pStyle w:val="PlainText"/>
              <w:rPr>
                <w:rFonts w:ascii="Times New Roman" w:hAnsi="Times New Roman" w:cs="Times New Roman"/>
                <w:sz w:val="24"/>
                <w:szCs w:val="24"/>
              </w:rPr>
            </w:pPr>
          </w:p>
          <w:p w14:paraId="25DECA62" w14:textId="255B6C4B" w:rsidR="00743A42" w:rsidRPr="00E004A4" w:rsidRDefault="00743A42" w:rsidP="004F7A82">
            <w:pPr>
              <w:pStyle w:val="PlainText"/>
              <w:rPr>
                <w:rFonts w:ascii="Times New Roman" w:hAnsi="Times New Roman" w:cs="Times New Roman"/>
                <w:color w:val="000000" w:themeColor="text1"/>
                <w:sz w:val="24"/>
                <w:szCs w:val="24"/>
              </w:rPr>
            </w:pPr>
            <w:r w:rsidRPr="00E004A4">
              <w:rPr>
                <w:rFonts w:ascii="Times New Roman" w:hAnsi="Times New Roman" w:cs="Times New Roman"/>
                <w:b/>
                <w:color w:val="000000" w:themeColor="text1"/>
                <w:sz w:val="24"/>
                <w:szCs w:val="24"/>
              </w:rPr>
              <w:t>Background:</w:t>
            </w:r>
            <w:r w:rsidR="00986FD1" w:rsidRPr="00E004A4">
              <w:rPr>
                <w:rFonts w:ascii="Times New Roman" w:hAnsi="Times New Roman" w:cs="Times New Roman"/>
                <w:color w:val="000000" w:themeColor="text1"/>
                <w:sz w:val="24"/>
                <w:szCs w:val="24"/>
              </w:rPr>
              <w:t xml:space="preserve"> </w:t>
            </w:r>
          </w:p>
          <w:p w14:paraId="65457E79" w14:textId="76C32CA5" w:rsidR="000A0F1C" w:rsidRPr="00E004A4" w:rsidRDefault="0025016F" w:rsidP="000A0F1C">
            <w:pPr>
              <w:rPr>
                <w:color w:val="000000" w:themeColor="text1"/>
              </w:rPr>
            </w:pPr>
            <w:r w:rsidRPr="00E004A4">
              <w:rPr>
                <w:color w:val="000000" w:themeColor="text1"/>
              </w:rPr>
              <w:t>The client Christopher is an undergraduate student working with Professor Mayhook in the department of libraries to complete an undergraduate honors project. Their project explores the specific benefits that undergraduate students attribute to their involvement with case competitions with a finance component. A case competition is an event</w:t>
            </w:r>
            <w:r w:rsidR="000A0F1C" w:rsidRPr="00E004A4">
              <w:rPr>
                <w:color w:val="000000" w:themeColor="text1"/>
              </w:rPr>
              <w:t xml:space="preserve"> where students come together to present solutions to real-world or fictional business problems using the skills they learned in management classes. </w:t>
            </w:r>
          </w:p>
          <w:p w14:paraId="38314866" w14:textId="77777777" w:rsidR="000A0F1C" w:rsidRPr="00E004A4" w:rsidRDefault="000A0F1C" w:rsidP="000A0F1C">
            <w:pPr>
              <w:rPr>
                <w:color w:val="000000" w:themeColor="text1"/>
              </w:rPr>
            </w:pPr>
          </w:p>
          <w:p w14:paraId="6AC8EE8C" w14:textId="689AF086" w:rsidR="000A0F1C" w:rsidRPr="00E004A4" w:rsidRDefault="000A0F1C" w:rsidP="000A0F1C">
            <w:pPr>
              <w:rPr>
                <w:color w:val="000000" w:themeColor="text1"/>
              </w:rPr>
            </w:pPr>
            <w:r w:rsidRPr="00E004A4">
              <w:rPr>
                <w:color w:val="000000" w:themeColor="text1"/>
              </w:rPr>
              <w:t>To gather data and insights from the students to understand their initial and retrospective perspectives on the case competition benefits they created a survey to obtain this information. The survey was created using a retrospective survey design and includes 3 types of questions: Likert Scale, select all that apply, and multiple-choice question. The questions range from</w:t>
            </w:r>
            <w:del w:id="0" w:author="Guda, Sumeeth Krishna" w:date="2024-07-26T16:23:00Z" w16du:dateUtc="2024-07-26T20:23:00Z">
              <w:r w:rsidRPr="00E004A4" w:rsidDel="00EF639A">
                <w:rPr>
                  <w:color w:val="000000" w:themeColor="text1"/>
                </w:rPr>
                <w:delText xml:space="preserve"> prior perceptions</w:delText>
              </w:r>
            </w:del>
            <w:ins w:id="1" w:author="Guda, Sumeeth Krishna" w:date="2024-07-26T16:24:00Z" w16du:dateUtc="2024-07-26T20:24:00Z">
              <w:r w:rsidR="00EF639A">
                <w:rPr>
                  <w:color w:val="000000" w:themeColor="text1"/>
                </w:rPr>
                <w:t xml:space="preserve"> t</w:t>
              </w:r>
            </w:ins>
            <w:ins w:id="2" w:author="Guda, Sumeeth Krishna" w:date="2024-07-26T16:23:00Z" w16du:dateUtc="2024-07-26T20:23:00Z">
              <w:r w:rsidR="00EF639A">
                <w:rPr>
                  <w:color w:val="000000" w:themeColor="text1"/>
                </w:rPr>
                <w:t>he students backgrounds and initial knowledge</w:t>
              </w:r>
            </w:ins>
            <w:r w:rsidRPr="00E004A4">
              <w:rPr>
                <w:color w:val="000000" w:themeColor="text1"/>
              </w:rPr>
              <w:t xml:space="preserve"> of case competitions</w:t>
            </w:r>
            <w:ins w:id="3" w:author="Guda, Sumeeth Krishna" w:date="2024-07-26T16:23:00Z" w16du:dateUtc="2024-07-26T20:23:00Z">
              <w:r w:rsidR="00EF639A">
                <w:rPr>
                  <w:color w:val="000000" w:themeColor="text1"/>
                </w:rPr>
                <w:t xml:space="preserve"> and the lessons learned</w:t>
              </w:r>
            </w:ins>
            <w:r w:rsidRPr="00E004A4">
              <w:rPr>
                <w:color w:val="000000" w:themeColor="text1"/>
              </w:rPr>
              <w:t>,</w:t>
            </w:r>
            <w:ins w:id="4" w:author="Guda, Sumeeth Krishna" w:date="2024-07-26T16:23:00Z" w16du:dateUtc="2024-07-26T20:23:00Z">
              <w:r w:rsidR="00EF639A">
                <w:rPr>
                  <w:color w:val="000000" w:themeColor="text1"/>
                </w:rPr>
                <w:t xml:space="preserve"> </w:t>
              </w:r>
            </w:ins>
            <w:ins w:id="5" w:author="Guda, Sumeeth Krishna" w:date="2024-07-26T16:24:00Z" w16du:dateUtc="2024-07-26T20:24:00Z">
              <w:r w:rsidR="00EF639A">
                <w:rPr>
                  <w:color w:val="000000" w:themeColor="text1"/>
                </w:rPr>
                <w:t>to</w:t>
              </w:r>
            </w:ins>
            <w:r w:rsidRPr="00E004A4">
              <w:rPr>
                <w:color w:val="000000" w:themeColor="text1"/>
              </w:rPr>
              <w:t xml:space="preserve"> post perceptions of case competitions with regards to the benefits and growth.</w:t>
            </w:r>
          </w:p>
          <w:p w14:paraId="41B814DB" w14:textId="77777777" w:rsidR="000A0F1C" w:rsidRPr="00E004A4" w:rsidRDefault="000A0F1C" w:rsidP="000A0F1C">
            <w:pPr>
              <w:rPr>
                <w:color w:val="000000" w:themeColor="text1"/>
              </w:rPr>
            </w:pPr>
          </w:p>
          <w:p w14:paraId="076BCC3C" w14:textId="7CC2D399" w:rsidR="0025016F" w:rsidRPr="00E004A4" w:rsidRDefault="000A0F1C" w:rsidP="000A0F1C">
            <w:pPr>
              <w:rPr>
                <w:color w:val="000000" w:themeColor="text1"/>
              </w:rPr>
            </w:pPr>
            <w:r w:rsidRPr="00E004A4">
              <w:rPr>
                <w:color w:val="000000" w:themeColor="text1"/>
              </w:rPr>
              <w:t>The main reason they decided to come to the SCS for help was they needed feedback on the survey design, to verify that there were no statistical errors, and learn about techniques for analysis to determine if the results were significant as well as learn about</w:t>
            </w:r>
            <w:r w:rsidR="008D1D4B" w:rsidRPr="00E004A4">
              <w:rPr>
                <w:color w:val="000000" w:themeColor="text1"/>
              </w:rPr>
              <w:t xml:space="preserve"> comparison tests between different populations. </w:t>
            </w:r>
          </w:p>
        </w:tc>
      </w:tr>
      <w:tr w:rsidR="00743A42" w:rsidRPr="00E004A4" w14:paraId="52ECF887" w14:textId="77777777" w:rsidTr="00CC0F91">
        <w:trPr>
          <w:cantSplit/>
          <w:trHeight w:val="712"/>
        </w:trPr>
        <w:tc>
          <w:tcPr>
            <w:tcW w:w="9806" w:type="dxa"/>
            <w:gridSpan w:val="3"/>
            <w:tcBorders>
              <w:top w:val="nil"/>
              <w:bottom w:val="single" w:sz="4" w:space="0" w:color="auto"/>
            </w:tcBorders>
          </w:tcPr>
          <w:p w14:paraId="48F65729" w14:textId="77777777" w:rsidR="00743A42" w:rsidRPr="00E004A4" w:rsidRDefault="00743A42" w:rsidP="004F7A82">
            <w:pPr>
              <w:pStyle w:val="PlainText"/>
              <w:rPr>
                <w:rFonts w:ascii="Times New Roman" w:hAnsi="Times New Roman" w:cs="Times New Roman"/>
                <w:sz w:val="24"/>
                <w:szCs w:val="24"/>
              </w:rPr>
            </w:pPr>
          </w:p>
          <w:p w14:paraId="2D7A9683" w14:textId="34BA4709" w:rsidR="00743A42" w:rsidRPr="00E004A4" w:rsidRDefault="00743A42" w:rsidP="004F7A82">
            <w:pPr>
              <w:pStyle w:val="PlainText"/>
              <w:rPr>
                <w:rFonts w:ascii="Times New Roman" w:hAnsi="Times New Roman" w:cs="Times New Roman"/>
                <w:sz w:val="24"/>
                <w:szCs w:val="24"/>
              </w:rPr>
            </w:pPr>
            <w:r w:rsidRPr="00E004A4">
              <w:rPr>
                <w:rFonts w:ascii="Times New Roman" w:hAnsi="Times New Roman" w:cs="Times New Roman"/>
                <w:b/>
                <w:sz w:val="24"/>
                <w:szCs w:val="24"/>
              </w:rPr>
              <w:t xml:space="preserve">Progress of project at this time: </w:t>
            </w:r>
            <w:r w:rsidR="00E004A4" w:rsidRPr="00E004A4">
              <w:rPr>
                <w:rFonts w:ascii="Times New Roman" w:hAnsi="Times New Roman" w:cs="Times New Roman"/>
                <w:sz w:val="24"/>
                <w:szCs w:val="24"/>
              </w:rPr>
              <w:t>Design (No Data collected).</w:t>
            </w:r>
          </w:p>
        </w:tc>
      </w:tr>
      <w:tr w:rsidR="004F7A82" w:rsidRPr="00E004A4" w14:paraId="2DC24851" w14:textId="77777777" w:rsidTr="00CC0F91">
        <w:trPr>
          <w:cantSplit/>
          <w:trHeight w:val="2334"/>
        </w:trPr>
        <w:tc>
          <w:tcPr>
            <w:tcW w:w="9806" w:type="dxa"/>
            <w:gridSpan w:val="3"/>
            <w:tcBorders>
              <w:bottom w:val="nil"/>
            </w:tcBorders>
          </w:tcPr>
          <w:p w14:paraId="6807442F" w14:textId="77777777" w:rsidR="004F7A82" w:rsidRPr="00E004A4" w:rsidRDefault="004F7A82" w:rsidP="004F7A82">
            <w:pPr>
              <w:pStyle w:val="PlainText"/>
              <w:rPr>
                <w:rFonts w:ascii="Times New Roman" w:hAnsi="Times New Roman" w:cs="Times New Roman"/>
                <w:b/>
                <w:sz w:val="24"/>
                <w:szCs w:val="24"/>
              </w:rPr>
            </w:pPr>
          </w:p>
          <w:p w14:paraId="171A128E" w14:textId="56C92C97" w:rsidR="0062216E" w:rsidRDefault="00743A42" w:rsidP="004F7A82">
            <w:pPr>
              <w:pStyle w:val="PlainText"/>
              <w:rPr>
                <w:rFonts w:ascii="Times New Roman" w:hAnsi="Times New Roman" w:cs="Times New Roman"/>
                <w:b/>
                <w:sz w:val="24"/>
                <w:szCs w:val="24"/>
              </w:rPr>
            </w:pPr>
            <w:r w:rsidRPr="00E004A4">
              <w:rPr>
                <w:rFonts w:ascii="Times New Roman" w:hAnsi="Times New Roman" w:cs="Times New Roman"/>
                <w:b/>
                <w:sz w:val="24"/>
                <w:szCs w:val="24"/>
              </w:rPr>
              <w:t xml:space="preserve">Relevant information presented at meeting: </w:t>
            </w:r>
          </w:p>
          <w:p w14:paraId="553B9B0A" w14:textId="1618BDAF" w:rsidR="008B3BC5" w:rsidRDefault="00107998" w:rsidP="00107998">
            <w:pPr>
              <w:pStyle w:val="PlainText"/>
              <w:rPr>
                <w:rFonts w:ascii="Times New Roman" w:hAnsi="Times New Roman" w:cs="Times New Roman"/>
                <w:bCs/>
                <w:sz w:val="24"/>
                <w:szCs w:val="24"/>
              </w:rPr>
            </w:pPr>
            <w:r>
              <w:rPr>
                <w:rFonts w:ascii="Times New Roman" w:hAnsi="Times New Roman" w:cs="Times New Roman"/>
                <w:bCs/>
                <w:sz w:val="24"/>
                <w:szCs w:val="24"/>
              </w:rPr>
              <w:t>At the start of the meeting, the client explained that the i</w:t>
            </w:r>
            <w:r w:rsidRPr="00107998">
              <w:rPr>
                <w:rFonts w:ascii="Times New Roman" w:hAnsi="Times New Roman" w:cs="Times New Roman"/>
                <w:bCs/>
                <w:sz w:val="24"/>
                <w:szCs w:val="24"/>
              </w:rPr>
              <w:t>dea of the project i</w:t>
            </w:r>
            <w:r w:rsidR="00F50436">
              <w:rPr>
                <w:rFonts w:ascii="Times New Roman" w:hAnsi="Times New Roman" w:cs="Times New Roman"/>
                <w:bCs/>
                <w:sz w:val="24"/>
                <w:szCs w:val="24"/>
              </w:rPr>
              <w:t>s</w:t>
            </w:r>
            <w:r w:rsidRPr="00107998">
              <w:rPr>
                <w:rFonts w:ascii="Times New Roman" w:hAnsi="Times New Roman" w:cs="Times New Roman"/>
                <w:bCs/>
                <w:sz w:val="24"/>
                <w:szCs w:val="24"/>
              </w:rPr>
              <w:t xml:space="preserve"> to gauge the academic and professional benefits of case competitions with financial components. </w:t>
            </w:r>
            <w:r>
              <w:rPr>
                <w:rFonts w:ascii="Times New Roman" w:hAnsi="Times New Roman" w:cs="Times New Roman"/>
                <w:bCs/>
                <w:sz w:val="24"/>
                <w:szCs w:val="24"/>
              </w:rPr>
              <w:t>T</w:t>
            </w:r>
            <w:r w:rsidRPr="00107998">
              <w:rPr>
                <w:rFonts w:ascii="Times New Roman" w:hAnsi="Times New Roman" w:cs="Times New Roman"/>
                <w:bCs/>
                <w:sz w:val="24"/>
                <w:szCs w:val="24"/>
              </w:rPr>
              <w:t>hey d</w:t>
            </w:r>
            <w:r>
              <w:rPr>
                <w:rFonts w:ascii="Times New Roman" w:hAnsi="Times New Roman" w:cs="Times New Roman"/>
                <w:bCs/>
                <w:sz w:val="24"/>
                <w:szCs w:val="24"/>
              </w:rPr>
              <w:t>id</w:t>
            </w:r>
            <w:r w:rsidRPr="00107998">
              <w:rPr>
                <w:rFonts w:ascii="Times New Roman" w:hAnsi="Times New Roman" w:cs="Times New Roman"/>
                <w:bCs/>
                <w:sz w:val="24"/>
                <w:szCs w:val="24"/>
              </w:rPr>
              <w:t xml:space="preserve"> this through </w:t>
            </w:r>
            <w:r>
              <w:rPr>
                <w:rFonts w:ascii="Times New Roman" w:hAnsi="Times New Roman" w:cs="Times New Roman"/>
                <w:bCs/>
                <w:sz w:val="24"/>
                <w:szCs w:val="24"/>
              </w:rPr>
              <w:t xml:space="preserve">creating </w:t>
            </w:r>
            <w:r w:rsidRPr="00107998">
              <w:rPr>
                <w:rFonts w:ascii="Times New Roman" w:hAnsi="Times New Roman" w:cs="Times New Roman"/>
                <w:bCs/>
                <w:sz w:val="24"/>
                <w:szCs w:val="24"/>
              </w:rPr>
              <w:t xml:space="preserve">a survey, </w:t>
            </w:r>
            <w:r>
              <w:rPr>
                <w:rFonts w:ascii="Times New Roman" w:hAnsi="Times New Roman" w:cs="Times New Roman"/>
                <w:bCs/>
                <w:sz w:val="24"/>
                <w:szCs w:val="24"/>
              </w:rPr>
              <w:t xml:space="preserve">to see if the </w:t>
            </w:r>
            <w:r w:rsidRPr="00107998">
              <w:rPr>
                <w:rFonts w:ascii="Times New Roman" w:hAnsi="Times New Roman" w:cs="Times New Roman"/>
                <w:bCs/>
                <w:sz w:val="24"/>
                <w:szCs w:val="24"/>
              </w:rPr>
              <w:t>students benefit</w:t>
            </w:r>
            <w:r w:rsidR="008B3BC5">
              <w:rPr>
                <w:rFonts w:ascii="Times New Roman" w:hAnsi="Times New Roman" w:cs="Times New Roman"/>
                <w:bCs/>
                <w:sz w:val="24"/>
                <w:szCs w:val="24"/>
              </w:rPr>
              <w:t>ed</w:t>
            </w:r>
            <w:r w:rsidRPr="00107998">
              <w:rPr>
                <w:rFonts w:ascii="Times New Roman" w:hAnsi="Times New Roman" w:cs="Times New Roman"/>
                <w:bCs/>
                <w:sz w:val="24"/>
                <w:szCs w:val="24"/>
              </w:rPr>
              <w:t xml:space="preserve"> from </w:t>
            </w:r>
            <w:r w:rsidR="008B3BC5" w:rsidRPr="00107998">
              <w:rPr>
                <w:rFonts w:ascii="Times New Roman" w:hAnsi="Times New Roman" w:cs="Times New Roman"/>
                <w:bCs/>
                <w:sz w:val="24"/>
                <w:szCs w:val="24"/>
              </w:rPr>
              <w:t>participating</w:t>
            </w:r>
            <w:r w:rsidR="008B3BC5">
              <w:rPr>
                <w:rFonts w:ascii="Times New Roman" w:hAnsi="Times New Roman" w:cs="Times New Roman"/>
                <w:bCs/>
                <w:sz w:val="24"/>
                <w:szCs w:val="24"/>
              </w:rPr>
              <w:t xml:space="preserve"> in the case competitions. They came to the SCS to validate the design of their survey and to see if there were any statistical errors with how they would collect their data. </w:t>
            </w:r>
          </w:p>
          <w:p w14:paraId="58112D70" w14:textId="77777777" w:rsidR="008B3BC5" w:rsidRDefault="008B3BC5" w:rsidP="00107998">
            <w:pPr>
              <w:pStyle w:val="PlainText"/>
              <w:rPr>
                <w:rFonts w:ascii="Times New Roman" w:hAnsi="Times New Roman" w:cs="Times New Roman"/>
                <w:bCs/>
                <w:sz w:val="24"/>
                <w:szCs w:val="24"/>
              </w:rPr>
            </w:pPr>
          </w:p>
          <w:p w14:paraId="61337994" w14:textId="11907AAC" w:rsidR="008B3BC5" w:rsidRPr="00107998" w:rsidRDefault="008B3BC5" w:rsidP="00107998">
            <w:pPr>
              <w:pStyle w:val="PlainText"/>
              <w:rPr>
                <w:rFonts w:ascii="Times New Roman" w:hAnsi="Times New Roman" w:cs="Times New Roman"/>
                <w:bCs/>
                <w:sz w:val="24"/>
                <w:szCs w:val="24"/>
              </w:rPr>
            </w:pPr>
            <w:r>
              <w:rPr>
                <w:rFonts w:ascii="Times New Roman" w:hAnsi="Times New Roman" w:cs="Times New Roman"/>
                <w:bCs/>
                <w:sz w:val="24"/>
                <w:szCs w:val="24"/>
              </w:rPr>
              <w:t xml:space="preserve">As explained in the meeting, Christopher and Prof. Mayhook will not conduct </w:t>
            </w:r>
            <w:r w:rsidR="00107998" w:rsidRPr="00107998">
              <w:rPr>
                <w:rFonts w:ascii="Times New Roman" w:hAnsi="Times New Roman" w:cs="Times New Roman"/>
                <w:bCs/>
                <w:sz w:val="24"/>
                <w:szCs w:val="24"/>
              </w:rPr>
              <w:t>a</w:t>
            </w:r>
            <w:r>
              <w:rPr>
                <w:rFonts w:ascii="Times New Roman" w:hAnsi="Times New Roman" w:cs="Times New Roman"/>
                <w:bCs/>
                <w:sz w:val="24"/>
                <w:szCs w:val="24"/>
              </w:rPr>
              <w:t xml:space="preserve"> separate</w:t>
            </w:r>
            <w:r w:rsidR="00107998" w:rsidRPr="00107998">
              <w:rPr>
                <w:rFonts w:ascii="Times New Roman" w:hAnsi="Times New Roman" w:cs="Times New Roman"/>
                <w:bCs/>
                <w:sz w:val="24"/>
                <w:szCs w:val="24"/>
              </w:rPr>
              <w:t xml:space="preserve"> </w:t>
            </w:r>
            <w:r>
              <w:rPr>
                <w:rFonts w:ascii="Times New Roman" w:hAnsi="Times New Roman" w:cs="Times New Roman"/>
                <w:bCs/>
                <w:sz w:val="24"/>
                <w:szCs w:val="24"/>
              </w:rPr>
              <w:t>initial test to gather the prior perceptions of the competitions, consequently their project will be a</w:t>
            </w:r>
            <w:r w:rsidR="00107998" w:rsidRPr="00107998">
              <w:rPr>
                <w:rFonts w:ascii="Times New Roman" w:hAnsi="Times New Roman" w:cs="Times New Roman"/>
                <w:bCs/>
                <w:sz w:val="24"/>
                <w:szCs w:val="24"/>
              </w:rPr>
              <w:t xml:space="preserve"> retrospective</w:t>
            </w:r>
            <w:r>
              <w:rPr>
                <w:rFonts w:ascii="Times New Roman" w:hAnsi="Times New Roman" w:cs="Times New Roman"/>
                <w:bCs/>
                <w:sz w:val="24"/>
                <w:szCs w:val="24"/>
              </w:rPr>
              <w:t xml:space="preserve"> study as they are focusing on the post perceptions from students after they participate in the competitions. </w:t>
            </w:r>
          </w:p>
          <w:p w14:paraId="1D5E7342" w14:textId="77777777" w:rsidR="008B3BC5" w:rsidRDefault="008B3BC5" w:rsidP="00107998">
            <w:pPr>
              <w:pStyle w:val="PlainText"/>
              <w:rPr>
                <w:rFonts w:ascii="Times New Roman" w:hAnsi="Times New Roman" w:cs="Times New Roman"/>
                <w:bCs/>
                <w:sz w:val="24"/>
                <w:szCs w:val="24"/>
              </w:rPr>
            </w:pPr>
          </w:p>
          <w:p w14:paraId="1264D88A" w14:textId="12605854" w:rsidR="00107998" w:rsidRPr="00107998" w:rsidRDefault="008B3BC5" w:rsidP="00107998">
            <w:pPr>
              <w:pStyle w:val="PlainText"/>
              <w:rPr>
                <w:rFonts w:ascii="Times New Roman" w:hAnsi="Times New Roman" w:cs="Times New Roman"/>
                <w:bCs/>
                <w:sz w:val="24"/>
                <w:szCs w:val="24"/>
              </w:rPr>
            </w:pPr>
            <w:r>
              <w:rPr>
                <w:rFonts w:ascii="Times New Roman" w:hAnsi="Times New Roman" w:cs="Times New Roman"/>
                <w:bCs/>
                <w:sz w:val="24"/>
                <w:szCs w:val="24"/>
              </w:rPr>
              <w:t>Professor Mayhook holds many case competitions throughout her course, as she explained, the types of competitions she holds involve</w:t>
            </w:r>
            <w:r w:rsidR="008F20E9">
              <w:rPr>
                <w:rFonts w:ascii="Times New Roman" w:hAnsi="Times New Roman" w:cs="Times New Roman"/>
                <w:bCs/>
                <w:sz w:val="24"/>
                <w:szCs w:val="24"/>
              </w:rPr>
              <w:t>:</w:t>
            </w:r>
            <w:r>
              <w:rPr>
                <w:rFonts w:ascii="Times New Roman" w:hAnsi="Times New Roman" w:cs="Times New Roman"/>
                <w:bCs/>
                <w:sz w:val="24"/>
                <w:szCs w:val="24"/>
              </w:rPr>
              <w:t xml:space="preserve"> Presenting a business scenario to the students</w:t>
            </w:r>
            <w:r w:rsidR="00107998" w:rsidRPr="00107998">
              <w:rPr>
                <w:rFonts w:ascii="Times New Roman" w:hAnsi="Times New Roman" w:cs="Times New Roman"/>
                <w:bCs/>
                <w:sz w:val="24"/>
                <w:szCs w:val="24"/>
              </w:rPr>
              <w:t xml:space="preserve">, </w:t>
            </w:r>
            <w:r>
              <w:rPr>
                <w:rFonts w:ascii="Times New Roman" w:hAnsi="Times New Roman" w:cs="Times New Roman"/>
                <w:bCs/>
                <w:sz w:val="24"/>
                <w:szCs w:val="24"/>
              </w:rPr>
              <w:t xml:space="preserve">they would then do research and create a </w:t>
            </w:r>
            <w:r w:rsidR="00107998" w:rsidRPr="00107998">
              <w:rPr>
                <w:rFonts w:ascii="Times New Roman" w:hAnsi="Times New Roman" w:cs="Times New Roman"/>
                <w:bCs/>
                <w:sz w:val="24"/>
                <w:szCs w:val="24"/>
              </w:rPr>
              <w:t xml:space="preserve">presentation, and </w:t>
            </w:r>
            <w:r>
              <w:rPr>
                <w:rFonts w:ascii="Times New Roman" w:hAnsi="Times New Roman" w:cs="Times New Roman"/>
                <w:bCs/>
                <w:sz w:val="24"/>
                <w:szCs w:val="24"/>
              </w:rPr>
              <w:t xml:space="preserve">lastly </w:t>
            </w:r>
            <w:r w:rsidR="00107998" w:rsidRPr="00107998">
              <w:rPr>
                <w:rFonts w:ascii="Times New Roman" w:hAnsi="Times New Roman" w:cs="Times New Roman"/>
                <w:bCs/>
                <w:sz w:val="24"/>
                <w:szCs w:val="24"/>
              </w:rPr>
              <w:t>give recommendations in business proceedings</w:t>
            </w:r>
            <w:r>
              <w:rPr>
                <w:rFonts w:ascii="Times New Roman" w:hAnsi="Times New Roman" w:cs="Times New Roman"/>
                <w:bCs/>
                <w:sz w:val="24"/>
                <w:szCs w:val="24"/>
              </w:rPr>
              <w:t xml:space="preserve">. The </w:t>
            </w:r>
            <w:r w:rsidR="00B14CDA">
              <w:rPr>
                <w:rFonts w:ascii="Times New Roman" w:hAnsi="Times New Roman" w:cs="Times New Roman"/>
                <w:bCs/>
                <w:sz w:val="24"/>
                <w:szCs w:val="24"/>
              </w:rPr>
              <w:t xml:space="preserve">financial </w:t>
            </w:r>
            <w:r>
              <w:rPr>
                <w:rFonts w:ascii="Times New Roman" w:hAnsi="Times New Roman" w:cs="Times New Roman"/>
                <w:bCs/>
                <w:sz w:val="24"/>
                <w:szCs w:val="24"/>
              </w:rPr>
              <w:t xml:space="preserve">case competitions the client is </w:t>
            </w:r>
            <w:r w:rsidR="007D5C62">
              <w:rPr>
                <w:rFonts w:ascii="Times New Roman" w:hAnsi="Times New Roman" w:cs="Times New Roman"/>
                <w:bCs/>
                <w:sz w:val="24"/>
                <w:szCs w:val="24"/>
              </w:rPr>
              <w:t>exploring</w:t>
            </w:r>
            <w:r>
              <w:rPr>
                <w:rFonts w:ascii="Times New Roman" w:hAnsi="Times New Roman" w:cs="Times New Roman"/>
                <w:bCs/>
                <w:sz w:val="24"/>
                <w:szCs w:val="24"/>
              </w:rPr>
              <w:t xml:space="preserve"> </w:t>
            </w:r>
            <w:r w:rsidR="00B14CDA">
              <w:rPr>
                <w:rFonts w:ascii="Times New Roman" w:hAnsi="Times New Roman" w:cs="Times New Roman"/>
                <w:bCs/>
                <w:sz w:val="24"/>
                <w:szCs w:val="24"/>
              </w:rPr>
              <w:t xml:space="preserve">are those in academic settings </w:t>
            </w:r>
            <w:r>
              <w:rPr>
                <w:rFonts w:ascii="Times New Roman" w:hAnsi="Times New Roman" w:cs="Times New Roman"/>
                <w:bCs/>
                <w:sz w:val="24"/>
                <w:szCs w:val="24"/>
              </w:rPr>
              <w:t>an</w:t>
            </w:r>
            <w:r w:rsidR="00B14CDA">
              <w:rPr>
                <w:rFonts w:ascii="Times New Roman" w:hAnsi="Times New Roman" w:cs="Times New Roman"/>
                <w:bCs/>
                <w:sz w:val="24"/>
                <w:szCs w:val="24"/>
              </w:rPr>
              <w:t>d in</w:t>
            </w:r>
            <w:r>
              <w:rPr>
                <w:rFonts w:ascii="Times New Roman" w:hAnsi="Times New Roman" w:cs="Times New Roman"/>
                <w:bCs/>
                <w:sz w:val="24"/>
                <w:szCs w:val="24"/>
              </w:rPr>
              <w:t xml:space="preserve"> extracurricular activit</w:t>
            </w:r>
            <w:r w:rsidR="00B14CDA">
              <w:rPr>
                <w:rFonts w:ascii="Times New Roman" w:hAnsi="Times New Roman" w:cs="Times New Roman"/>
                <w:bCs/>
                <w:sz w:val="24"/>
                <w:szCs w:val="24"/>
              </w:rPr>
              <w:t>ies</w:t>
            </w:r>
            <w:r>
              <w:rPr>
                <w:rFonts w:ascii="Times New Roman" w:hAnsi="Times New Roman" w:cs="Times New Roman"/>
                <w:bCs/>
                <w:sz w:val="24"/>
                <w:szCs w:val="24"/>
              </w:rPr>
              <w:t xml:space="preserve">. </w:t>
            </w:r>
            <w:r w:rsidR="000706EF">
              <w:rPr>
                <w:rFonts w:ascii="Times New Roman" w:hAnsi="Times New Roman" w:cs="Times New Roman"/>
                <w:bCs/>
                <w:sz w:val="24"/>
                <w:szCs w:val="24"/>
              </w:rPr>
              <w:t xml:space="preserve">They are doing this because one section of their survey asks participants </w:t>
            </w:r>
            <w:r w:rsidR="00107998" w:rsidRPr="00107998">
              <w:rPr>
                <w:rFonts w:ascii="Times New Roman" w:hAnsi="Times New Roman" w:cs="Times New Roman"/>
                <w:bCs/>
                <w:sz w:val="24"/>
                <w:szCs w:val="24"/>
              </w:rPr>
              <w:t xml:space="preserve">about all case competitions they participated in. They might partner with classes in the business department which mandate a competition, but they are looking to broaden the diversity of the samples. </w:t>
            </w:r>
          </w:p>
          <w:p w14:paraId="5B63617F" w14:textId="77777777" w:rsidR="000706EF" w:rsidRDefault="000706EF" w:rsidP="00107998">
            <w:pPr>
              <w:pStyle w:val="PlainText"/>
              <w:rPr>
                <w:rFonts w:ascii="Times New Roman" w:hAnsi="Times New Roman" w:cs="Times New Roman"/>
                <w:bCs/>
                <w:sz w:val="24"/>
                <w:szCs w:val="24"/>
              </w:rPr>
            </w:pPr>
          </w:p>
          <w:p w14:paraId="0146C908" w14:textId="1DE947D5" w:rsidR="00107998" w:rsidRPr="00107998" w:rsidRDefault="000706EF" w:rsidP="00107998">
            <w:pPr>
              <w:pStyle w:val="PlainText"/>
              <w:rPr>
                <w:rFonts w:ascii="Times New Roman" w:hAnsi="Times New Roman" w:cs="Times New Roman"/>
                <w:bCs/>
                <w:sz w:val="24"/>
                <w:szCs w:val="24"/>
              </w:rPr>
            </w:pPr>
            <w:r>
              <w:rPr>
                <w:rFonts w:ascii="Times New Roman" w:hAnsi="Times New Roman" w:cs="Times New Roman"/>
                <w:bCs/>
                <w:sz w:val="24"/>
                <w:szCs w:val="24"/>
              </w:rPr>
              <w:t>A concern that Dr. Gu had about this was that the survey can mean different things to different people, and focusing on different participant backgrounds yields better results. Whether it was the first time the student participated in the competition or not.</w:t>
            </w:r>
            <w:r w:rsidRPr="00107998">
              <w:rPr>
                <w:rFonts w:ascii="Times New Roman" w:hAnsi="Times New Roman" w:cs="Times New Roman"/>
                <w:bCs/>
                <w:sz w:val="24"/>
                <w:szCs w:val="24"/>
              </w:rPr>
              <w:t xml:space="preserve"> There</w:t>
            </w:r>
            <w:r w:rsidR="00107998" w:rsidRPr="00107998">
              <w:rPr>
                <w:rFonts w:ascii="Times New Roman" w:hAnsi="Times New Roman" w:cs="Times New Roman"/>
                <w:bCs/>
                <w:sz w:val="24"/>
                <w:szCs w:val="24"/>
              </w:rPr>
              <w:t xml:space="preserve"> could be different varieties of case competitions, </w:t>
            </w:r>
            <w:r>
              <w:rPr>
                <w:rFonts w:ascii="Times New Roman" w:hAnsi="Times New Roman" w:cs="Times New Roman"/>
                <w:bCs/>
                <w:sz w:val="24"/>
                <w:szCs w:val="24"/>
              </w:rPr>
              <w:t xml:space="preserve">and </w:t>
            </w:r>
            <w:r w:rsidRPr="00107998">
              <w:rPr>
                <w:rFonts w:ascii="Times New Roman" w:hAnsi="Times New Roman" w:cs="Times New Roman"/>
                <w:bCs/>
                <w:sz w:val="24"/>
                <w:szCs w:val="24"/>
              </w:rPr>
              <w:t>it’s</w:t>
            </w:r>
            <w:r w:rsidR="00107998" w:rsidRPr="00107998">
              <w:rPr>
                <w:rFonts w:ascii="Times New Roman" w:hAnsi="Times New Roman" w:cs="Times New Roman"/>
                <w:bCs/>
                <w:sz w:val="24"/>
                <w:szCs w:val="24"/>
              </w:rPr>
              <w:t xml:space="preserve"> </w:t>
            </w:r>
            <w:r>
              <w:rPr>
                <w:rFonts w:ascii="Times New Roman" w:hAnsi="Times New Roman" w:cs="Times New Roman"/>
                <w:bCs/>
                <w:sz w:val="24"/>
                <w:szCs w:val="24"/>
              </w:rPr>
              <w:t>the responsibility of</w:t>
            </w:r>
            <w:r w:rsidR="00107998" w:rsidRPr="00107998">
              <w:rPr>
                <w:rFonts w:ascii="Times New Roman" w:hAnsi="Times New Roman" w:cs="Times New Roman"/>
                <w:bCs/>
                <w:sz w:val="24"/>
                <w:szCs w:val="24"/>
              </w:rPr>
              <w:t xml:space="preserve"> the survey taker to determine the worth of the case competition.</w:t>
            </w:r>
            <w:r>
              <w:rPr>
                <w:rFonts w:ascii="Times New Roman" w:hAnsi="Times New Roman" w:cs="Times New Roman"/>
                <w:bCs/>
                <w:sz w:val="24"/>
                <w:szCs w:val="24"/>
              </w:rPr>
              <w:t xml:space="preserve"> To see if they personally benefitted from the competition or not. </w:t>
            </w:r>
            <w:ins w:id="6" w:author="Guda, Sumeeth Krishna" w:date="2024-07-26T16:25:00Z" w16du:dateUtc="2024-07-26T20:25:00Z">
              <w:r w:rsidR="00D6231C">
                <w:rPr>
                  <w:rFonts w:ascii="Times New Roman" w:hAnsi="Times New Roman" w:cs="Times New Roman"/>
                  <w:bCs/>
                  <w:sz w:val="24"/>
                  <w:szCs w:val="24"/>
                </w:rPr>
                <w:t xml:space="preserve">This is important to the analysis as it contributes to the fact that the participants don’t come from the same </w:t>
              </w:r>
            </w:ins>
            <w:ins w:id="7" w:author="Guda, Sumeeth Krishna" w:date="2024-07-26T16:26:00Z" w16du:dateUtc="2024-07-26T20:26:00Z">
              <w:r w:rsidR="007618B3">
                <w:rPr>
                  <w:rFonts w:ascii="Times New Roman" w:hAnsi="Times New Roman" w:cs="Times New Roman"/>
                  <w:bCs/>
                  <w:sz w:val="24"/>
                  <w:szCs w:val="24"/>
                </w:rPr>
                <w:t>backgrounds,</w:t>
              </w:r>
            </w:ins>
            <w:ins w:id="8" w:author="Guda, Sumeeth Krishna" w:date="2024-07-26T16:25:00Z" w16du:dateUtc="2024-07-26T20:25:00Z">
              <w:r w:rsidR="00D6231C">
                <w:rPr>
                  <w:rFonts w:ascii="Times New Roman" w:hAnsi="Times New Roman" w:cs="Times New Roman"/>
                  <w:bCs/>
                  <w:sz w:val="24"/>
                  <w:szCs w:val="24"/>
                </w:rPr>
                <w:t xml:space="preserve"> hence making the analysis more challenging. </w:t>
              </w:r>
            </w:ins>
            <w:r w:rsidR="00107998" w:rsidRPr="00107998">
              <w:rPr>
                <w:rFonts w:ascii="Times New Roman" w:hAnsi="Times New Roman" w:cs="Times New Roman"/>
                <w:bCs/>
                <w:sz w:val="24"/>
                <w:szCs w:val="24"/>
              </w:rPr>
              <w:t xml:space="preserve"> </w:t>
            </w:r>
          </w:p>
          <w:p w14:paraId="139AF4D3" w14:textId="77777777" w:rsidR="00107998" w:rsidRPr="00107998" w:rsidRDefault="00107998" w:rsidP="00107998">
            <w:pPr>
              <w:pStyle w:val="PlainText"/>
              <w:rPr>
                <w:rFonts w:ascii="Times New Roman" w:hAnsi="Times New Roman" w:cs="Times New Roman"/>
                <w:bCs/>
                <w:sz w:val="24"/>
                <w:szCs w:val="24"/>
              </w:rPr>
            </w:pPr>
          </w:p>
          <w:p w14:paraId="59B94DE1" w14:textId="7B9706FB" w:rsidR="00107998" w:rsidRDefault="000706EF" w:rsidP="00107998">
            <w:pPr>
              <w:pStyle w:val="PlainText"/>
              <w:rPr>
                <w:rFonts w:ascii="Times New Roman" w:hAnsi="Times New Roman" w:cs="Times New Roman"/>
                <w:bCs/>
                <w:sz w:val="24"/>
                <w:szCs w:val="24"/>
              </w:rPr>
            </w:pPr>
            <w:r>
              <w:rPr>
                <w:rFonts w:ascii="Times New Roman" w:hAnsi="Times New Roman" w:cs="Times New Roman"/>
                <w:bCs/>
                <w:sz w:val="24"/>
                <w:szCs w:val="24"/>
              </w:rPr>
              <w:t>A major concern that Dr. Gu had about the survey was the baseline background of the survey takers was blurred. This is problematic because</w:t>
            </w:r>
            <w:r w:rsidR="00107998" w:rsidRPr="00107998">
              <w:rPr>
                <w:rFonts w:ascii="Times New Roman" w:hAnsi="Times New Roman" w:cs="Times New Roman"/>
                <w:bCs/>
                <w:sz w:val="24"/>
                <w:szCs w:val="24"/>
              </w:rPr>
              <w:t xml:space="preserve"> whatever </w:t>
            </w:r>
            <w:r w:rsidRPr="00107998">
              <w:rPr>
                <w:rFonts w:ascii="Times New Roman" w:hAnsi="Times New Roman" w:cs="Times New Roman"/>
                <w:bCs/>
                <w:sz w:val="24"/>
                <w:szCs w:val="24"/>
              </w:rPr>
              <w:t>conclusion</w:t>
            </w:r>
            <w:r>
              <w:rPr>
                <w:rFonts w:ascii="Times New Roman" w:hAnsi="Times New Roman" w:cs="Times New Roman"/>
                <w:bCs/>
                <w:sz w:val="24"/>
                <w:szCs w:val="24"/>
              </w:rPr>
              <w:t>s the client obtains at the end of their survey might not be significant, simply because they didn’t work with an audience from a common background. Once t</w:t>
            </w:r>
            <w:r w:rsidR="00107998" w:rsidRPr="00107998">
              <w:rPr>
                <w:rFonts w:ascii="Times New Roman" w:hAnsi="Times New Roman" w:cs="Times New Roman"/>
                <w:bCs/>
                <w:sz w:val="24"/>
                <w:szCs w:val="24"/>
              </w:rPr>
              <w:t xml:space="preserve">he baseline is clear, the conclusion might be more </w:t>
            </w:r>
            <w:r>
              <w:rPr>
                <w:rFonts w:ascii="Times New Roman" w:hAnsi="Times New Roman" w:cs="Times New Roman"/>
                <w:bCs/>
                <w:sz w:val="24"/>
                <w:szCs w:val="24"/>
              </w:rPr>
              <w:t>definite and significant. Once Dr. Gu said this, the client and Prof. Mayhook agreed that they might not get a clean conclusion. Because, t</w:t>
            </w:r>
            <w:r w:rsidR="00107998" w:rsidRPr="00107998">
              <w:rPr>
                <w:rFonts w:ascii="Times New Roman" w:hAnsi="Times New Roman" w:cs="Times New Roman"/>
                <w:bCs/>
                <w:sz w:val="24"/>
                <w:szCs w:val="24"/>
              </w:rPr>
              <w:t>he baseline isn't clear for the participants</w:t>
            </w:r>
            <w:r>
              <w:rPr>
                <w:rFonts w:ascii="Times New Roman" w:hAnsi="Times New Roman" w:cs="Times New Roman"/>
                <w:bCs/>
                <w:sz w:val="24"/>
                <w:szCs w:val="24"/>
              </w:rPr>
              <w:t>, s</w:t>
            </w:r>
            <w:r w:rsidR="00107998" w:rsidRPr="00107998">
              <w:rPr>
                <w:rFonts w:ascii="Times New Roman" w:hAnsi="Times New Roman" w:cs="Times New Roman"/>
                <w:bCs/>
                <w:sz w:val="24"/>
                <w:szCs w:val="24"/>
              </w:rPr>
              <w:t>ince there are many kinds of case competitions</w:t>
            </w:r>
            <w:r>
              <w:rPr>
                <w:rFonts w:ascii="Times New Roman" w:hAnsi="Times New Roman" w:cs="Times New Roman"/>
                <w:bCs/>
                <w:sz w:val="24"/>
                <w:szCs w:val="24"/>
              </w:rPr>
              <w:t xml:space="preserve">; </w:t>
            </w:r>
            <w:r w:rsidR="00107998" w:rsidRPr="00107998">
              <w:rPr>
                <w:rFonts w:ascii="Times New Roman" w:hAnsi="Times New Roman" w:cs="Times New Roman"/>
                <w:bCs/>
                <w:sz w:val="24"/>
                <w:szCs w:val="24"/>
              </w:rPr>
              <w:t>The broad baseline makes it hard to tell a story. This is one possible limitation of the study.</w:t>
            </w:r>
            <w:r w:rsidR="00454843">
              <w:rPr>
                <w:rFonts w:ascii="Times New Roman" w:hAnsi="Times New Roman" w:cs="Times New Roman"/>
                <w:bCs/>
                <w:sz w:val="24"/>
                <w:szCs w:val="24"/>
              </w:rPr>
              <w:t xml:space="preserve"> </w:t>
            </w:r>
          </w:p>
          <w:p w14:paraId="3018C301" w14:textId="77777777" w:rsidR="00454843" w:rsidRDefault="00454843" w:rsidP="00107998">
            <w:pPr>
              <w:pStyle w:val="PlainText"/>
              <w:rPr>
                <w:rFonts w:ascii="Times New Roman" w:hAnsi="Times New Roman" w:cs="Times New Roman"/>
                <w:bCs/>
                <w:sz w:val="24"/>
                <w:szCs w:val="24"/>
              </w:rPr>
            </w:pPr>
          </w:p>
          <w:p w14:paraId="37746325" w14:textId="467DDB4F" w:rsidR="00107998" w:rsidRDefault="00454843" w:rsidP="00107998">
            <w:pPr>
              <w:pStyle w:val="PlainText"/>
              <w:rPr>
                <w:rFonts w:ascii="Times New Roman" w:hAnsi="Times New Roman" w:cs="Times New Roman"/>
                <w:bCs/>
                <w:sz w:val="24"/>
                <w:szCs w:val="24"/>
              </w:rPr>
            </w:pPr>
            <w:r>
              <w:rPr>
                <w:rFonts w:ascii="Times New Roman" w:hAnsi="Times New Roman" w:cs="Times New Roman"/>
                <w:bCs/>
                <w:sz w:val="24"/>
                <w:szCs w:val="24"/>
              </w:rPr>
              <w:t>Although the client and Prof. Mayhook are currently in the design phase, and that analysis isn’t in view yet. One approach Dr. Gu recommended was that they use regression for the analysis, however given that the client and Prof. Mayhook did not have a clear question to address and that by the sound of their request then they could just do sample statistics or potentially analyze the relations among the covariates under a very general framework. The latter analysis method might be challenging under their current design, Furthermore, the SCS is unable to provide qualitative analysis services to clients as was mentioned in the meeting.</w:t>
            </w:r>
            <w:r w:rsidR="00107998" w:rsidRPr="00107998">
              <w:rPr>
                <w:rFonts w:ascii="Times New Roman" w:hAnsi="Times New Roman" w:cs="Times New Roman"/>
                <w:bCs/>
                <w:sz w:val="24"/>
                <w:szCs w:val="24"/>
              </w:rPr>
              <w:t xml:space="preserve"> </w:t>
            </w:r>
            <w:r>
              <w:rPr>
                <w:rFonts w:ascii="Times New Roman" w:hAnsi="Times New Roman" w:cs="Times New Roman"/>
                <w:bCs/>
                <w:sz w:val="24"/>
                <w:szCs w:val="24"/>
              </w:rPr>
              <w:t xml:space="preserve">The client mentioned that they would likely do a descriptive statistics analysis and ultimately a chi squared analysis for their data. </w:t>
            </w:r>
          </w:p>
          <w:p w14:paraId="46D03643" w14:textId="77777777" w:rsidR="00454843" w:rsidRDefault="00454843" w:rsidP="00107998">
            <w:pPr>
              <w:pStyle w:val="PlainText"/>
              <w:rPr>
                <w:rFonts w:ascii="Times New Roman" w:hAnsi="Times New Roman" w:cs="Times New Roman"/>
                <w:bCs/>
                <w:sz w:val="24"/>
                <w:szCs w:val="24"/>
              </w:rPr>
            </w:pPr>
          </w:p>
          <w:p w14:paraId="7119ACF6" w14:textId="77777777" w:rsidR="00454843" w:rsidRDefault="00454843" w:rsidP="00107998">
            <w:pPr>
              <w:pStyle w:val="PlainText"/>
              <w:rPr>
                <w:rFonts w:ascii="Times New Roman" w:hAnsi="Times New Roman" w:cs="Times New Roman"/>
                <w:bCs/>
                <w:sz w:val="24"/>
                <w:szCs w:val="24"/>
              </w:rPr>
            </w:pPr>
          </w:p>
          <w:p w14:paraId="2C88EE5D" w14:textId="77777777" w:rsidR="00454843" w:rsidRPr="00107998" w:rsidRDefault="00454843" w:rsidP="00107998">
            <w:pPr>
              <w:pStyle w:val="PlainText"/>
              <w:rPr>
                <w:rFonts w:ascii="Times New Roman" w:hAnsi="Times New Roman" w:cs="Times New Roman"/>
                <w:bCs/>
                <w:sz w:val="24"/>
                <w:szCs w:val="24"/>
              </w:rPr>
            </w:pPr>
          </w:p>
          <w:p w14:paraId="49B1BBCB" w14:textId="71723F24" w:rsidR="00107998" w:rsidRDefault="00454843" w:rsidP="00107998">
            <w:pPr>
              <w:pStyle w:val="PlainText"/>
              <w:rPr>
                <w:rFonts w:ascii="Times New Roman" w:hAnsi="Times New Roman" w:cs="Times New Roman"/>
                <w:bCs/>
                <w:sz w:val="24"/>
                <w:szCs w:val="24"/>
              </w:rPr>
            </w:pPr>
            <w:r>
              <w:rPr>
                <w:rFonts w:ascii="Times New Roman" w:hAnsi="Times New Roman" w:cs="Times New Roman"/>
                <w:bCs/>
                <w:sz w:val="24"/>
                <w:szCs w:val="24"/>
              </w:rPr>
              <w:t xml:space="preserve">Regarding the questions asked in the survey, from a human </w:t>
            </w:r>
            <w:r w:rsidR="00E0019F">
              <w:rPr>
                <w:rFonts w:ascii="Times New Roman" w:hAnsi="Times New Roman" w:cs="Times New Roman"/>
                <w:bCs/>
                <w:sz w:val="24"/>
                <w:szCs w:val="24"/>
              </w:rPr>
              <w:t>factors’</w:t>
            </w:r>
            <w:r>
              <w:rPr>
                <w:rFonts w:ascii="Times New Roman" w:hAnsi="Times New Roman" w:cs="Times New Roman"/>
                <w:bCs/>
                <w:sz w:val="24"/>
                <w:szCs w:val="24"/>
              </w:rPr>
              <w:t xml:space="preserve"> perspective Sumeeth and Dr. Gu thought the description of the survey was too long and ultimately this could be a problem as it might dissuade participants from submitting their survey</w:t>
            </w:r>
            <w:r w:rsidR="00107998" w:rsidRPr="00107998">
              <w:rPr>
                <w:rFonts w:ascii="Times New Roman" w:hAnsi="Times New Roman" w:cs="Times New Roman"/>
                <w:bCs/>
                <w:sz w:val="24"/>
                <w:szCs w:val="24"/>
              </w:rPr>
              <w:t xml:space="preserve">. </w:t>
            </w:r>
            <w:del w:id="9" w:author="Guda, Sumeeth Krishna" w:date="2024-07-26T16:22:00Z" w16du:dateUtc="2024-07-26T20:22:00Z">
              <w:r w:rsidR="00AC7FFE" w:rsidDel="00EF639A">
                <w:rPr>
                  <w:rFonts w:ascii="Times New Roman" w:hAnsi="Times New Roman" w:cs="Times New Roman"/>
                  <w:bCs/>
                  <w:sz w:val="24"/>
                  <w:szCs w:val="24"/>
                </w:rPr>
                <w:delText>Additionally</w:delText>
              </w:r>
            </w:del>
            <w:ins w:id="10" w:author="Guda, Sumeeth Krishna" w:date="2024-07-26T16:22:00Z" w16du:dateUtc="2024-07-26T20:22:00Z">
              <w:r w:rsidR="00EF639A">
                <w:rPr>
                  <w:rFonts w:ascii="Times New Roman" w:hAnsi="Times New Roman" w:cs="Times New Roman"/>
                  <w:bCs/>
                  <w:sz w:val="24"/>
                  <w:szCs w:val="24"/>
                </w:rPr>
                <w:t>Additionally,</w:t>
              </w:r>
            </w:ins>
            <w:r w:rsidR="00AC7FFE">
              <w:rPr>
                <w:rFonts w:ascii="Times New Roman" w:hAnsi="Times New Roman" w:cs="Times New Roman"/>
                <w:bCs/>
                <w:sz w:val="24"/>
                <w:szCs w:val="24"/>
              </w:rPr>
              <w:t xml:space="preserve"> the Likert Scale questions were also seen as too lengthy and might cause disinterest among the survey takers. </w:t>
            </w:r>
          </w:p>
          <w:p w14:paraId="7EA2F0F0" w14:textId="77777777" w:rsidR="009230DD" w:rsidRDefault="009230DD" w:rsidP="00107998">
            <w:pPr>
              <w:pStyle w:val="PlainText"/>
              <w:rPr>
                <w:rFonts w:ascii="Times New Roman" w:hAnsi="Times New Roman" w:cs="Times New Roman"/>
                <w:bCs/>
                <w:sz w:val="24"/>
                <w:szCs w:val="24"/>
              </w:rPr>
            </w:pPr>
          </w:p>
          <w:p w14:paraId="79CFA38D" w14:textId="14345572" w:rsidR="009230DD" w:rsidRPr="00107998" w:rsidRDefault="009230DD" w:rsidP="00107998">
            <w:pPr>
              <w:pStyle w:val="PlainText"/>
              <w:rPr>
                <w:rFonts w:ascii="Times New Roman" w:hAnsi="Times New Roman" w:cs="Times New Roman"/>
                <w:bCs/>
                <w:sz w:val="24"/>
                <w:szCs w:val="24"/>
              </w:rPr>
            </w:pPr>
            <w:r>
              <w:rPr>
                <w:rFonts w:ascii="Times New Roman" w:hAnsi="Times New Roman" w:cs="Times New Roman"/>
                <w:bCs/>
                <w:sz w:val="24"/>
                <w:szCs w:val="24"/>
              </w:rPr>
              <w:t xml:space="preserve">The biggest concern in the meeting Dr. Gu and Sumeeth had about this project was that the client did not ask a specific research question. It was too broad and ultimately, they could not give any specific statistics or analysis advice without having the specific question in mind. However, some design advice was given for the question structure as well as some potential analysis methods the client can consider. </w:t>
            </w:r>
          </w:p>
        </w:tc>
      </w:tr>
      <w:tr w:rsidR="004F7A82" w:rsidRPr="00E004A4" w14:paraId="48CDC222" w14:textId="77777777" w:rsidTr="00CC0F91">
        <w:trPr>
          <w:cantSplit/>
          <w:trHeight w:val="1670"/>
        </w:trPr>
        <w:tc>
          <w:tcPr>
            <w:tcW w:w="9806" w:type="dxa"/>
            <w:gridSpan w:val="3"/>
            <w:tcBorders>
              <w:bottom w:val="single" w:sz="4" w:space="0" w:color="auto"/>
            </w:tcBorders>
          </w:tcPr>
          <w:p w14:paraId="115D1B14" w14:textId="77777777" w:rsidR="004F7A82" w:rsidRPr="00E004A4" w:rsidRDefault="004F7A82" w:rsidP="004F7A82">
            <w:pPr>
              <w:pStyle w:val="PlainText"/>
              <w:rPr>
                <w:rFonts w:ascii="Times New Roman" w:hAnsi="Times New Roman" w:cs="Times New Roman"/>
                <w:sz w:val="24"/>
                <w:szCs w:val="24"/>
              </w:rPr>
            </w:pPr>
          </w:p>
          <w:p w14:paraId="2EE9F02F" w14:textId="77777777" w:rsidR="00743A42" w:rsidRDefault="004D451E" w:rsidP="004F7A82">
            <w:pPr>
              <w:pStyle w:val="PlainText"/>
              <w:rPr>
                <w:rFonts w:ascii="Times New Roman" w:hAnsi="Times New Roman" w:cs="Times New Roman"/>
                <w:sz w:val="24"/>
                <w:szCs w:val="24"/>
              </w:rPr>
            </w:pPr>
            <w:r w:rsidRPr="00E004A4">
              <w:rPr>
                <w:rFonts w:ascii="Times New Roman" w:hAnsi="Times New Roman" w:cs="Times New Roman"/>
                <w:b/>
                <w:sz w:val="24"/>
                <w:szCs w:val="24"/>
              </w:rPr>
              <w:t>Recommendations for Design and/or Analysis</w:t>
            </w:r>
            <w:r w:rsidR="0062216E" w:rsidRPr="00E004A4">
              <w:rPr>
                <w:rFonts w:ascii="Times New Roman" w:hAnsi="Times New Roman" w:cs="Times New Roman"/>
                <w:b/>
                <w:sz w:val="24"/>
                <w:szCs w:val="24"/>
              </w:rPr>
              <w:t>:</w:t>
            </w:r>
            <w:r w:rsidR="0062216E" w:rsidRPr="00E004A4">
              <w:rPr>
                <w:rFonts w:ascii="Times New Roman" w:hAnsi="Times New Roman" w:cs="Times New Roman"/>
                <w:sz w:val="24"/>
                <w:szCs w:val="24"/>
              </w:rPr>
              <w:t xml:space="preserve">  </w:t>
            </w:r>
          </w:p>
          <w:p w14:paraId="4D9B26E4" w14:textId="77777777" w:rsidR="009230DD" w:rsidRDefault="009230DD" w:rsidP="004F7A82">
            <w:pPr>
              <w:pStyle w:val="PlainText"/>
              <w:rPr>
                <w:rFonts w:ascii="Times New Roman" w:hAnsi="Times New Roman" w:cs="Times New Roman"/>
                <w:sz w:val="24"/>
                <w:szCs w:val="24"/>
              </w:rPr>
            </w:pPr>
          </w:p>
          <w:p w14:paraId="598EF566" w14:textId="3EC695B0" w:rsidR="00920A7D" w:rsidRDefault="009230DD" w:rsidP="00CA2139">
            <w:pPr>
              <w:pStyle w:val="PlainText"/>
              <w:numPr>
                <w:ilvl w:val="0"/>
                <w:numId w:val="2"/>
              </w:numPr>
              <w:rPr>
                <w:rFonts w:ascii="Times New Roman" w:hAnsi="Times New Roman" w:cs="Times New Roman"/>
                <w:bCs/>
                <w:sz w:val="24"/>
                <w:szCs w:val="24"/>
              </w:rPr>
            </w:pPr>
            <w:r w:rsidRPr="00920A7D">
              <w:rPr>
                <w:rFonts w:ascii="Times New Roman" w:hAnsi="Times New Roman" w:cs="Times New Roman"/>
                <w:bCs/>
                <w:sz w:val="24"/>
                <w:szCs w:val="24"/>
              </w:rPr>
              <w:t xml:space="preserve">The first recommendation given in this meeting was regarding the design component of the Likert scale questions. Since in the client’s original design all the Likert Scale questions </w:t>
            </w:r>
            <w:r w:rsidR="00920A7D" w:rsidRPr="00920A7D">
              <w:rPr>
                <w:rFonts w:ascii="Times New Roman" w:hAnsi="Times New Roman" w:cs="Times New Roman"/>
                <w:bCs/>
                <w:sz w:val="24"/>
                <w:szCs w:val="24"/>
              </w:rPr>
              <w:t xml:space="preserve">in </w:t>
            </w:r>
            <w:ins w:id="11" w:author="Guda, Sumeeth Krishna" w:date="2024-07-26T16:26:00Z" w16du:dateUtc="2024-07-26T20:26:00Z">
              <w:r w:rsidR="00431346">
                <w:rPr>
                  <w:rFonts w:ascii="Times New Roman" w:hAnsi="Times New Roman" w:cs="Times New Roman"/>
                  <w:bCs/>
                  <w:sz w:val="24"/>
                  <w:szCs w:val="24"/>
                </w:rPr>
                <w:t>Q5</w:t>
              </w:r>
            </w:ins>
            <w:ins w:id="12" w:author="Guda, Sumeeth Krishna" w:date="2024-07-26T16:27:00Z" w16du:dateUtc="2024-07-26T20:27:00Z">
              <w:r w:rsidR="00431346">
                <w:rPr>
                  <w:rFonts w:ascii="Times New Roman" w:hAnsi="Times New Roman" w:cs="Times New Roman"/>
                  <w:bCs/>
                  <w:sz w:val="24"/>
                  <w:szCs w:val="24"/>
                </w:rPr>
                <w:t xml:space="preserve">, Q9, and Q11 </w:t>
              </w:r>
            </w:ins>
            <w:del w:id="13" w:author="Guda, Sumeeth Krishna" w:date="2024-07-26T16:26:00Z" w16du:dateUtc="2024-07-26T20:26:00Z">
              <w:r w:rsidR="00920A7D" w:rsidRPr="00920A7D" w:rsidDel="00431346">
                <w:rPr>
                  <w:rFonts w:ascii="Times New Roman" w:hAnsi="Times New Roman" w:cs="Times New Roman"/>
                  <w:bCs/>
                  <w:sz w:val="24"/>
                  <w:szCs w:val="24"/>
                </w:rPr>
                <w:delText>questions 1-5</w:delText>
              </w:r>
            </w:del>
            <w:del w:id="14" w:author="Guda, Sumeeth Krishna" w:date="2024-07-26T16:27:00Z" w16du:dateUtc="2024-07-26T20:27:00Z">
              <w:r w:rsidR="00920A7D" w:rsidRPr="00920A7D" w:rsidDel="00431346">
                <w:rPr>
                  <w:rFonts w:ascii="Times New Roman" w:hAnsi="Times New Roman" w:cs="Times New Roman"/>
                  <w:bCs/>
                  <w:sz w:val="24"/>
                  <w:szCs w:val="24"/>
                </w:rPr>
                <w:delText xml:space="preserve"> </w:delText>
              </w:r>
            </w:del>
            <w:r w:rsidRPr="00920A7D">
              <w:rPr>
                <w:rFonts w:ascii="Times New Roman" w:hAnsi="Times New Roman" w:cs="Times New Roman"/>
                <w:bCs/>
                <w:sz w:val="24"/>
                <w:szCs w:val="24"/>
              </w:rPr>
              <w:t>are stacked on top of each other</w:t>
            </w:r>
            <w:r w:rsidR="00920A7D" w:rsidRPr="00920A7D">
              <w:rPr>
                <w:rFonts w:ascii="Times New Roman" w:hAnsi="Times New Roman" w:cs="Times New Roman"/>
                <w:bCs/>
                <w:sz w:val="24"/>
                <w:szCs w:val="24"/>
              </w:rPr>
              <w:t xml:space="preserve"> and contain multiple subscales</w:t>
            </w:r>
            <w:r w:rsidRPr="00920A7D">
              <w:rPr>
                <w:rFonts w:ascii="Times New Roman" w:hAnsi="Times New Roman" w:cs="Times New Roman"/>
                <w:bCs/>
                <w:sz w:val="24"/>
                <w:szCs w:val="24"/>
              </w:rPr>
              <w:t>, in terms of the analysis this will aggregate the</w:t>
            </w:r>
            <w:r w:rsidR="00920A7D" w:rsidRPr="00920A7D">
              <w:rPr>
                <w:rFonts w:ascii="Times New Roman" w:hAnsi="Times New Roman" w:cs="Times New Roman"/>
                <w:bCs/>
                <w:sz w:val="24"/>
                <w:szCs w:val="24"/>
              </w:rPr>
              <w:t xml:space="preserve"> questions together. </w:t>
            </w:r>
            <w:r w:rsidR="00920A7D">
              <w:rPr>
                <w:rFonts w:ascii="Times New Roman" w:hAnsi="Times New Roman" w:cs="Times New Roman"/>
                <w:bCs/>
                <w:sz w:val="24"/>
                <w:szCs w:val="24"/>
              </w:rPr>
              <w:t>If the clients care about the individual subscale questions it was recommended that they separate them</w:t>
            </w:r>
            <w:r w:rsidR="00CA2139" w:rsidRPr="00920A7D">
              <w:rPr>
                <w:rFonts w:ascii="Times New Roman" w:hAnsi="Times New Roman" w:cs="Times New Roman"/>
                <w:bCs/>
                <w:sz w:val="24"/>
                <w:szCs w:val="24"/>
              </w:rPr>
              <w:t>.</w:t>
            </w:r>
            <w:r w:rsidR="00920A7D">
              <w:rPr>
                <w:rFonts w:ascii="Times New Roman" w:hAnsi="Times New Roman" w:cs="Times New Roman"/>
                <w:bCs/>
                <w:sz w:val="24"/>
                <w:szCs w:val="24"/>
              </w:rPr>
              <w:t xml:space="preserve"> However, they don’t need to change the questions if the individual question does not matter. This was recommended but not enough information is known to do analysis using these data points. </w:t>
            </w:r>
          </w:p>
          <w:p w14:paraId="5DDE82BD" w14:textId="76CF64FA" w:rsidR="00CA2139" w:rsidRDefault="00CA2139" w:rsidP="00CA2139">
            <w:pPr>
              <w:pStyle w:val="PlainText"/>
              <w:numPr>
                <w:ilvl w:val="0"/>
                <w:numId w:val="2"/>
              </w:numPr>
              <w:rPr>
                <w:rFonts w:ascii="Times New Roman" w:hAnsi="Times New Roman" w:cs="Times New Roman"/>
                <w:bCs/>
                <w:sz w:val="24"/>
                <w:szCs w:val="24"/>
              </w:rPr>
            </w:pPr>
            <w:r w:rsidRPr="00920A7D">
              <w:rPr>
                <w:rFonts w:ascii="Times New Roman" w:hAnsi="Times New Roman" w:cs="Times New Roman"/>
                <w:bCs/>
                <w:sz w:val="24"/>
                <w:szCs w:val="24"/>
              </w:rPr>
              <w:t xml:space="preserve">To do the specific research questions, </w:t>
            </w:r>
            <w:r w:rsidR="00920A7D">
              <w:rPr>
                <w:rFonts w:ascii="Times New Roman" w:hAnsi="Times New Roman" w:cs="Times New Roman"/>
                <w:bCs/>
                <w:sz w:val="24"/>
                <w:szCs w:val="24"/>
              </w:rPr>
              <w:t xml:space="preserve">some suggested methods were </w:t>
            </w:r>
            <w:r w:rsidRPr="00920A7D">
              <w:rPr>
                <w:rFonts w:ascii="Times New Roman" w:hAnsi="Times New Roman" w:cs="Times New Roman"/>
                <w:bCs/>
                <w:sz w:val="24"/>
                <w:szCs w:val="24"/>
              </w:rPr>
              <w:t xml:space="preserve">regression, anova, etc. </w:t>
            </w:r>
            <w:r w:rsidR="00920A7D">
              <w:rPr>
                <w:rFonts w:ascii="Times New Roman" w:hAnsi="Times New Roman" w:cs="Times New Roman"/>
                <w:bCs/>
                <w:sz w:val="24"/>
                <w:szCs w:val="24"/>
              </w:rPr>
              <w:t>For the specific research questions, w</w:t>
            </w:r>
            <w:r w:rsidRPr="00920A7D">
              <w:rPr>
                <w:rFonts w:ascii="Times New Roman" w:hAnsi="Times New Roman" w:cs="Times New Roman"/>
                <w:bCs/>
                <w:sz w:val="24"/>
                <w:szCs w:val="24"/>
              </w:rPr>
              <w:t>ith</w:t>
            </w:r>
            <w:r w:rsidR="00920A7D">
              <w:rPr>
                <w:rFonts w:ascii="Times New Roman" w:hAnsi="Times New Roman" w:cs="Times New Roman"/>
                <w:bCs/>
                <w:sz w:val="24"/>
                <w:szCs w:val="24"/>
              </w:rPr>
              <w:t xml:space="preserve"> the L</w:t>
            </w:r>
            <w:r w:rsidRPr="00920A7D">
              <w:rPr>
                <w:rFonts w:ascii="Times New Roman" w:hAnsi="Times New Roman" w:cs="Times New Roman"/>
                <w:bCs/>
                <w:sz w:val="24"/>
                <w:szCs w:val="24"/>
              </w:rPr>
              <w:t xml:space="preserve">ikert scale </w:t>
            </w:r>
            <w:r w:rsidR="00920A7D">
              <w:rPr>
                <w:rFonts w:ascii="Times New Roman" w:hAnsi="Times New Roman" w:cs="Times New Roman"/>
                <w:bCs/>
                <w:sz w:val="24"/>
                <w:szCs w:val="24"/>
              </w:rPr>
              <w:t>ones, if the questions are treated as individuals and hence are viewed as ordinal</w:t>
            </w:r>
            <w:r w:rsidRPr="00920A7D">
              <w:rPr>
                <w:rFonts w:ascii="Times New Roman" w:hAnsi="Times New Roman" w:cs="Times New Roman"/>
                <w:bCs/>
                <w:sz w:val="24"/>
                <w:szCs w:val="24"/>
              </w:rPr>
              <w:t xml:space="preserve">, </w:t>
            </w:r>
            <w:r w:rsidR="00920A7D">
              <w:rPr>
                <w:rFonts w:ascii="Times New Roman" w:hAnsi="Times New Roman" w:cs="Times New Roman"/>
                <w:bCs/>
                <w:sz w:val="24"/>
                <w:szCs w:val="24"/>
              </w:rPr>
              <w:t xml:space="preserve">however if they are </w:t>
            </w:r>
            <w:r w:rsidRPr="00920A7D">
              <w:rPr>
                <w:rFonts w:ascii="Times New Roman" w:hAnsi="Times New Roman" w:cs="Times New Roman"/>
                <w:bCs/>
                <w:sz w:val="24"/>
                <w:szCs w:val="24"/>
              </w:rPr>
              <w:t>aggregated</w:t>
            </w:r>
            <w:r w:rsidR="00920A7D">
              <w:rPr>
                <w:rFonts w:ascii="Times New Roman" w:hAnsi="Times New Roman" w:cs="Times New Roman"/>
                <w:bCs/>
                <w:sz w:val="24"/>
                <w:szCs w:val="24"/>
              </w:rPr>
              <w:t xml:space="preserve"> then they would be viewed as continuous</w:t>
            </w:r>
            <w:r w:rsidRPr="00920A7D">
              <w:rPr>
                <w:rFonts w:ascii="Times New Roman" w:hAnsi="Times New Roman" w:cs="Times New Roman"/>
                <w:bCs/>
                <w:sz w:val="24"/>
                <w:szCs w:val="24"/>
              </w:rPr>
              <w:t xml:space="preserve">. </w:t>
            </w:r>
            <w:r w:rsidR="00920A7D">
              <w:rPr>
                <w:rFonts w:ascii="Times New Roman" w:hAnsi="Times New Roman" w:cs="Times New Roman"/>
                <w:bCs/>
                <w:sz w:val="24"/>
                <w:szCs w:val="24"/>
              </w:rPr>
              <w:t>For t</w:t>
            </w:r>
            <w:r w:rsidRPr="00920A7D">
              <w:rPr>
                <w:rFonts w:ascii="Times New Roman" w:hAnsi="Times New Roman" w:cs="Times New Roman"/>
                <w:bCs/>
                <w:sz w:val="24"/>
                <w:szCs w:val="24"/>
              </w:rPr>
              <w:t>he list all that appl</w:t>
            </w:r>
            <w:r w:rsidR="00920A7D">
              <w:rPr>
                <w:rFonts w:ascii="Times New Roman" w:hAnsi="Times New Roman" w:cs="Times New Roman"/>
                <w:bCs/>
                <w:sz w:val="24"/>
                <w:szCs w:val="24"/>
              </w:rPr>
              <w:t xml:space="preserve">y questions they can be views as </w:t>
            </w:r>
            <w:r w:rsidRPr="00920A7D">
              <w:rPr>
                <w:rFonts w:ascii="Times New Roman" w:hAnsi="Times New Roman" w:cs="Times New Roman"/>
                <w:bCs/>
                <w:sz w:val="24"/>
                <w:szCs w:val="24"/>
              </w:rPr>
              <w:t xml:space="preserve">multiple </w:t>
            </w:r>
            <w:r w:rsidR="00920A7D" w:rsidRPr="00920A7D">
              <w:rPr>
                <w:rFonts w:ascii="Times New Roman" w:hAnsi="Times New Roman" w:cs="Times New Roman"/>
                <w:bCs/>
                <w:sz w:val="24"/>
                <w:szCs w:val="24"/>
              </w:rPr>
              <w:t>binar</w:t>
            </w:r>
            <w:r w:rsidR="00920A7D">
              <w:rPr>
                <w:rFonts w:ascii="Times New Roman" w:hAnsi="Times New Roman" w:cs="Times New Roman"/>
                <w:bCs/>
                <w:sz w:val="24"/>
                <w:szCs w:val="24"/>
              </w:rPr>
              <w:t>y responses</w:t>
            </w:r>
            <w:r w:rsidRPr="00920A7D">
              <w:rPr>
                <w:rFonts w:ascii="Times New Roman" w:hAnsi="Times New Roman" w:cs="Times New Roman"/>
                <w:bCs/>
                <w:sz w:val="24"/>
                <w:szCs w:val="24"/>
              </w:rPr>
              <w:t xml:space="preserve">. </w:t>
            </w:r>
            <w:r w:rsidRPr="00C27F28">
              <w:rPr>
                <w:rFonts w:ascii="Times New Roman" w:hAnsi="Times New Roman" w:cs="Times New Roman"/>
                <w:bCs/>
                <w:sz w:val="24"/>
                <w:szCs w:val="24"/>
              </w:rPr>
              <w:t xml:space="preserve">To give specific analysis advice, then we need specific research questions. </w:t>
            </w:r>
          </w:p>
          <w:p w14:paraId="1C7CB020" w14:textId="792B4C80" w:rsidR="00E0019F" w:rsidRDefault="00C27F28" w:rsidP="00CA2139">
            <w:pPr>
              <w:pStyle w:val="PlainText"/>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A big concern Dr. </w:t>
            </w:r>
            <w:r w:rsidR="00CA2139" w:rsidRPr="00C27F28">
              <w:rPr>
                <w:rFonts w:ascii="Times New Roman" w:hAnsi="Times New Roman" w:cs="Times New Roman"/>
                <w:bCs/>
                <w:sz w:val="24"/>
                <w:szCs w:val="24"/>
              </w:rPr>
              <w:t>Gu worrie</w:t>
            </w:r>
            <w:r>
              <w:rPr>
                <w:rFonts w:ascii="Times New Roman" w:hAnsi="Times New Roman" w:cs="Times New Roman"/>
                <w:bCs/>
                <w:sz w:val="24"/>
                <w:szCs w:val="24"/>
              </w:rPr>
              <w:t>d about was</w:t>
            </w:r>
            <w:r w:rsidR="00CA2139" w:rsidRPr="00C27F28">
              <w:rPr>
                <w:rFonts w:ascii="Times New Roman" w:hAnsi="Times New Roman" w:cs="Times New Roman"/>
                <w:bCs/>
                <w:sz w:val="24"/>
                <w:szCs w:val="24"/>
              </w:rPr>
              <w:t xml:space="preserve"> that the baseline </w:t>
            </w:r>
            <w:r>
              <w:rPr>
                <w:rFonts w:ascii="Times New Roman" w:hAnsi="Times New Roman" w:cs="Times New Roman"/>
                <w:bCs/>
                <w:sz w:val="24"/>
                <w:szCs w:val="24"/>
              </w:rPr>
              <w:t>wa</w:t>
            </w:r>
            <w:r w:rsidR="00CA2139" w:rsidRPr="00C27F28">
              <w:rPr>
                <w:rFonts w:ascii="Times New Roman" w:hAnsi="Times New Roman" w:cs="Times New Roman"/>
                <w:bCs/>
                <w:sz w:val="24"/>
                <w:szCs w:val="24"/>
              </w:rPr>
              <w:t>sn't uniform which he feels will be the knife in the analysis</w:t>
            </w:r>
            <w:r>
              <w:rPr>
                <w:rFonts w:ascii="Times New Roman" w:hAnsi="Times New Roman" w:cs="Times New Roman"/>
                <w:bCs/>
                <w:sz w:val="24"/>
                <w:szCs w:val="24"/>
              </w:rPr>
              <w:t xml:space="preserve"> and cause a lot of issues with respect to the interpretation</w:t>
            </w:r>
            <w:r w:rsidR="00CA2139" w:rsidRPr="00C27F28">
              <w:rPr>
                <w:rFonts w:ascii="Times New Roman" w:hAnsi="Times New Roman" w:cs="Times New Roman"/>
                <w:bCs/>
                <w:sz w:val="24"/>
                <w:szCs w:val="24"/>
              </w:rPr>
              <w:t xml:space="preserve">. </w:t>
            </w:r>
            <w:r w:rsidRPr="00C27F28">
              <w:rPr>
                <w:rFonts w:ascii="Times New Roman" w:hAnsi="Times New Roman" w:cs="Times New Roman"/>
                <w:bCs/>
                <w:sz w:val="24"/>
                <w:szCs w:val="24"/>
              </w:rPr>
              <w:t>Additionally,</w:t>
            </w:r>
            <w:r w:rsidR="00CA2139" w:rsidRPr="00C27F28">
              <w:rPr>
                <w:rFonts w:ascii="Times New Roman" w:hAnsi="Times New Roman" w:cs="Times New Roman"/>
                <w:bCs/>
                <w:sz w:val="24"/>
                <w:szCs w:val="24"/>
              </w:rPr>
              <w:t xml:space="preserve"> the </w:t>
            </w:r>
            <w:r>
              <w:rPr>
                <w:rFonts w:ascii="Times New Roman" w:hAnsi="Times New Roman" w:cs="Times New Roman"/>
                <w:bCs/>
                <w:sz w:val="24"/>
                <w:szCs w:val="24"/>
              </w:rPr>
              <w:t xml:space="preserve">survey </w:t>
            </w:r>
            <w:r w:rsidR="00CA2139" w:rsidRPr="00C27F28">
              <w:rPr>
                <w:rFonts w:ascii="Times New Roman" w:hAnsi="Times New Roman" w:cs="Times New Roman"/>
                <w:bCs/>
                <w:sz w:val="24"/>
                <w:szCs w:val="24"/>
              </w:rPr>
              <w:t xml:space="preserve">questions are too complicated and not clear to survey </w:t>
            </w:r>
            <w:r w:rsidRPr="00C27F28">
              <w:rPr>
                <w:rFonts w:ascii="Times New Roman" w:hAnsi="Times New Roman" w:cs="Times New Roman"/>
                <w:bCs/>
                <w:sz w:val="24"/>
                <w:szCs w:val="24"/>
              </w:rPr>
              <w:t>participants</w:t>
            </w:r>
            <w:r w:rsidR="00CA2139" w:rsidRPr="00C27F28">
              <w:rPr>
                <w:rFonts w:ascii="Times New Roman" w:hAnsi="Times New Roman" w:cs="Times New Roman"/>
                <w:bCs/>
                <w:sz w:val="24"/>
                <w:szCs w:val="24"/>
              </w:rPr>
              <w:t>.</w:t>
            </w:r>
            <w:r>
              <w:rPr>
                <w:rFonts w:ascii="Times New Roman" w:hAnsi="Times New Roman" w:cs="Times New Roman"/>
                <w:bCs/>
                <w:sz w:val="24"/>
                <w:szCs w:val="24"/>
              </w:rPr>
              <w:t xml:space="preserve"> So, it was recommended to the client to make their survey more inclusive and approachable to the non-uniform audience, whether it is through rewording or negating certain questions.</w:t>
            </w:r>
          </w:p>
          <w:p w14:paraId="44600071" w14:textId="77777777" w:rsidR="00526D0B" w:rsidRDefault="00636D52" w:rsidP="00526D0B">
            <w:pPr>
              <w:pStyle w:val="PlainText"/>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Although it was briefly mentioned in the discussion, since the client has contacts in multiple schools he wanted </w:t>
            </w:r>
            <w:r w:rsidR="003E6A44">
              <w:rPr>
                <w:rFonts w:ascii="Times New Roman" w:hAnsi="Times New Roman" w:cs="Times New Roman"/>
                <w:bCs/>
                <w:sz w:val="24"/>
                <w:szCs w:val="24"/>
              </w:rPr>
              <w:t>to send</w:t>
            </w:r>
            <w:r>
              <w:rPr>
                <w:rFonts w:ascii="Times New Roman" w:hAnsi="Times New Roman" w:cs="Times New Roman"/>
                <w:bCs/>
                <w:sz w:val="24"/>
                <w:szCs w:val="24"/>
              </w:rPr>
              <w:t xml:space="preserve"> the survey to these schools. With regards to</w:t>
            </w:r>
            <w:r w:rsidR="003E6A44">
              <w:rPr>
                <w:rFonts w:ascii="Times New Roman" w:hAnsi="Times New Roman" w:cs="Times New Roman"/>
                <w:bCs/>
                <w:sz w:val="24"/>
                <w:szCs w:val="24"/>
              </w:rPr>
              <w:t xml:space="preserve"> doing analysis on this it is best to do analysis in the individual schools first before comparing the populations. But to reiterate the second recommendation, the students need to have uniform backgrounds to establish the common baseline. Only then will the test results be relevant to the study.</w:t>
            </w:r>
            <w:r w:rsidR="00526D0B">
              <w:rPr>
                <w:rFonts w:ascii="Times New Roman" w:hAnsi="Times New Roman" w:cs="Times New Roman"/>
                <w:bCs/>
                <w:sz w:val="24"/>
                <w:szCs w:val="24"/>
              </w:rPr>
              <w:t xml:space="preserve"> The client said they might not compare populations in the present study, but if they get enough respondents to their survey then this could be an option to consider. </w:t>
            </w:r>
          </w:p>
          <w:p w14:paraId="2DC16BC9" w14:textId="38307B88" w:rsidR="00526D0B" w:rsidRPr="00526D0B" w:rsidRDefault="00526D0B" w:rsidP="00526D0B">
            <w:pPr>
              <w:pStyle w:val="PlainText"/>
              <w:numPr>
                <w:ilvl w:val="0"/>
                <w:numId w:val="2"/>
              </w:numPr>
              <w:rPr>
                <w:rFonts w:ascii="Times New Roman" w:hAnsi="Times New Roman" w:cs="Times New Roman"/>
                <w:bCs/>
                <w:sz w:val="24"/>
                <w:szCs w:val="24"/>
              </w:rPr>
            </w:pPr>
            <w:r w:rsidRPr="00526D0B">
              <w:rPr>
                <w:rFonts w:ascii="Times New Roman" w:hAnsi="Times New Roman" w:cs="Times New Roman"/>
                <w:bCs/>
                <w:sz w:val="24"/>
                <w:szCs w:val="24"/>
              </w:rPr>
              <w:t xml:space="preserve">Dr. Gu recommended </w:t>
            </w:r>
            <w:r>
              <w:rPr>
                <w:rFonts w:ascii="Times New Roman" w:hAnsi="Times New Roman" w:cs="Times New Roman"/>
                <w:bCs/>
                <w:sz w:val="24"/>
                <w:szCs w:val="24"/>
              </w:rPr>
              <w:t xml:space="preserve">that if regression is used, then the response to </w:t>
            </w:r>
            <w:r w:rsidRPr="00526D0B">
              <w:rPr>
                <w:rFonts w:ascii="Times New Roman" w:hAnsi="Times New Roman" w:cs="Times New Roman"/>
                <w:bCs/>
                <w:sz w:val="24"/>
                <w:szCs w:val="24"/>
              </w:rPr>
              <w:t xml:space="preserve">Question 8 could serve as an ordinal </w:t>
            </w:r>
            <w:r>
              <w:rPr>
                <w:rFonts w:ascii="Times New Roman" w:hAnsi="Times New Roman" w:cs="Times New Roman"/>
                <w:bCs/>
                <w:sz w:val="24"/>
                <w:szCs w:val="24"/>
              </w:rPr>
              <w:t>response variable, h</w:t>
            </w:r>
            <w:r w:rsidRPr="00526D0B">
              <w:rPr>
                <w:rFonts w:ascii="Times New Roman" w:hAnsi="Times New Roman" w:cs="Times New Roman"/>
                <w:bCs/>
                <w:sz w:val="24"/>
                <w:szCs w:val="24"/>
              </w:rPr>
              <w:t>owever it isn't definite</w:t>
            </w:r>
            <w:r>
              <w:rPr>
                <w:rFonts w:ascii="Times New Roman" w:hAnsi="Times New Roman" w:cs="Times New Roman"/>
                <w:bCs/>
                <w:sz w:val="24"/>
                <w:szCs w:val="24"/>
              </w:rPr>
              <w:t xml:space="preserve"> because the specific research question has not been established. </w:t>
            </w:r>
          </w:p>
          <w:p w14:paraId="49A555DF" w14:textId="77777777" w:rsidR="00CA2139" w:rsidRDefault="00CA2139" w:rsidP="00CA2139">
            <w:pPr>
              <w:pStyle w:val="PlainText"/>
              <w:rPr>
                <w:rFonts w:ascii="Times New Roman" w:hAnsi="Times New Roman" w:cs="Times New Roman"/>
                <w:sz w:val="24"/>
                <w:szCs w:val="24"/>
              </w:rPr>
            </w:pPr>
          </w:p>
          <w:p w14:paraId="3BE484F7" w14:textId="1389E0FB" w:rsidR="00CA2139" w:rsidRPr="00E004A4" w:rsidRDefault="00F403A6" w:rsidP="0068593B">
            <w:pPr>
              <w:pStyle w:val="PlainText"/>
              <w:rPr>
                <w:rFonts w:ascii="Times New Roman" w:hAnsi="Times New Roman" w:cs="Times New Roman"/>
                <w:sz w:val="24"/>
                <w:szCs w:val="24"/>
              </w:rPr>
            </w:pPr>
            <w:r>
              <w:rPr>
                <w:rFonts w:ascii="Times New Roman" w:hAnsi="Times New Roman" w:cs="Times New Roman"/>
                <w:sz w:val="24"/>
                <w:szCs w:val="24"/>
              </w:rPr>
              <w:t xml:space="preserve">The above recommendations were given using the general research question. </w:t>
            </w:r>
            <w:r w:rsidR="0068593B">
              <w:rPr>
                <w:rFonts w:ascii="Times New Roman" w:hAnsi="Times New Roman" w:cs="Times New Roman"/>
                <w:sz w:val="24"/>
                <w:szCs w:val="24"/>
              </w:rPr>
              <w:t>However,</w:t>
            </w:r>
            <w:r>
              <w:rPr>
                <w:rFonts w:ascii="Times New Roman" w:hAnsi="Times New Roman" w:cs="Times New Roman"/>
                <w:sz w:val="24"/>
                <w:szCs w:val="24"/>
              </w:rPr>
              <w:t xml:space="preserve"> without a specific research question, ultimately the SCS cannot give any meaningful recommendations for the design and analysis. </w:t>
            </w:r>
          </w:p>
        </w:tc>
      </w:tr>
      <w:tr w:rsidR="004D451E" w:rsidRPr="00E004A4" w14:paraId="3580D708" w14:textId="77777777" w:rsidTr="00CC0F91">
        <w:trPr>
          <w:cantSplit/>
          <w:trHeight w:val="855"/>
        </w:trPr>
        <w:tc>
          <w:tcPr>
            <w:tcW w:w="9806" w:type="dxa"/>
            <w:gridSpan w:val="3"/>
            <w:tcBorders>
              <w:top w:val="single" w:sz="4" w:space="0" w:color="auto"/>
            </w:tcBorders>
          </w:tcPr>
          <w:p w14:paraId="189D7A5B" w14:textId="77777777" w:rsidR="004D451E" w:rsidRPr="00E004A4" w:rsidRDefault="004D451E" w:rsidP="004F7A82">
            <w:pPr>
              <w:pStyle w:val="PlainText"/>
              <w:rPr>
                <w:rFonts w:ascii="Times New Roman" w:hAnsi="Times New Roman" w:cs="Times New Roman"/>
                <w:sz w:val="24"/>
                <w:szCs w:val="24"/>
              </w:rPr>
            </w:pPr>
          </w:p>
          <w:p w14:paraId="6C6BAD07" w14:textId="77777777" w:rsidR="0084268A" w:rsidRPr="00E004A4" w:rsidRDefault="004D451E" w:rsidP="004F7A82">
            <w:pPr>
              <w:pStyle w:val="PlainText"/>
              <w:rPr>
                <w:rFonts w:ascii="Times New Roman" w:hAnsi="Times New Roman" w:cs="Times New Roman"/>
                <w:sz w:val="24"/>
                <w:szCs w:val="24"/>
              </w:rPr>
            </w:pPr>
            <w:r w:rsidRPr="00E004A4">
              <w:rPr>
                <w:rFonts w:ascii="Times New Roman" w:hAnsi="Times New Roman" w:cs="Times New Roman"/>
                <w:b/>
                <w:sz w:val="24"/>
                <w:szCs w:val="24"/>
              </w:rPr>
              <w:t>Who will carry out these actions?</w:t>
            </w:r>
            <w:r w:rsidR="00986FD1" w:rsidRPr="00E004A4">
              <w:rPr>
                <w:rFonts w:ascii="Times New Roman" w:hAnsi="Times New Roman" w:cs="Times New Roman"/>
                <w:sz w:val="24"/>
                <w:szCs w:val="24"/>
              </w:rPr>
              <w:t xml:space="preserve">  </w:t>
            </w:r>
          </w:p>
          <w:p w14:paraId="19CB7877" w14:textId="2DD92FD8" w:rsidR="00F403A6" w:rsidRDefault="00E0019F" w:rsidP="004F7A82">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 xml:space="preserve">Client: </w:t>
            </w:r>
          </w:p>
          <w:p w14:paraId="685E9018" w14:textId="7E5DA92B" w:rsidR="00F403A6" w:rsidRDefault="00F403A6" w:rsidP="00E0019F">
            <w:pPr>
              <w:pStyle w:val="PlainText"/>
              <w:numPr>
                <w:ilvl w:val="0"/>
                <w:numId w:val="1"/>
              </w:numPr>
              <w:rPr>
                <w:rFonts w:ascii="Times New Roman" w:hAnsi="Times New Roman" w:cs="Times New Roman"/>
                <w:bCs/>
                <w:sz w:val="24"/>
                <w:szCs w:val="24"/>
              </w:rPr>
            </w:pPr>
            <w:r>
              <w:rPr>
                <w:rFonts w:ascii="Times New Roman" w:hAnsi="Times New Roman" w:cs="Times New Roman"/>
                <w:bCs/>
                <w:sz w:val="24"/>
                <w:szCs w:val="24"/>
              </w:rPr>
              <w:t>Come up with specific research question</w:t>
            </w:r>
            <w:r w:rsidR="001077F0">
              <w:rPr>
                <w:rFonts w:ascii="Times New Roman" w:hAnsi="Times New Roman" w:cs="Times New Roman"/>
                <w:bCs/>
                <w:sz w:val="24"/>
                <w:szCs w:val="24"/>
              </w:rPr>
              <w:t>s</w:t>
            </w:r>
            <w:r>
              <w:rPr>
                <w:rFonts w:ascii="Times New Roman" w:hAnsi="Times New Roman" w:cs="Times New Roman"/>
                <w:bCs/>
                <w:sz w:val="24"/>
                <w:szCs w:val="24"/>
              </w:rPr>
              <w:t xml:space="preserve"> to ask</w:t>
            </w:r>
            <w:r w:rsidR="00E0019F">
              <w:rPr>
                <w:rFonts w:ascii="Times New Roman" w:hAnsi="Times New Roman" w:cs="Times New Roman"/>
                <w:bCs/>
                <w:sz w:val="24"/>
                <w:szCs w:val="24"/>
              </w:rPr>
              <w:t xml:space="preserve"> </w:t>
            </w:r>
            <w:r w:rsidR="0068593B">
              <w:rPr>
                <w:rFonts w:ascii="Times New Roman" w:hAnsi="Times New Roman" w:cs="Times New Roman"/>
                <w:bCs/>
                <w:sz w:val="24"/>
                <w:szCs w:val="24"/>
              </w:rPr>
              <w:t xml:space="preserve">the Consultant and to consider for their analysis. </w:t>
            </w:r>
          </w:p>
          <w:p w14:paraId="06253D75" w14:textId="493862B0" w:rsidR="0068593B" w:rsidRDefault="0068593B" w:rsidP="00E0019F">
            <w:pPr>
              <w:pStyle w:val="PlainText"/>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Establish the baseline audience they want to give the survey to and sample from. </w:t>
            </w:r>
          </w:p>
          <w:p w14:paraId="46969C1F" w14:textId="160F69E7" w:rsidR="00E0019F" w:rsidRDefault="00F403A6" w:rsidP="00E0019F">
            <w:pPr>
              <w:pStyle w:val="PlainText"/>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Make their survey more approachable and inclusive to a non-uniform audience. </w:t>
            </w:r>
          </w:p>
          <w:p w14:paraId="0A00D640" w14:textId="727D70AD" w:rsidR="00E0019F" w:rsidRDefault="00E0019F" w:rsidP="00E0019F">
            <w:pPr>
              <w:pStyle w:val="PlainText"/>
              <w:numPr>
                <w:ilvl w:val="0"/>
                <w:numId w:val="1"/>
              </w:numPr>
              <w:rPr>
                <w:rFonts w:ascii="Times New Roman" w:hAnsi="Times New Roman" w:cs="Times New Roman"/>
                <w:bCs/>
                <w:sz w:val="24"/>
                <w:szCs w:val="24"/>
              </w:rPr>
            </w:pPr>
            <w:del w:id="15" w:author="Drew Yarger" w:date="2024-07-21T13:49:00Z">
              <w:r w:rsidDel="005D0869">
                <w:rPr>
                  <w:rFonts w:ascii="Times New Roman" w:hAnsi="Times New Roman" w:cs="Times New Roman"/>
                  <w:bCs/>
                  <w:sz w:val="24"/>
                  <w:szCs w:val="24"/>
                </w:rPr>
                <w:delText xml:space="preserve"> </w:delText>
              </w:r>
            </w:del>
            <w:r w:rsidR="0068593B">
              <w:rPr>
                <w:rFonts w:ascii="Times New Roman" w:hAnsi="Times New Roman" w:cs="Times New Roman"/>
                <w:bCs/>
                <w:sz w:val="24"/>
                <w:szCs w:val="24"/>
              </w:rPr>
              <w:t xml:space="preserve">Make the Likert Scale questions less </w:t>
            </w:r>
            <w:proofErr w:type="spellStart"/>
            <w:r w:rsidR="0068593B">
              <w:rPr>
                <w:rFonts w:ascii="Times New Roman" w:hAnsi="Times New Roman" w:cs="Times New Roman"/>
                <w:bCs/>
                <w:sz w:val="24"/>
                <w:szCs w:val="24"/>
              </w:rPr>
              <w:t>wor</w:t>
            </w:r>
            <w:ins w:id="16" w:author="Guda, Sumeeth Krishna" w:date="2024-07-26T16:30:00Z" w16du:dateUtc="2024-07-26T20:30:00Z">
              <w:r w:rsidR="00331DB9">
                <w:rPr>
                  <w:rFonts w:ascii="Times New Roman" w:hAnsi="Times New Roman" w:cs="Times New Roman"/>
                  <w:bCs/>
                  <w:sz w:val="24"/>
                  <w:szCs w:val="24"/>
                </w:rPr>
                <w:t>d</w:t>
              </w:r>
            </w:ins>
            <w:r w:rsidR="0068593B">
              <w:rPr>
                <w:rFonts w:ascii="Times New Roman" w:hAnsi="Times New Roman" w:cs="Times New Roman"/>
                <w:bCs/>
                <w:sz w:val="24"/>
                <w:szCs w:val="24"/>
              </w:rPr>
              <w:t>dy</w:t>
            </w:r>
            <w:proofErr w:type="spellEnd"/>
            <w:r w:rsidR="0068593B">
              <w:rPr>
                <w:rFonts w:ascii="Times New Roman" w:hAnsi="Times New Roman" w:cs="Times New Roman"/>
                <w:bCs/>
                <w:sz w:val="24"/>
                <w:szCs w:val="24"/>
              </w:rPr>
              <w:t xml:space="preserve">. Additionally determine the specific questions they want to separate and highlight in their analysis. </w:t>
            </w:r>
          </w:p>
          <w:p w14:paraId="48FA36EA" w14:textId="7FC198FA" w:rsidR="0068593B" w:rsidRDefault="0068593B" w:rsidP="00E0019F">
            <w:pPr>
              <w:pStyle w:val="PlainText"/>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Get IRB approval and determine ways to privatize the information of the participants. </w:t>
            </w:r>
          </w:p>
          <w:p w14:paraId="447537FF" w14:textId="77777777" w:rsidR="00E0019F" w:rsidRDefault="00E0019F" w:rsidP="00E0019F">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Consultant:</w:t>
            </w:r>
          </w:p>
          <w:p w14:paraId="56AED3AD" w14:textId="561977B1" w:rsidR="00CA2139" w:rsidRDefault="0068593B" w:rsidP="0068593B">
            <w:pPr>
              <w:pStyle w:val="PlainText"/>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Meet with the client to see if the recommendations were followed. </w:t>
            </w:r>
          </w:p>
          <w:p w14:paraId="79D9D9AE" w14:textId="5BD050A4" w:rsidR="0068593B" w:rsidRPr="0068593B" w:rsidRDefault="0068593B" w:rsidP="0068593B">
            <w:pPr>
              <w:pStyle w:val="PlainText"/>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Work with them to determine the correct analysis approaches once </w:t>
            </w:r>
            <w:del w:id="17" w:author="Guda, Sumeeth Krishna" w:date="2024-07-26T16:27:00Z" w16du:dateUtc="2024-07-26T20:27:00Z">
              <w:r w:rsidDel="000163B5">
                <w:rPr>
                  <w:rFonts w:ascii="Times New Roman" w:hAnsi="Times New Roman" w:cs="Times New Roman"/>
                  <w:bCs/>
                  <w:sz w:val="24"/>
                  <w:szCs w:val="24"/>
                </w:rPr>
                <w:delText>client</w:delText>
              </w:r>
            </w:del>
            <w:ins w:id="18" w:author="Guda, Sumeeth Krishna" w:date="2024-07-26T16:27:00Z" w16du:dateUtc="2024-07-26T20:27:00Z">
              <w:r w:rsidR="000163B5">
                <w:rPr>
                  <w:rFonts w:ascii="Times New Roman" w:hAnsi="Times New Roman" w:cs="Times New Roman"/>
                  <w:bCs/>
                  <w:sz w:val="24"/>
                  <w:szCs w:val="24"/>
                </w:rPr>
                <w:t>the client</w:t>
              </w:r>
            </w:ins>
            <w:r>
              <w:rPr>
                <w:rFonts w:ascii="Times New Roman" w:hAnsi="Times New Roman" w:cs="Times New Roman"/>
                <w:bCs/>
                <w:sz w:val="24"/>
                <w:szCs w:val="24"/>
              </w:rPr>
              <w:t xml:space="preserve"> comes up with specific research question</w:t>
            </w:r>
            <w:r w:rsidR="00D00F6E">
              <w:rPr>
                <w:rFonts w:ascii="Times New Roman" w:hAnsi="Times New Roman" w:cs="Times New Roman"/>
                <w:bCs/>
                <w:sz w:val="24"/>
                <w:szCs w:val="24"/>
              </w:rPr>
              <w:t>s</w:t>
            </w:r>
            <w:r>
              <w:rPr>
                <w:rFonts w:ascii="Times New Roman" w:hAnsi="Times New Roman" w:cs="Times New Roman"/>
                <w:bCs/>
                <w:sz w:val="24"/>
                <w:szCs w:val="24"/>
              </w:rPr>
              <w:t xml:space="preserve">. </w:t>
            </w:r>
          </w:p>
        </w:tc>
      </w:tr>
      <w:tr w:rsidR="004F7A82" w:rsidRPr="00E004A4" w14:paraId="0FC05086" w14:textId="77777777" w:rsidTr="00CC0F91">
        <w:trPr>
          <w:cantSplit/>
          <w:trHeight w:val="800"/>
        </w:trPr>
        <w:tc>
          <w:tcPr>
            <w:tcW w:w="9806" w:type="dxa"/>
            <w:gridSpan w:val="3"/>
          </w:tcPr>
          <w:p w14:paraId="2AC61A43" w14:textId="77777777" w:rsidR="004F7A82" w:rsidRPr="00E004A4" w:rsidRDefault="004F7A82" w:rsidP="004F7A82">
            <w:pPr>
              <w:pStyle w:val="PlainText"/>
              <w:rPr>
                <w:rFonts w:ascii="Times New Roman" w:hAnsi="Times New Roman" w:cs="Times New Roman"/>
                <w:b/>
                <w:sz w:val="24"/>
                <w:szCs w:val="24"/>
              </w:rPr>
            </w:pPr>
          </w:p>
          <w:p w14:paraId="0CEA3357" w14:textId="4BE1E71F" w:rsidR="004D451E" w:rsidRPr="00E004A4" w:rsidRDefault="004D451E" w:rsidP="004F7A82">
            <w:pPr>
              <w:pStyle w:val="PlainText"/>
              <w:rPr>
                <w:rFonts w:ascii="Times New Roman" w:hAnsi="Times New Roman" w:cs="Times New Roman"/>
                <w:sz w:val="24"/>
                <w:szCs w:val="24"/>
              </w:rPr>
            </w:pPr>
            <w:r w:rsidRPr="00E004A4">
              <w:rPr>
                <w:rFonts w:ascii="Times New Roman" w:hAnsi="Times New Roman" w:cs="Times New Roman"/>
                <w:b/>
                <w:sz w:val="24"/>
                <w:szCs w:val="24"/>
              </w:rPr>
              <w:t>Status</w:t>
            </w:r>
            <w:r w:rsidR="00266785" w:rsidRPr="00E004A4">
              <w:rPr>
                <w:rFonts w:ascii="Times New Roman" w:hAnsi="Times New Roman" w:cs="Times New Roman"/>
                <w:b/>
                <w:sz w:val="24"/>
                <w:szCs w:val="24"/>
              </w:rPr>
              <w:t xml:space="preserve">: </w:t>
            </w:r>
            <w:r w:rsidR="00266785" w:rsidRPr="00E004A4">
              <w:rPr>
                <w:rFonts w:ascii="Times New Roman" w:hAnsi="Times New Roman" w:cs="Times New Roman"/>
                <w:bCs/>
                <w:sz w:val="24"/>
                <w:szCs w:val="24"/>
              </w:rPr>
              <w:t xml:space="preserve">Follow up meeting needed. </w:t>
            </w:r>
            <w:r w:rsidR="00986FD1" w:rsidRPr="00E004A4">
              <w:rPr>
                <w:rFonts w:ascii="Times New Roman" w:hAnsi="Times New Roman" w:cs="Times New Roman"/>
                <w:sz w:val="24"/>
                <w:szCs w:val="24"/>
              </w:rPr>
              <w:t xml:space="preserve"> </w:t>
            </w:r>
          </w:p>
        </w:tc>
      </w:tr>
    </w:tbl>
    <w:p w14:paraId="5FDDD5D5" w14:textId="77777777" w:rsidR="004F7A82" w:rsidRPr="00E004A4" w:rsidRDefault="002E30FF" w:rsidP="00743A42">
      <w:pPr>
        <w:pStyle w:val="z-BottomofForm"/>
        <w:rPr>
          <w:rFonts w:ascii="Times New Roman" w:hAnsi="Times New Roman" w:cs="Times New Roman"/>
          <w:sz w:val="24"/>
          <w:szCs w:val="24"/>
        </w:rPr>
      </w:pPr>
      <w:r w:rsidRPr="00E004A4">
        <w:rPr>
          <w:rFonts w:ascii="Times New Roman" w:hAnsi="Times New Roman" w:cs="Times New Roman"/>
          <w:sz w:val="24"/>
          <w:szCs w:val="24"/>
        </w:rPr>
        <w:t>Bottom of Form</w:t>
      </w:r>
    </w:p>
    <w:sectPr w:rsidR="004F7A82" w:rsidRPr="00E004A4" w:rsidSect="0084268A">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79FE2" w14:textId="77777777" w:rsidR="003F7505" w:rsidRDefault="003F7505">
      <w:r>
        <w:separator/>
      </w:r>
    </w:p>
  </w:endnote>
  <w:endnote w:type="continuationSeparator" w:id="0">
    <w:p w14:paraId="4BBAB553" w14:textId="77777777" w:rsidR="003F7505" w:rsidRDefault="003F7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BEC3A"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0269AD"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20BF4"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16FFA"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1741C0BC"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BB46C" w14:textId="77777777" w:rsidR="003F7505" w:rsidRDefault="003F7505">
      <w:r>
        <w:separator/>
      </w:r>
    </w:p>
  </w:footnote>
  <w:footnote w:type="continuationSeparator" w:id="0">
    <w:p w14:paraId="54EB5106" w14:textId="77777777" w:rsidR="003F7505" w:rsidRDefault="003F7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05D14"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E0AAB"/>
    <w:multiLevelType w:val="hybridMultilevel"/>
    <w:tmpl w:val="1C460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E3EEB"/>
    <w:multiLevelType w:val="hybridMultilevel"/>
    <w:tmpl w:val="9C32AEEE"/>
    <w:lvl w:ilvl="0" w:tplc="D90073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572961">
    <w:abstractNumId w:val="1"/>
  </w:num>
  <w:num w:numId="2" w16cid:durableId="5235225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da, Sumeeth Krishna">
    <w15:presenceInfo w15:providerId="AD" w15:userId="S::sguda@purdue.edu::035770b6-007d-424b-99d4-17194e76c46e"/>
  </w15:person>
  <w15:person w15:author="Drew Yarger">
    <w15:presenceInfo w15:providerId="AD" w15:userId="S::anyarger@purdue.edu::c00061a8-4ad9-4a87-95f6-fe46fa75eb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163B5"/>
    <w:rsid w:val="000706EF"/>
    <w:rsid w:val="000A0F1C"/>
    <w:rsid w:val="000C486C"/>
    <w:rsid w:val="000E139E"/>
    <w:rsid w:val="001077F0"/>
    <w:rsid w:val="00107998"/>
    <w:rsid w:val="00111C91"/>
    <w:rsid w:val="001775F3"/>
    <w:rsid w:val="00201516"/>
    <w:rsid w:val="00221CE4"/>
    <w:rsid w:val="0025016F"/>
    <w:rsid w:val="00266785"/>
    <w:rsid w:val="002B5C9C"/>
    <w:rsid w:val="002E30FF"/>
    <w:rsid w:val="00300F67"/>
    <w:rsid w:val="00331DB9"/>
    <w:rsid w:val="003E6A44"/>
    <w:rsid w:val="003F10BD"/>
    <w:rsid w:val="003F7505"/>
    <w:rsid w:val="00431346"/>
    <w:rsid w:val="00454843"/>
    <w:rsid w:val="004D451E"/>
    <w:rsid w:val="004F7A82"/>
    <w:rsid w:val="00526D0B"/>
    <w:rsid w:val="005B2836"/>
    <w:rsid w:val="005D0869"/>
    <w:rsid w:val="005F66AD"/>
    <w:rsid w:val="0062216E"/>
    <w:rsid w:val="00636D52"/>
    <w:rsid w:val="0068593B"/>
    <w:rsid w:val="00743A42"/>
    <w:rsid w:val="007618B3"/>
    <w:rsid w:val="007B60D3"/>
    <w:rsid w:val="007D5C62"/>
    <w:rsid w:val="0083640B"/>
    <w:rsid w:val="0084268A"/>
    <w:rsid w:val="008B3BC5"/>
    <w:rsid w:val="008D1D4B"/>
    <w:rsid w:val="008F20E9"/>
    <w:rsid w:val="00920A7D"/>
    <w:rsid w:val="009230DD"/>
    <w:rsid w:val="009304C2"/>
    <w:rsid w:val="00937676"/>
    <w:rsid w:val="00986FD1"/>
    <w:rsid w:val="00A4353B"/>
    <w:rsid w:val="00AC7FFE"/>
    <w:rsid w:val="00B14CDA"/>
    <w:rsid w:val="00B73654"/>
    <w:rsid w:val="00C27F28"/>
    <w:rsid w:val="00C63B0F"/>
    <w:rsid w:val="00CA2139"/>
    <w:rsid w:val="00CB1EBD"/>
    <w:rsid w:val="00CC0F91"/>
    <w:rsid w:val="00D00F6E"/>
    <w:rsid w:val="00D01E0A"/>
    <w:rsid w:val="00D6231C"/>
    <w:rsid w:val="00E0019F"/>
    <w:rsid w:val="00E004A4"/>
    <w:rsid w:val="00E92E20"/>
    <w:rsid w:val="00EE589D"/>
    <w:rsid w:val="00EF639A"/>
    <w:rsid w:val="00F2741E"/>
    <w:rsid w:val="00F403A6"/>
    <w:rsid w:val="00F50436"/>
    <w:rsid w:val="00FC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A55D8"/>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5016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character" w:customStyle="1" w:styleId="Heading1Char">
    <w:name w:val="Heading 1 Char"/>
    <w:basedOn w:val="DefaultParagraphFont"/>
    <w:link w:val="Heading1"/>
    <w:uiPriority w:val="9"/>
    <w:rsid w:val="0025016F"/>
    <w:rPr>
      <w:rFonts w:asciiTheme="majorHAnsi" w:eastAsiaTheme="majorEastAsia" w:hAnsiTheme="majorHAnsi" w:cstheme="majorBidi"/>
      <w:color w:val="2E74B5" w:themeColor="accent1" w:themeShade="BF"/>
      <w:sz w:val="40"/>
      <w:szCs w:val="40"/>
    </w:rPr>
  </w:style>
  <w:style w:type="character" w:styleId="CommentReference">
    <w:name w:val="annotation reference"/>
    <w:basedOn w:val="DefaultParagraphFont"/>
    <w:uiPriority w:val="99"/>
    <w:semiHidden/>
    <w:unhideWhenUsed/>
    <w:rsid w:val="009304C2"/>
    <w:rPr>
      <w:sz w:val="16"/>
      <w:szCs w:val="16"/>
    </w:rPr>
  </w:style>
  <w:style w:type="paragraph" w:styleId="CommentText">
    <w:name w:val="annotation text"/>
    <w:basedOn w:val="Normal"/>
    <w:link w:val="CommentTextChar"/>
    <w:uiPriority w:val="99"/>
    <w:unhideWhenUsed/>
    <w:rsid w:val="009304C2"/>
    <w:rPr>
      <w:sz w:val="20"/>
      <w:szCs w:val="20"/>
    </w:rPr>
  </w:style>
  <w:style w:type="character" w:customStyle="1" w:styleId="CommentTextChar">
    <w:name w:val="Comment Text Char"/>
    <w:basedOn w:val="DefaultParagraphFont"/>
    <w:link w:val="CommentText"/>
    <w:uiPriority w:val="99"/>
    <w:rsid w:val="009304C2"/>
  </w:style>
  <w:style w:type="paragraph" w:styleId="CommentSubject">
    <w:name w:val="annotation subject"/>
    <w:basedOn w:val="CommentText"/>
    <w:next w:val="CommentText"/>
    <w:link w:val="CommentSubjectChar"/>
    <w:uiPriority w:val="99"/>
    <w:semiHidden/>
    <w:unhideWhenUsed/>
    <w:rsid w:val="009304C2"/>
    <w:rPr>
      <w:b/>
      <w:bCs/>
    </w:rPr>
  </w:style>
  <w:style w:type="character" w:customStyle="1" w:styleId="CommentSubjectChar">
    <w:name w:val="Comment Subject Char"/>
    <w:basedOn w:val="CommentTextChar"/>
    <w:link w:val="CommentSubject"/>
    <w:uiPriority w:val="99"/>
    <w:semiHidden/>
    <w:rsid w:val="009304C2"/>
    <w:rPr>
      <w:b/>
      <w:bCs/>
    </w:rPr>
  </w:style>
  <w:style w:type="paragraph" w:styleId="Revision">
    <w:name w:val="Revision"/>
    <w:hidden/>
    <w:uiPriority w:val="99"/>
    <w:semiHidden/>
    <w:rsid w:val="00EF639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Template>
  <TotalTime>182</TotalTime>
  <Pages>5</Pages>
  <Words>1531</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Guda, Sumeeth Krishna</cp:lastModifiedBy>
  <cp:revision>32</cp:revision>
  <cp:lastPrinted>2004-08-23T17:38:00Z</cp:lastPrinted>
  <dcterms:created xsi:type="dcterms:W3CDTF">2020-06-12T19:42:00Z</dcterms:created>
  <dcterms:modified xsi:type="dcterms:W3CDTF">2024-07-26T20:30:00Z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2024-07-19T18:59:14Z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1cd0229a-f64a-4ff6-bb4f-cc535495235a</vt:lpwstr>
  </property>
  <property fmtid="{D5CDD505-2E9C-101B-9397-08002B2CF9AE}" pid="8" name="MSIP_Label_4044bd30-2ed7-4c9d-9d12-46200872a97b_ContentBits">
    <vt:lpwstr>0</vt:lpwstr>
  </property>
</Properties>
</file>