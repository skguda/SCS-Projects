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1E13" w14:textId="77777777" w:rsidR="00045F77" w:rsidRPr="00FB3F4A"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4"/>
          <w:szCs w:val="24"/>
        </w:rPr>
      </w:pPr>
      <w:r w:rsidRPr="00FB3F4A">
        <w:rPr>
          <w:noProof/>
          <w:sz w:val="24"/>
          <w:szCs w:val="24"/>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sidRPr="00FB3F4A">
        <w:rPr>
          <w:b/>
          <w:caps/>
          <w:color w:val="000000"/>
          <w:sz w:val="24"/>
          <w:szCs w:val="24"/>
        </w:rPr>
        <w:t>Statistical Design Consulting</w:t>
      </w:r>
    </w:p>
    <w:p w14:paraId="183D78C0" w14:textId="77777777" w:rsidR="00045F77"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FB3F4A">
        <w:rPr>
          <w:b/>
          <w:color w:val="000000"/>
          <w:sz w:val="24"/>
          <w:szCs w:val="24"/>
        </w:rPr>
        <w:t xml:space="preserve">SEMESTER REPORT </w:t>
      </w:r>
    </w:p>
    <w:p w14:paraId="094E19EC" w14:textId="4974CDB4" w:rsidR="00045F77"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FB3F4A">
        <w:rPr>
          <w:b/>
          <w:color w:val="000000"/>
          <w:sz w:val="24"/>
          <w:szCs w:val="24"/>
        </w:rPr>
        <w:t>S</w:t>
      </w:r>
      <w:r w:rsidR="00FB3F4A" w:rsidRPr="00FB3F4A">
        <w:rPr>
          <w:b/>
          <w:color w:val="000000"/>
          <w:sz w:val="24"/>
          <w:szCs w:val="24"/>
        </w:rPr>
        <w:t>pring</w:t>
      </w:r>
      <w:r w:rsidRPr="00FB3F4A">
        <w:rPr>
          <w:b/>
          <w:color w:val="000000"/>
          <w:sz w:val="24"/>
          <w:szCs w:val="24"/>
        </w:rPr>
        <w:t xml:space="preserve"> </w:t>
      </w:r>
      <w:r w:rsidR="00063F8A" w:rsidRPr="00FB3F4A">
        <w:rPr>
          <w:b/>
          <w:color w:val="000000"/>
          <w:sz w:val="24"/>
          <w:szCs w:val="24"/>
        </w:rPr>
        <w:t>202</w:t>
      </w:r>
      <w:r w:rsidR="00FB3F4A" w:rsidRPr="00FB3F4A">
        <w:rPr>
          <w:b/>
          <w:color w:val="000000"/>
          <w:sz w:val="24"/>
          <w:szCs w:val="24"/>
        </w:rPr>
        <w:t>5</w:t>
      </w:r>
    </w:p>
    <w:p w14:paraId="144520BE" w14:textId="77777777" w:rsidR="00045F77"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p>
    <w:p w14:paraId="3B05E0BB" w14:textId="77777777" w:rsidR="00045F77"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6B8B3940" w14:textId="44B79C37" w:rsidR="00045F77"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FB3F4A">
        <w:rPr>
          <w:b/>
          <w:color w:val="000000"/>
          <w:sz w:val="24"/>
          <w:szCs w:val="24"/>
        </w:rPr>
        <w:t>Client:</w:t>
      </w:r>
      <w:r w:rsidRPr="00FB3F4A">
        <w:rPr>
          <w:color w:val="000000"/>
          <w:sz w:val="24"/>
          <w:szCs w:val="24"/>
        </w:rPr>
        <w:t xml:space="preserve">  </w:t>
      </w:r>
      <w:r w:rsidR="00FB3F4A" w:rsidRPr="00FB3F4A">
        <w:rPr>
          <w:color w:val="000000"/>
          <w:sz w:val="24"/>
          <w:szCs w:val="24"/>
        </w:rPr>
        <w:t>Christopher Ghita</w:t>
      </w:r>
      <w:r w:rsidR="00B46D34" w:rsidRPr="00FB3F4A">
        <w:rPr>
          <w:color w:val="000000"/>
          <w:sz w:val="24"/>
          <w:szCs w:val="24"/>
        </w:rPr>
        <w:tab/>
      </w:r>
      <w:r w:rsidR="00B46D34" w:rsidRPr="00FB3F4A">
        <w:rPr>
          <w:color w:val="000000"/>
          <w:sz w:val="24"/>
          <w:szCs w:val="24"/>
        </w:rPr>
        <w:tab/>
      </w:r>
      <w:r w:rsidRPr="00FB3F4A">
        <w:rPr>
          <w:b/>
          <w:color w:val="000000"/>
          <w:sz w:val="24"/>
          <w:szCs w:val="24"/>
        </w:rPr>
        <w:tab/>
      </w:r>
      <w:r w:rsidRPr="00FB3F4A">
        <w:rPr>
          <w:b/>
          <w:color w:val="000000"/>
          <w:sz w:val="24"/>
          <w:szCs w:val="24"/>
        </w:rPr>
        <w:tab/>
        <w:t>File Number:</w:t>
      </w:r>
      <w:r w:rsidRPr="00FB3F4A">
        <w:rPr>
          <w:color w:val="000000"/>
          <w:sz w:val="24"/>
          <w:szCs w:val="24"/>
        </w:rPr>
        <w:t xml:space="preserve">  </w:t>
      </w:r>
      <w:r w:rsidR="00063F8A" w:rsidRPr="00FB3F4A">
        <w:rPr>
          <w:color w:val="000000"/>
          <w:sz w:val="24"/>
          <w:szCs w:val="24"/>
        </w:rPr>
        <w:t>2</w:t>
      </w:r>
      <w:r w:rsidR="00FB3F4A" w:rsidRPr="00FB3F4A">
        <w:rPr>
          <w:color w:val="000000"/>
          <w:sz w:val="24"/>
          <w:szCs w:val="24"/>
        </w:rPr>
        <w:t>4</w:t>
      </w:r>
      <w:r w:rsidRPr="00FB3F4A">
        <w:rPr>
          <w:color w:val="000000"/>
          <w:sz w:val="24"/>
          <w:szCs w:val="24"/>
        </w:rPr>
        <w:t>-</w:t>
      </w:r>
      <w:r w:rsidR="00063F8A" w:rsidRPr="00FB3F4A">
        <w:rPr>
          <w:color w:val="000000"/>
          <w:sz w:val="24"/>
          <w:szCs w:val="24"/>
        </w:rPr>
        <w:t>0</w:t>
      </w:r>
      <w:r w:rsidR="00FB3F4A" w:rsidRPr="00FB3F4A">
        <w:rPr>
          <w:color w:val="000000"/>
          <w:sz w:val="24"/>
          <w:szCs w:val="24"/>
        </w:rPr>
        <w:t>64</w:t>
      </w:r>
    </w:p>
    <w:p w14:paraId="57204BDA" w14:textId="77777777" w:rsidR="00045F77"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AD0ED" w14:textId="45553883" w:rsidR="00045F77"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FB3F4A">
        <w:rPr>
          <w:b/>
          <w:color w:val="000000"/>
          <w:sz w:val="24"/>
          <w:szCs w:val="24"/>
        </w:rPr>
        <w:t>Department:</w:t>
      </w:r>
      <w:r w:rsidRPr="00FB3F4A">
        <w:rPr>
          <w:color w:val="000000"/>
          <w:sz w:val="24"/>
          <w:szCs w:val="24"/>
        </w:rPr>
        <w:t xml:space="preserve"> </w:t>
      </w:r>
      <w:r w:rsidR="00FB3F4A" w:rsidRPr="00FB3F4A">
        <w:rPr>
          <w:color w:val="000000"/>
          <w:sz w:val="24"/>
          <w:szCs w:val="24"/>
        </w:rPr>
        <w:t>Libraries</w:t>
      </w:r>
      <w:r w:rsidR="00FB3F4A" w:rsidRPr="00FB3F4A">
        <w:rPr>
          <w:color w:val="000000"/>
          <w:sz w:val="24"/>
          <w:szCs w:val="24"/>
        </w:rPr>
        <w:tab/>
      </w:r>
      <w:r w:rsidRPr="00FB3F4A">
        <w:rPr>
          <w:color w:val="000000"/>
          <w:sz w:val="24"/>
          <w:szCs w:val="24"/>
        </w:rPr>
        <w:tab/>
      </w:r>
      <w:r w:rsidRPr="00FB3F4A">
        <w:rPr>
          <w:color w:val="000000"/>
          <w:sz w:val="24"/>
          <w:szCs w:val="24"/>
        </w:rPr>
        <w:tab/>
      </w:r>
      <w:r w:rsidRPr="00FB3F4A">
        <w:rPr>
          <w:color w:val="000000"/>
          <w:sz w:val="24"/>
          <w:szCs w:val="24"/>
        </w:rPr>
        <w:tab/>
      </w:r>
      <w:r w:rsidRPr="00FB3F4A">
        <w:rPr>
          <w:b/>
          <w:color w:val="000000"/>
          <w:sz w:val="24"/>
          <w:szCs w:val="24"/>
        </w:rPr>
        <w:t>Major Prof:</w:t>
      </w:r>
      <w:r w:rsidRPr="00FB3F4A">
        <w:rPr>
          <w:color w:val="000000"/>
          <w:sz w:val="24"/>
          <w:szCs w:val="24"/>
        </w:rPr>
        <w:t xml:space="preserve">  </w:t>
      </w:r>
      <w:r w:rsidR="00FB3F4A" w:rsidRPr="00FB3F4A">
        <w:rPr>
          <w:color w:val="000000"/>
          <w:sz w:val="24"/>
          <w:szCs w:val="24"/>
        </w:rPr>
        <w:t xml:space="preserve">Zoeanna </w:t>
      </w:r>
      <w:proofErr w:type="spellStart"/>
      <w:r w:rsidR="00FB3F4A" w:rsidRPr="00FB3F4A">
        <w:rPr>
          <w:color w:val="000000"/>
          <w:sz w:val="24"/>
          <w:szCs w:val="24"/>
        </w:rPr>
        <w:t>Mayhook</w:t>
      </w:r>
      <w:proofErr w:type="spellEnd"/>
    </w:p>
    <w:p w14:paraId="72FDC8B2" w14:textId="77777777" w:rsidR="00045F77"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94223" w14:textId="4BFAEA3A" w:rsidR="00045F77"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FB3F4A">
        <w:rPr>
          <w:b/>
          <w:color w:val="000000"/>
          <w:sz w:val="24"/>
          <w:szCs w:val="24"/>
        </w:rPr>
        <w:t>Consultant:</w:t>
      </w:r>
      <w:r w:rsidRPr="00FB3F4A">
        <w:rPr>
          <w:color w:val="000000"/>
          <w:sz w:val="24"/>
          <w:szCs w:val="24"/>
        </w:rPr>
        <w:t xml:space="preserve">  </w:t>
      </w:r>
      <w:r w:rsidR="00FB3F4A" w:rsidRPr="00FB3F4A">
        <w:rPr>
          <w:color w:val="000000"/>
          <w:sz w:val="24"/>
          <w:szCs w:val="24"/>
        </w:rPr>
        <w:t>Sumeeth Guda</w:t>
      </w:r>
      <w:r w:rsidR="00B46D34" w:rsidRPr="00FB3F4A">
        <w:rPr>
          <w:color w:val="000000"/>
          <w:sz w:val="24"/>
          <w:szCs w:val="24"/>
        </w:rPr>
        <w:t xml:space="preserve"> </w:t>
      </w:r>
      <w:r w:rsidR="00B46D34" w:rsidRPr="00FB3F4A">
        <w:rPr>
          <w:color w:val="000000"/>
          <w:sz w:val="24"/>
          <w:szCs w:val="24"/>
        </w:rPr>
        <w:tab/>
      </w:r>
      <w:r w:rsidRPr="00FB3F4A">
        <w:rPr>
          <w:color w:val="000000"/>
          <w:sz w:val="24"/>
          <w:szCs w:val="24"/>
        </w:rPr>
        <w:tab/>
      </w:r>
      <w:r w:rsidRPr="00FB3F4A">
        <w:rPr>
          <w:color w:val="000000"/>
          <w:sz w:val="24"/>
          <w:szCs w:val="24"/>
        </w:rPr>
        <w:tab/>
      </w:r>
      <w:r w:rsidR="00FB3F4A" w:rsidRPr="00FB3F4A">
        <w:rPr>
          <w:b/>
          <w:color w:val="000000"/>
          <w:sz w:val="24"/>
          <w:szCs w:val="24"/>
        </w:rPr>
        <w:t>Follow Up</w:t>
      </w:r>
      <w:r w:rsidRPr="00FB3F4A">
        <w:rPr>
          <w:b/>
          <w:color w:val="000000"/>
          <w:sz w:val="24"/>
          <w:szCs w:val="24"/>
        </w:rPr>
        <w:t xml:space="preserve"> Meeting Date:</w:t>
      </w:r>
      <w:r w:rsidRPr="00FB3F4A">
        <w:rPr>
          <w:color w:val="000000"/>
          <w:sz w:val="24"/>
          <w:szCs w:val="24"/>
        </w:rPr>
        <w:t xml:space="preserve">  </w:t>
      </w:r>
      <w:r w:rsidR="00FB3F4A" w:rsidRPr="00FB3F4A">
        <w:rPr>
          <w:color w:val="000000"/>
          <w:sz w:val="24"/>
          <w:szCs w:val="24"/>
        </w:rPr>
        <w:t>02/12/25</w:t>
      </w:r>
    </w:p>
    <w:p w14:paraId="373AFABA" w14:textId="77777777" w:rsidR="00045F77"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CB18C62" w14:textId="7AE7CA37" w:rsidR="00045F77"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FB3F4A">
        <w:rPr>
          <w:b/>
          <w:color w:val="000000"/>
          <w:sz w:val="24"/>
          <w:szCs w:val="24"/>
        </w:rPr>
        <w:t>Meeting Attendees:</w:t>
      </w:r>
      <w:r w:rsidRPr="00FB3F4A">
        <w:rPr>
          <w:color w:val="000000"/>
          <w:sz w:val="24"/>
          <w:szCs w:val="24"/>
        </w:rPr>
        <w:t xml:space="preserve">  </w:t>
      </w:r>
      <w:r w:rsidR="00B46D34" w:rsidRPr="00FB3F4A">
        <w:rPr>
          <w:color w:val="000000"/>
          <w:sz w:val="24"/>
          <w:szCs w:val="24"/>
        </w:rPr>
        <w:t xml:space="preserve"> </w:t>
      </w:r>
      <w:r w:rsidR="00FB3F4A" w:rsidRPr="00FB3F4A">
        <w:rPr>
          <w:color w:val="000000"/>
          <w:sz w:val="24"/>
          <w:szCs w:val="24"/>
        </w:rPr>
        <w:t xml:space="preserve">Christopher Ghita, Sumeeth Guda, Zoeanna </w:t>
      </w:r>
      <w:proofErr w:type="spellStart"/>
      <w:r w:rsidR="00FB3F4A" w:rsidRPr="00FB3F4A">
        <w:rPr>
          <w:color w:val="000000"/>
          <w:sz w:val="24"/>
          <w:szCs w:val="24"/>
        </w:rPr>
        <w:t>Mayhook</w:t>
      </w:r>
      <w:proofErr w:type="spellEnd"/>
      <w:r w:rsidR="00FB3F4A" w:rsidRPr="00FB3F4A">
        <w:rPr>
          <w:color w:val="000000"/>
          <w:sz w:val="24"/>
          <w:szCs w:val="24"/>
        </w:rPr>
        <w:t>, Dr. Chong Gu</w:t>
      </w:r>
    </w:p>
    <w:p w14:paraId="72636B22" w14:textId="77777777" w:rsidR="00045F77"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34EE8FC8" w14:textId="0378C1C6" w:rsidR="00B46D34" w:rsidRPr="00FB3F4A"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FB3F4A">
        <w:rPr>
          <w:b/>
          <w:color w:val="000000"/>
          <w:sz w:val="24"/>
          <w:szCs w:val="24"/>
        </w:rPr>
        <w:t>Statement of Problem:</w:t>
      </w:r>
      <w:r w:rsidRPr="00FB3F4A">
        <w:rPr>
          <w:color w:val="000000"/>
          <w:sz w:val="24"/>
          <w:szCs w:val="24"/>
        </w:rPr>
        <w:t xml:space="preserve">  </w:t>
      </w:r>
      <w:r w:rsidR="00B46D34" w:rsidRPr="00FB3F4A">
        <w:rPr>
          <w:color w:val="000000"/>
          <w:sz w:val="24"/>
          <w:szCs w:val="24"/>
        </w:rPr>
        <w:t xml:space="preserve">  </w:t>
      </w:r>
      <w:r w:rsidR="00FB3F4A" w:rsidRPr="00FB3F4A">
        <w:rPr>
          <w:color w:val="000000"/>
          <w:sz w:val="24"/>
          <w:szCs w:val="24"/>
        </w:rPr>
        <w:t>To determine what specific academic benefits first year undergraduate students attribute to their involvement in case competitions with a finance component.</w:t>
      </w:r>
    </w:p>
    <w:p w14:paraId="28FCEF3C" w14:textId="77777777" w:rsidR="00045F77"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FB3F4A">
        <w:rPr>
          <w:color w:val="000000"/>
          <w:sz w:val="24"/>
          <w:szCs w:val="24"/>
        </w:rPr>
        <w:tab/>
      </w:r>
      <w:r w:rsidRPr="00FB3F4A">
        <w:rPr>
          <w:color w:val="000000"/>
          <w:sz w:val="24"/>
          <w:szCs w:val="24"/>
        </w:rPr>
        <w:tab/>
      </w:r>
      <w:r w:rsidRPr="00FB3F4A">
        <w:rPr>
          <w:color w:val="000000"/>
          <w:sz w:val="24"/>
          <w:szCs w:val="24"/>
        </w:rPr>
        <w:tab/>
      </w:r>
      <w:r w:rsidRPr="00FB3F4A">
        <w:rPr>
          <w:color w:val="000000"/>
          <w:sz w:val="24"/>
          <w:szCs w:val="24"/>
        </w:rPr>
        <w:tab/>
      </w:r>
      <w:r w:rsidRPr="00FB3F4A">
        <w:rPr>
          <w:color w:val="000000"/>
          <w:sz w:val="24"/>
          <w:szCs w:val="24"/>
        </w:rPr>
        <w:tab/>
      </w:r>
      <w:r w:rsidRPr="00FB3F4A">
        <w:rPr>
          <w:color w:val="000000"/>
          <w:sz w:val="24"/>
          <w:szCs w:val="24"/>
        </w:rPr>
        <w:tab/>
      </w:r>
      <w:r w:rsidRPr="00FB3F4A">
        <w:rPr>
          <w:color w:val="000000"/>
          <w:sz w:val="24"/>
          <w:szCs w:val="24"/>
        </w:rPr>
        <w:tab/>
      </w:r>
      <w:r w:rsidRPr="00FB3F4A">
        <w:rPr>
          <w:color w:val="000000"/>
          <w:sz w:val="24"/>
          <w:szCs w:val="24"/>
        </w:rPr>
        <w:tab/>
      </w:r>
      <w:r w:rsidRPr="00FB3F4A">
        <w:rPr>
          <w:color w:val="000000"/>
          <w:sz w:val="24"/>
          <w:szCs w:val="24"/>
        </w:rPr>
        <w:tab/>
      </w:r>
    </w:p>
    <w:p w14:paraId="376AD64A" w14:textId="4952C18E" w:rsidR="00B46D34"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FB3F4A">
        <w:rPr>
          <w:b/>
          <w:color w:val="000000"/>
          <w:sz w:val="24"/>
          <w:szCs w:val="24"/>
        </w:rPr>
        <w:t>Goal of This Project:</w:t>
      </w:r>
      <w:r w:rsidRPr="00FB3F4A">
        <w:rPr>
          <w:color w:val="000000"/>
          <w:sz w:val="24"/>
          <w:szCs w:val="24"/>
        </w:rPr>
        <w:t xml:space="preserve">  </w:t>
      </w:r>
      <w:r w:rsidR="00B46D34" w:rsidRPr="00FB3F4A">
        <w:rPr>
          <w:color w:val="000000"/>
          <w:sz w:val="24"/>
          <w:szCs w:val="24"/>
        </w:rPr>
        <w:t xml:space="preserve"> </w:t>
      </w:r>
      <w:r w:rsidR="00FB3F4A" w:rsidRPr="00FB3F4A">
        <w:rPr>
          <w:color w:val="000000"/>
          <w:sz w:val="24"/>
          <w:szCs w:val="24"/>
        </w:rPr>
        <w:t>Journal Publication</w:t>
      </w:r>
    </w:p>
    <w:p w14:paraId="0AFF1C0A" w14:textId="77777777" w:rsidR="00B46D34" w:rsidRPr="00FB3F4A"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4E066C3A" w14:textId="5904F96D" w:rsidR="00045F77" w:rsidRPr="00FB3F4A"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FB3F4A">
        <w:rPr>
          <w:b/>
          <w:color w:val="000000"/>
          <w:sz w:val="24"/>
          <w:szCs w:val="24"/>
        </w:rPr>
        <w:t>Background:</w:t>
      </w:r>
      <w:r w:rsidRPr="00FB3F4A">
        <w:rPr>
          <w:color w:val="000000"/>
          <w:sz w:val="24"/>
          <w:szCs w:val="24"/>
        </w:rPr>
        <w:t xml:space="preserve">  </w:t>
      </w:r>
      <w:r w:rsidR="00B46D34" w:rsidRPr="00FB3F4A">
        <w:rPr>
          <w:color w:val="000000"/>
          <w:sz w:val="24"/>
          <w:szCs w:val="24"/>
        </w:rPr>
        <w:t xml:space="preserve">  </w:t>
      </w:r>
      <w:r w:rsidRPr="00FB3F4A">
        <w:rPr>
          <w:color w:val="000000"/>
          <w:sz w:val="24"/>
          <w:szCs w:val="24"/>
        </w:rPr>
        <w:t xml:space="preserve"> </w:t>
      </w:r>
      <w:r w:rsidR="00B46D34" w:rsidRPr="00FB3F4A">
        <w:rPr>
          <w:color w:val="000000"/>
          <w:sz w:val="24"/>
          <w:szCs w:val="24"/>
        </w:rPr>
        <w:t xml:space="preserve"> </w:t>
      </w:r>
    </w:p>
    <w:p w14:paraId="58ED025C" w14:textId="77777777" w:rsidR="00FB3F4A" w:rsidRPr="00FB3F4A" w:rsidRDefault="00FB3F4A" w:rsidP="00FB3F4A">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B3F4A">
        <w:rPr>
          <w:bCs/>
          <w:color w:val="000000"/>
          <w:sz w:val="24"/>
          <w:szCs w:val="24"/>
        </w:rPr>
        <w:t xml:space="preserve">The client is an undergraduate student working with Professor </w:t>
      </w:r>
      <w:proofErr w:type="spellStart"/>
      <w:r w:rsidRPr="00FB3F4A">
        <w:rPr>
          <w:bCs/>
          <w:color w:val="000000"/>
          <w:sz w:val="24"/>
          <w:szCs w:val="24"/>
        </w:rPr>
        <w:t>Mayhook</w:t>
      </w:r>
      <w:proofErr w:type="spellEnd"/>
      <w:r w:rsidRPr="00FB3F4A">
        <w:rPr>
          <w:bCs/>
          <w:color w:val="000000"/>
          <w:sz w:val="24"/>
          <w:szCs w:val="24"/>
        </w:rPr>
        <w:t xml:space="preserve"> in the department of libraries to complete an undergraduate honors project. Their project explores the specific benefits that undergraduate students attribute to their involvement with case competitions with a finance component. A case competition is an event where students come together to present solutions to real-world or fictional business problems using the skills they learned in management classes.</w:t>
      </w:r>
    </w:p>
    <w:p w14:paraId="17806BCD" w14:textId="77777777" w:rsidR="00FB3F4A" w:rsidRPr="00FB3F4A" w:rsidRDefault="00FB3F4A" w:rsidP="00FB3F4A">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34B44BEC" w14:textId="77777777" w:rsidR="00FB3F4A" w:rsidRPr="00FB3F4A" w:rsidRDefault="00FB3F4A" w:rsidP="00FB3F4A">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B3F4A">
        <w:rPr>
          <w:bCs/>
          <w:color w:val="000000"/>
          <w:sz w:val="24"/>
          <w:szCs w:val="24"/>
        </w:rPr>
        <w:t>They created a survey to gather data and insights from the students to understand their initial and retrospective perspectives on the case competition benefits.</w:t>
      </w:r>
      <w:ins w:id="0" w:author="Craig, Bruce A." w:date="2025-02-16T13:41:00Z">
        <w:r w:rsidRPr="00FB3F4A">
          <w:rPr>
            <w:bCs/>
            <w:color w:val="000000"/>
            <w:sz w:val="24"/>
            <w:szCs w:val="24"/>
          </w:rPr>
          <w:t xml:space="preserve"> </w:t>
        </w:r>
      </w:ins>
      <w:r w:rsidRPr="00FB3F4A">
        <w:rPr>
          <w:bCs/>
          <w:color w:val="000000"/>
          <w:sz w:val="24"/>
          <w:szCs w:val="24"/>
        </w:rPr>
        <w:t xml:space="preserve">The survey was created using a retrospective survey design and includes </w:t>
      </w:r>
      <w:ins w:id="1" w:author="Guda, Sumeeth Krishna" w:date="2025-02-21T19:41:00Z">
        <w:r w:rsidRPr="00FB3F4A">
          <w:rPr>
            <w:bCs/>
            <w:color w:val="000000"/>
            <w:sz w:val="24"/>
            <w:szCs w:val="24"/>
          </w:rPr>
          <w:t>four</w:t>
        </w:r>
      </w:ins>
      <w:del w:id="2" w:author="Guda, Sumeeth Krishna" w:date="2025-02-21T19:41:00Z">
        <w:r w:rsidRPr="00FB3F4A">
          <w:rPr>
            <w:bCs/>
            <w:color w:val="000000"/>
            <w:sz w:val="24"/>
            <w:szCs w:val="24"/>
          </w:rPr>
          <w:delText>three</w:delText>
        </w:r>
      </w:del>
      <w:r w:rsidRPr="00FB3F4A">
        <w:rPr>
          <w:bCs/>
          <w:color w:val="000000"/>
          <w:sz w:val="24"/>
          <w:szCs w:val="24"/>
        </w:rPr>
        <w:t xml:space="preserve"> types of questions: Likert Scale, select all that apply, </w:t>
      </w:r>
      <w:ins w:id="3" w:author="Guda, Sumeeth Krishna" w:date="2025-02-21T19:41:00Z">
        <w:r w:rsidRPr="00FB3F4A">
          <w:rPr>
            <w:bCs/>
            <w:color w:val="000000"/>
            <w:sz w:val="24"/>
            <w:szCs w:val="24"/>
          </w:rPr>
          <w:t xml:space="preserve">written response, </w:t>
        </w:r>
      </w:ins>
      <w:r w:rsidRPr="00FB3F4A">
        <w:rPr>
          <w:bCs/>
          <w:color w:val="000000"/>
          <w:sz w:val="24"/>
          <w:szCs w:val="24"/>
        </w:rPr>
        <w:t>and multiple-choice question. The questions range from the students’ backgrounds and initial knowledge of case competitions and the lessons learned, to post perceptions of case competitions with regards to the benefits and growth.</w:t>
      </w:r>
    </w:p>
    <w:p w14:paraId="03D17C46" w14:textId="77777777" w:rsidR="00FB3F4A" w:rsidRPr="00FB3F4A" w:rsidRDefault="00FB3F4A" w:rsidP="00FB3F4A">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16992D40" w14:textId="0C139DA6" w:rsidR="00FB3F4A" w:rsidRPr="00FB3F4A" w:rsidRDefault="00FB3F4A" w:rsidP="00FB3F4A">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B3F4A">
        <w:rPr>
          <w:bCs/>
          <w:color w:val="000000"/>
          <w:sz w:val="24"/>
          <w:szCs w:val="24"/>
        </w:rPr>
        <w:t xml:space="preserve">They have previously worked with the SCS in the Summer 2024 and Fall 2024 semesters where they needed help principally with the design of their survey instrument. They’ve now collected data from 76 first-year management students, and in the Spring 2025 semester they need help with the analysis of their data particularly with finding correlations / trends within the dataset. </w:t>
      </w:r>
    </w:p>
    <w:p w14:paraId="3BACCEA4" w14:textId="77777777" w:rsidR="00045F77" w:rsidRPr="00FB3F4A"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6F80436A" w14:textId="77777777" w:rsidR="00045F77" w:rsidRPr="00FB3F4A"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4D90E46E" w14:textId="71D2675E" w:rsidR="00045F77" w:rsidRPr="00FB3F4A"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FB3F4A">
        <w:rPr>
          <w:b/>
          <w:color w:val="000000"/>
          <w:sz w:val="24"/>
          <w:szCs w:val="24"/>
        </w:rPr>
        <w:t xml:space="preserve">Progress During Current Semester:  </w:t>
      </w:r>
      <w:r w:rsidR="00B46D34" w:rsidRPr="00FB3F4A">
        <w:rPr>
          <w:color w:val="000000"/>
          <w:sz w:val="24"/>
          <w:szCs w:val="24"/>
        </w:rPr>
        <w:t xml:space="preserve">  </w:t>
      </w:r>
    </w:p>
    <w:p w14:paraId="2FD473B7" w14:textId="07471786" w:rsidR="00B46D34" w:rsidRDefault="00FB3F4A"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 xml:space="preserve">Throughout this semester Sumeeth and Chris met and discussed the survey results and how to refine the research </w:t>
      </w:r>
      <w:r w:rsidR="001D32A4">
        <w:rPr>
          <w:color w:val="000000"/>
          <w:sz w:val="24"/>
          <w:szCs w:val="24"/>
        </w:rPr>
        <w:t xml:space="preserve">questions. Chris refined the research questions and made them more specific, however the questions were still to an extent more open ended. </w:t>
      </w:r>
      <w:r>
        <w:rPr>
          <w:color w:val="000000"/>
          <w:sz w:val="24"/>
          <w:szCs w:val="24"/>
        </w:rPr>
        <w:t>All of the survey data ha</w:t>
      </w:r>
      <w:r w:rsidR="001D32A4">
        <w:rPr>
          <w:color w:val="000000"/>
          <w:sz w:val="24"/>
          <w:szCs w:val="24"/>
        </w:rPr>
        <w:t xml:space="preserve">d </w:t>
      </w:r>
      <w:r>
        <w:rPr>
          <w:color w:val="000000"/>
          <w:sz w:val="24"/>
          <w:szCs w:val="24"/>
        </w:rPr>
        <w:t xml:space="preserve">been collected, but Chris needed help determining the </w:t>
      </w:r>
      <w:r w:rsidR="006D30F7">
        <w:rPr>
          <w:color w:val="000000"/>
          <w:sz w:val="24"/>
          <w:szCs w:val="24"/>
        </w:rPr>
        <w:t xml:space="preserve">most appropriate statistical techniques to solve the research questions. </w:t>
      </w:r>
      <w:r w:rsidR="001D32A4">
        <w:rPr>
          <w:color w:val="000000"/>
          <w:sz w:val="24"/>
          <w:szCs w:val="24"/>
        </w:rPr>
        <w:t xml:space="preserve">Overall, most of his questions and the quality of the data made it clear that any formal statistical tests wouldn’t be appropriate and that comparing descriptive statistics would make more sense than using a </w:t>
      </w:r>
      <w:r w:rsidR="003F32C6">
        <w:rPr>
          <w:color w:val="000000"/>
          <w:sz w:val="24"/>
          <w:szCs w:val="24"/>
        </w:rPr>
        <w:t>two-sample</w:t>
      </w:r>
      <w:r w:rsidR="001D32A4">
        <w:rPr>
          <w:color w:val="000000"/>
          <w:sz w:val="24"/>
          <w:szCs w:val="24"/>
        </w:rPr>
        <w:t xml:space="preserve"> test. </w:t>
      </w:r>
    </w:p>
    <w:p w14:paraId="236F3CD7" w14:textId="493B7CCC" w:rsidR="00B46D34" w:rsidRPr="00FB3F4A" w:rsidRDefault="003F32C6"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r>
        <w:rPr>
          <w:color w:val="000000"/>
          <w:sz w:val="24"/>
          <w:szCs w:val="24"/>
        </w:rPr>
        <w:t>Chris indicated that</w:t>
      </w:r>
      <w:r w:rsidR="00CA013A">
        <w:rPr>
          <w:color w:val="000000"/>
          <w:sz w:val="24"/>
          <w:szCs w:val="24"/>
        </w:rPr>
        <w:t xml:space="preserve"> he will graduate this semester and will try to get this project published by midsummer. Hence after this semester he will complete this project and won’t need the help of the SCS. </w:t>
      </w:r>
    </w:p>
    <w:p w14:paraId="4A9839FC" w14:textId="77777777" w:rsidR="00045F77"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CF55336" w14:textId="4F39559A" w:rsidR="00045F77"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FB3F4A">
        <w:rPr>
          <w:b/>
          <w:color w:val="000000"/>
          <w:sz w:val="24"/>
          <w:szCs w:val="24"/>
        </w:rPr>
        <w:t xml:space="preserve">Current Status:  </w:t>
      </w:r>
      <w:r w:rsidR="00CA013A">
        <w:rPr>
          <w:b/>
          <w:color w:val="000000"/>
          <w:sz w:val="24"/>
          <w:szCs w:val="24"/>
        </w:rPr>
        <w:t xml:space="preserve">Complete. </w:t>
      </w:r>
    </w:p>
    <w:p w14:paraId="7A861036" w14:textId="77777777" w:rsidR="00045F77"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0428E068" w14:textId="77777777" w:rsidR="00045F77" w:rsidRPr="00FB3F4A"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sz w:val="24"/>
          <w:szCs w:val="24"/>
        </w:rPr>
      </w:pPr>
      <w:r w:rsidRPr="00FB3F4A">
        <w:rPr>
          <w:sz w:val="24"/>
          <w:szCs w:val="24"/>
        </w:rPr>
        <w:t xml:space="preserve"> </w:t>
      </w:r>
    </w:p>
    <w:sectPr w:rsidR="00045F77" w:rsidRPr="00FB3F4A">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uda, Sumeeth Krishna">
    <w15:presenceInfo w15:providerId="AD" w15:userId="S::sguda@purdue.edu::035770b6-007d-424b-99d4-17194e76c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1D32A4"/>
    <w:rsid w:val="003F32C6"/>
    <w:rsid w:val="00530C3C"/>
    <w:rsid w:val="005F0EA9"/>
    <w:rsid w:val="0065766F"/>
    <w:rsid w:val="006C3952"/>
    <w:rsid w:val="006D30F7"/>
    <w:rsid w:val="00913CC6"/>
    <w:rsid w:val="00B46D34"/>
    <w:rsid w:val="00C736BC"/>
    <w:rsid w:val="00CA013A"/>
    <w:rsid w:val="00FB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218903">
      <w:bodyDiv w:val="1"/>
      <w:marLeft w:val="0"/>
      <w:marRight w:val="0"/>
      <w:marTop w:val="0"/>
      <w:marBottom w:val="0"/>
      <w:divBdr>
        <w:top w:val="none" w:sz="0" w:space="0" w:color="auto"/>
        <w:left w:val="none" w:sz="0" w:space="0" w:color="auto"/>
        <w:bottom w:val="none" w:sz="0" w:space="0" w:color="auto"/>
        <w:right w:val="none" w:sz="0" w:space="0" w:color="auto"/>
      </w:divBdr>
    </w:div>
    <w:div w:id="174719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418</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7</cp:revision>
  <cp:lastPrinted>1997-04-16T12:59:00Z</cp:lastPrinted>
  <dcterms:created xsi:type="dcterms:W3CDTF">2022-08-01T16:42:00Z</dcterms:created>
  <dcterms:modified xsi:type="dcterms:W3CDTF">2025-05-07T16:16:00Z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2025-05-07T16:01:34Z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ddeb8106-cc16-47c8-b480-b654a6176957</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