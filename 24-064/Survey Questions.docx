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5F76" w14:textId="77777777" w:rsidR="003D0C66" w:rsidRDefault="003D0C66" w:rsidP="003D0C66">
      <w:r>
        <w:t>“</w:t>
      </w:r>
      <w:r w:rsidRPr="518FBB84">
        <w:rPr>
          <w:b/>
          <w:bCs/>
        </w:rPr>
        <w:t>What specific academic benefits do undergraduate students attribute to their involvement in case competitions with a finance component</w:t>
      </w:r>
      <w:r>
        <w:t xml:space="preserve">. </w:t>
      </w:r>
    </w:p>
    <w:p w14:paraId="44D631B2" w14:textId="77777777" w:rsidR="003D0C66" w:rsidRDefault="003D0C66" w:rsidP="003D0C66"/>
    <w:p w14:paraId="683D4F01" w14:textId="77777777" w:rsidR="003D0C66" w:rsidRPr="00AA02E4" w:rsidRDefault="003D0C66" w:rsidP="003D0C66">
      <w:r w:rsidRPr="00AA02E4">
        <w:rPr>
          <w:b/>
          <w:bCs/>
        </w:rPr>
        <w:t>Distribution</w:t>
      </w:r>
      <w:r>
        <w:t xml:space="preserve">: </w:t>
      </w:r>
    </w:p>
    <w:p w14:paraId="130CD54C" w14:textId="77777777" w:rsidR="003D0C66" w:rsidRPr="0036358A" w:rsidRDefault="003D0C66" w:rsidP="003D0C66">
      <w:pPr>
        <w:pStyle w:val="ListParagraph"/>
        <w:numPr>
          <w:ilvl w:val="0"/>
          <w:numId w:val="3"/>
        </w:numPr>
      </w:pPr>
      <w:r w:rsidRPr="0036358A">
        <w:t xml:space="preserve">Email, </w:t>
      </w:r>
      <w:r>
        <w:t xml:space="preserve">School of Business Weekly </w:t>
      </w:r>
      <w:r w:rsidRPr="0036358A">
        <w:t>Newsletter</w:t>
      </w:r>
      <w:r>
        <w:t>, LLA Weekly Newsletter</w:t>
      </w:r>
    </w:p>
    <w:p w14:paraId="6E5F88B7" w14:textId="77777777" w:rsidR="003D0C66" w:rsidRDefault="003D0C66" w:rsidP="003D0C66">
      <w:pPr>
        <w:rPr>
          <w:b/>
          <w:bCs/>
        </w:rPr>
      </w:pPr>
    </w:p>
    <w:p w14:paraId="620CD8F4" w14:textId="4F914577" w:rsidR="003D0C66" w:rsidRDefault="003D0C66" w:rsidP="003D0C66">
      <w:pPr>
        <w:rPr>
          <w:b/>
          <w:bCs/>
        </w:rPr>
      </w:pPr>
      <w:r>
        <w:rPr>
          <w:b/>
          <w:bCs/>
        </w:rPr>
        <w:t xml:space="preserve"> Survey Questions:</w:t>
      </w:r>
    </w:p>
    <w:p w14:paraId="21EBE7E0" w14:textId="77777777" w:rsidR="003D0C66" w:rsidRDefault="003D0C66" w:rsidP="003D0C66">
      <w:pPr>
        <w:rPr>
          <w:b/>
          <w:bCs/>
        </w:rPr>
      </w:pPr>
    </w:p>
    <w:p w14:paraId="722B510B" w14:textId="77777777" w:rsidR="003D0C66" w:rsidRDefault="003D0C66" w:rsidP="003D0C66">
      <w:pPr>
        <w:rPr>
          <w:b/>
          <w:bCs/>
        </w:rPr>
      </w:pPr>
      <w:r w:rsidRPr="2B510BF9">
        <w:rPr>
          <w:b/>
          <w:bCs/>
        </w:rPr>
        <w:t>Demographics</w:t>
      </w:r>
    </w:p>
    <w:p w14:paraId="02D0F694" w14:textId="77777777" w:rsidR="003D0C66" w:rsidRPr="002E2360" w:rsidRDefault="003D0C66" w:rsidP="003D0C66">
      <w:pPr>
        <w:rPr>
          <w:b/>
          <w:bCs/>
        </w:rPr>
      </w:pPr>
    </w:p>
    <w:p w14:paraId="25904EAE" w14:textId="77777777" w:rsidR="003D0C66" w:rsidRPr="00D53809" w:rsidRDefault="003D0C66" w:rsidP="003D0C66">
      <w:pPr>
        <w:pStyle w:val="ListParagraph"/>
        <w:numPr>
          <w:ilvl w:val="0"/>
          <w:numId w:val="4"/>
        </w:numPr>
      </w:pPr>
      <w:r w:rsidRPr="00D53809">
        <w:t>Select your year in university</w:t>
      </w:r>
    </w:p>
    <w:p w14:paraId="2C27248F" w14:textId="77777777" w:rsidR="003D0C66" w:rsidRPr="00D53809" w:rsidRDefault="003D0C66" w:rsidP="003D0C66">
      <w:pPr>
        <w:pStyle w:val="ListParagraph"/>
        <w:numPr>
          <w:ilvl w:val="1"/>
          <w:numId w:val="4"/>
        </w:numPr>
        <w:rPr>
          <w:b/>
          <w:bCs/>
        </w:rPr>
      </w:pPr>
      <w:r>
        <w:t>First year, Sophomore, Junior, Senior, 5</w:t>
      </w:r>
      <w:r w:rsidRPr="68E67139">
        <w:rPr>
          <w:vertAlign w:val="superscript"/>
        </w:rPr>
        <w:t>th</w:t>
      </w:r>
      <w:r>
        <w:t xml:space="preserve"> Year</w:t>
      </w:r>
    </w:p>
    <w:p w14:paraId="3F282CD6" w14:textId="77777777" w:rsidR="003D0C66" w:rsidRPr="002E2360" w:rsidRDefault="003D0C66" w:rsidP="003D0C66">
      <w:pPr>
        <w:pStyle w:val="ListParagraph"/>
        <w:numPr>
          <w:ilvl w:val="0"/>
          <w:numId w:val="4"/>
        </w:numPr>
        <w:rPr>
          <w:b/>
          <w:bCs/>
        </w:rPr>
      </w:pPr>
      <w:r>
        <w:t>Select your Area of Study (discipline)</w:t>
      </w:r>
    </w:p>
    <w:p w14:paraId="034CEE54" w14:textId="77777777" w:rsidR="003D0C66" w:rsidRPr="002E2360" w:rsidRDefault="003D0C66" w:rsidP="003D0C66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Accounting, Business Analytics/Actuarial Science, Economics, Finance, General Management, Marketing, Supply Chain, Law, Human Resources, International Business, Entrepreneurship, </w:t>
      </w:r>
      <w:r w:rsidRPr="002E2360">
        <w:rPr>
          <w:i/>
          <w:iCs/>
        </w:rPr>
        <w:t>Other</w:t>
      </w:r>
    </w:p>
    <w:p w14:paraId="395FC52A" w14:textId="77777777" w:rsidR="003D0C66" w:rsidRPr="002E2360" w:rsidRDefault="003D0C66" w:rsidP="003D0C66">
      <w:pPr>
        <w:pStyle w:val="ListParagraph"/>
        <w:numPr>
          <w:ilvl w:val="0"/>
          <w:numId w:val="4"/>
        </w:numPr>
        <w:rPr>
          <w:b/>
          <w:bCs/>
        </w:rPr>
      </w:pPr>
      <w:r>
        <w:t>Select Gender</w:t>
      </w:r>
    </w:p>
    <w:p w14:paraId="2A1B9C07" w14:textId="77777777" w:rsidR="003D0C66" w:rsidRPr="003D0C66" w:rsidRDefault="003D0C66" w:rsidP="003D0C66">
      <w:pPr>
        <w:pStyle w:val="ListParagraph"/>
        <w:numPr>
          <w:ilvl w:val="1"/>
          <w:numId w:val="4"/>
        </w:numPr>
        <w:rPr>
          <w:b/>
          <w:bCs/>
        </w:rPr>
      </w:pPr>
      <w:r>
        <w:t>Female, Male, Non-binary</w:t>
      </w:r>
    </w:p>
    <w:p w14:paraId="6C1F9FE7" w14:textId="1DB99464" w:rsidR="003D0C66" w:rsidRPr="002E2360" w:rsidRDefault="003D0C66" w:rsidP="003D0C66">
      <w:pPr>
        <w:pStyle w:val="ListParagraph"/>
        <w:numPr>
          <w:ilvl w:val="0"/>
          <w:numId w:val="4"/>
        </w:numPr>
        <w:rPr>
          <w:b/>
          <w:bCs/>
        </w:rPr>
      </w:pPr>
      <w:r>
        <w:t>Year in School</w:t>
      </w:r>
    </w:p>
    <w:p w14:paraId="003D72C4" w14:textId="77777777" w:rsidR="003D0C66" w:rsidRDefault="003D0C66" w:rsidP="003D0C66">
      <w:pPr>
        <w:rPr>
          <w:b/>
          <w:bCs/>
        </w:rPr>
      </w:pPr>
    </w:p>
    <w:p w14:paraId="506881D9" w14:textId="77777777" w:rsidR="003D0C66" w:rsidRDefault="003D0C66" w:rsidP="003D0C66">
      <w:pPr>
        <w:rPr>
          <w:b/>
          <w:bCs/>
        </w:rPr>
      </w:pPr>
    </w:p>
    <w:p w14:paraId="544A47F6" w14:textId="77777777" w:rsidR="003D0C66" w:rsidRDefault="003D0C66" w:rsidP="003D0C66">
      <w:pPr>
        <w:rPr>
          <w:b/>
          <w:bCs/>
        </w:rPr>
      </w:pPr>
      <w:r w:rsidRPr="74D8EEAC">
        <w:rPr>
          <w:b/>
          <w:bCs/>
        </w:rPr>
        <w:t xml:space="preserve">Establishing a Baseline/Pre-Survey </w:t>
      </w:r>
    </w:p>
    <w:p w14:paraId="40B78055" w14:textId="77777777" w:rsidR="003D0C66" w:rsidRDefault="003D0C66" w:rsidP="003D0C66">
      <w:pPr>
        <w:rPr>
          <w:b/>
          <w:bCs/>
        </w:rPr>
      </w:pPr>
    </w:p>
    <w:p w14:paraId="5AC32028" w14:textId="77777777" w:rsidR="003D0C66" w:rsidRDefault="003D0C66" w:rsidP="003D0C66">
      <w:pPr>
        <w:rPr>
          <w:b/>
          <w:bCs/>
        </w:rPr>
      </w:pPr>
      <w:r w:rsidRPr="11D0400D">
        <w:rPr>
          <w:b/>
          <w:bCs/>
        </w:rPr>
        <w:t xml:space="preserve">Please rate your level of agreement with the following statements: </w:t>
      </w:r>
    </w:p>
    <w:p w14:paraId="0AB59239" w14:textId="77777777" w:rsidR="003D0C66" w:rsidRDefault="003D0C66" w:rsidP="003D0C66">
      <w:pPr>
        <w:rPr>
          <w:b/>
          <w:bCs/>
        </w:rPr>
      </w:pPr>
    </w:p>
    <w:p w14:paraId="72B75990" w14:textId="2A2EAADC" w:rsidR="003D0C66" w:rsidRPr="00695EFD" w:rsidRDefault="003D0C66" w:rsidP="003D0C66">
      <w:pPr>
        <w:pStyle w:val="ListParagraph"/>
        <w:numPr>
          <w:ilvl w:val="0"/>
          <w:numId w:val="4"/>
        </w:numPr>
      </w:pPr>
      <w:r>
        <w:t xml:space="preserve">I have received </w:t>
      </w:r>
      <w:r w:rsidRPr="74D8EEAC">
        <w:rPr>
          <w:i/>
          <w:iCs/>
          <w:u w:val="single"/>
        </w:rPr>
        <w:t>prior</w:t>
      </w:r>
      <w:r w:rsidRPr="74D8EEAC">
        <w:rPr>
          <w:i/>
          <w:iCs/>
        </w:rPr>
        <w:t xml:space="preserve"> </w:t>
      </w:r>
      <w:r>
        <w:t xml:space="preserve">instruction and </w:t>
      </w:r>
      <w:r w:rsidRPr="74D8EEAC">
        <w:rPr>
          <w:b/>
          <w:bCs/>
        </w:rPr>
        <w:t>education</w:t>
      </w:r>
      <w:r>
        <w:t xml:space="preserve"> on case analysis before participating in case competitions</w:t>
      </w:r>
      <w:ins w:id="0" w:author="Zoeanna Aileen Mayhook" w:date="2024-09-03T14:09:00Z">
        <w:r>
          <w:t>.</w:t>
        </w:r>
      </w:ins>
    </w:p>
    <w:p w14:paraId="7EF3E6BD" w14:textId="5019DE4E" w:rsidR="003D0C66" w:rsidRDefault="00E70D64" w:rsidP="00E70D64">
      <w:pPr>
        <w:ind w:left="360" w:firstLine="360"/>
      </w:pPr>
      <w:r w:rsidRPr="00E70D64">
        <w:rPr>
          <w:b/>
          <w:bCs/>
        </w:rPr>
        <w:t>Metric</w:t>
      </w:r>
      <w:r>
        <w:t xml:space="preserve">: </w:t>
      </w:r>
      <w:r w:rsidR="003D0C66">
        <w:t>Strongly Disagree – Strongly Agree</w:t>
      </w:r>
    </w:p>
    <w:p w14:paraId="6DE7E38F" w14:textId="77777777" w:rsidR="003D0C66" w:rsidRPr="008410A2" w:rsidRDefault="003D0C66" w:rsidP="003D0C66"/>
    <w:p w14:paraId="7411CB60" w14:textId="5BBB581D" w:rsidR="003D0C66" w:rsidRPr="00695EFD" w:rsidRDefault="003D0C66" w:rsidP="003D0C66">
      <w:pPr>
        <w:pStyle w:val="ListParagraph"/>
      </w:pPr>
      <w:r>
        <w:t xml:space="preserve">I have received </w:t>
      </w:r>
      <w:r w:rsidRPr="74D8EEAC">
        <w:rPr>
          <w:i/>
          <w:iCs/>
          <w:u w:val="single"/>
        </w:rPr>
        <w:t xml:space="preserve">prior </w:t>
      </w:r>
      <w:r>
        <w:t xml:space="preserve">instruction and training on </w:t>
      </w:r>
      <w:r w:rsidRPr="74D8EEAC">
        <w:rPr>
          <w:b/>
          <w:bCs/>
        </w:rPr>
        <w:t>conducting</w:t>
      </w:r>
      <w:r>
        <w:t xml:space="preserve"> financial analysis before participating in case </w:t>
      </w:r>
      <w:r w:rsidR="00AB210A">
        <w:t>competitions.</w:t>
      </w:r>
    </w:p>
    <w:p w14:paraId="69B40767" w14:textId="7D12FB85" w:rsidR="003D0C66" w:rsidRDefault="00E70D64" w:rsidP="00E70D64">
      <w:pPr>
        <w:ind w:left="720"/>
        <w:rPr>
          <w:ins w:id="1" w:author="Zoeanna Aileen Mayhook" w:date="2024-02-02T18:05:00Z"/>
        </w:rPr>
      </w:pPr>
      <w:r w:rsidRPr="00E70D64">
        <w:rPr>
          <w:b/>
          <w:bCs/>
        </w:rPr>
        <w:t>Metric</w:t>
      </w:r>
      <w:r>
        <w:t xml:space="preserve">: </w:t>
      </w:r>
      <w:r w:rsidR="003D0C66">
        <w:t>Strongly Disagree – Strongly Agree</w:t>
      </w:r>
    </w:p>
    <w:p w14:paraId="3A8CD90E" w14:textId="77777777" w:rsidR="003D0C66" w:rsidRDefault="003D0C66" w:rsidP="003D0C66"/>
    <w:p w14:paraId="486FB15F" w14:textId="7C73F392" w:rsidR="003D0C66" w:rsidRDefault="003D0C66" w:rsidP="003D0C66">
      <w:pPr>
        <w:pStyle w:val="ListParagraph"/>
      </w:pPr>
      <w:r>
        <w:t>Prior to participating in case competitions, my primary professional interest was in the field of Finance</w:t>
      </w:r>
      <w:ins w:id="2" w:author="Zoeanna Aileen Mayhook" w:date="2024-09-03T14:09:00Z">
        <w:r>
          <w:t>.</w:t>
        </w:r>
      </w:ins>
    </w:p>
    <w:p w14:paraId="4E2F4C17" w14:textId="0786DB9C" w:rsidR="00E70D64" w:rsidRDefault="00E70D64" w:rsidP="00E70D64">
      <w:pPr>
        <w:ind w:firstLine="720"/>
      </w:pPr>
      <w:r w:rsidRPr="00E70D64">
        <w:rPr>
          <w:b/>
          <w:bCs/>
        </w:rPr>
        <w:t>Metric</w:t>
      </w:r>
      <w:r>
        <w:t xml:space="preserve">: </w:t>
      </w:r>
      <w:r w:rsidR="0450B92D">
        <w:t>Strongly Disagree – Strongly Agree</w:t>
      </w:r>
    </w:p>
    <w:p w14:paraId="770D6A4A" w14:textId="1557A0C0" w:rsidR="0450B92D" w:rsidRDefault="0450B92D" w:rsidP="0450B92D"/>
    <w:p w14:paraId="3B6B8AC0" w14:textId="23779406" w:rsidR="00E70D64" w:rsidRPr="00AB210A" w:rsidRDefault="00E70D64" w:rsidP="00AB210A">
      <w:pPr>
        <w:pStyle w:val="ListParagraph"/>
        <w:numPr>
          <w:ilvl w:val="0"/>
          <w:numId w:val="4"/>
        </w:numPr>
        <w:rPr>
          <w:b/>
          <w:bCs/>
        </w:rPr>
      </w:pPr>
      <w:r w:rsidRPr="00AB210A">
        <w:rPr>
          <w:b/>
          <w:bCs/>
        </w:rPr>
        <w:t xml:space="preserve">Which of the following were you hoping to gain from participating in a case competition? (Select all that apply). </w:t>
      </w:r>
    </w:p>
    <w:p w14:paraId="27B6BB12" w14:textId="77777777" w:rsidR="00E70D64" w:rsidRDefault="00E70D64" w:rsidP="00E70D64">
      <w:pPr>
        <w:ind w:firstLine="720"/>
      </w:pPr>
      <w:r w:rsidRPr="00E70D64">
        <w:rPr>
          <w:b/>
          <w:bCs/>
        </w:rPr>
        <w:t>Metric</w:t>
      </w:r>
      <w:r>
        <w:t>:</w:t>
      </w:r>
    </w:p>
    <w:p w14:paraId="28337AC8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 xml:space="preserve"> Enhance teamwork and collaboration skills.</w:t>
      </w:r>
    </w:p>
    <w:p w14:paraId="59FA0AF2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>Enhance my communication and presentational abilities.</w:t>
      </w:r>
    </w:p>
    <w:p w14:paraId="6882B9E8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>Develop my organizational and leadership skills.</w:t>
      </w:r>
    </w:p>
    <w:p w14:paraId="7A22EADF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>Improve my ability to work effectively in diverse teams.</w:t>
      </w:r>
    </w:p>
    <w:p w14:paraId="289954F0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lastRenderedPageBreak/>
        <w:t>Increase self-confidence in interpersonal interactions.</w:t>
      </w:r>
    </w:p>
    <w:p w14:paraId="1D5C52A2" w14:textId="697FBE65" w:rsidR="00E70D64" w:rsidRDefault="1CBC6750" w:rsidP="00E70D64">
      <w:pPr>
        <w:pStyle w:val="ListParagraph"/>
        <w:numPr>
          <w:ilvl w:val="0"/>
          <w:numId w:val="1"/>
        </w:numPr>
      </w:pPr>
      <w:r>
        <w:t xml:space="preserve">Expand </w:t>
      </w:r>
      <w:r>
        <w:t>my network and professional relationships.</w:t>
      </w:r>
    </w:p>
    <w:p w14:paraId="79DAC35A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>Other:</w:t>
      </w:r>
    </w:p>
    <w:p w14:paraId="58853DDE" w14:textId="77777777" w:rsidR="00E70D64" w:rsidRDefault="00E70D64" w:rsidP="00E70D64">
      <w:pPr>
        <w:pStyle w:val="ListParagraph"/>
        <w:numPr>
          <w:ilvl w:val="0"/>
          <w:numId w:val="1"/>
        </w:numPr>
      </w:pPr>
      <w:r>
        <w:t>None of the Above</w:t>
      </w:r>
    </w:p>
    <w:p w14:paraId="1829FE33" w14:textId="77777777" w:rsidR="003D0C66" w:rsidRDefault="003D0C66" w:rsidP="003D0C66">
      <w:pPr>
        <w:rPr>
          <w:b/>
          <w:bCs/>
        </w:rPr>
      </w:pPr>
    </w:p>
    <w:p w14:paraId="1E09A81F" w14:textId="76CE8232" w:rsidR="003D0C66" w:rsidRPr="00C960E1" w:rsidRDefault="0450B92D" w:rsidP="00AB210A">
      <w:pPr>
        <w:pStyle w:val="ListParagraph"/>
        <w:numPr>
          <w:ilvl w:val="0"/>
          <w:numId w:val="4"/>
        </w:numPr>
        <w:rPr>
          <w:b/>
          <w:bCs/>
        </w:rPr>
      </w:pPr>
      <w:r w:rsidRPr="00AB210A">
        <w:rPr>
          <w:b/>
          <w:bCs/>
        </w:rPr>
        <w:t>On a scale of 1-5</w:t>
      </w:r>
      <w:r w:rsidRPr="00C960E1">
        <w:rPr>
          <w:b/>
          <w:bCs/>
        </w:rPr>
        <w:t xml:space="preserve">, rate your confidence in utilizing financial concepts and theories </w:t>
      </w:r>
      <w:r w:rsidRPr="00C960E1">
        <w:rPr>
          <w:b/>
          <w:bCs/>
          <w:i/>
          <w:iCs/>
          <w:u w:val="single"/>
        </w:rPr>
        <w:t>prior</w:t>
      </w:r>
      <w:r w:rsidRPr="00C960E1">
        <w:rPr>
          <w:b/>
          <w:bCs/>
        </w:rPr>
        <w:t xml:space="preserve"> to participating in a case competition. </w:t>
      </w:r>
    </w:p>
    <w:p w14:paraId="70E554BF" w14:textId="46BC2887" w:rsidR="0450B92D" w:rsidRPr="00E70D64" w:rsidRDefault="00E70D64" w:rsidP="00E70D64">
      <w:pPr>
        <w:ind w:firstLine="720"/>
      </w:pPr>
      <w:r w:rsidRPr="00E70D64">
        <w:rPr>
          <w:b/>
          <w:bCs/>
        </w:rPr>
        <w:t>Metric</w:t>
      </w:r>
      <w:r>
        <w:t xml:space="preserve">: </w:t>
      </w:r>
      <w:r w:rsidR="0450B92D">
        <w:t>Range, Not Confident, Neutral, Very Confident</w:t>
      </w:r>
    </w:p>
    <w:p w14:paraId="73DF64FE" w14:textId="77777777" w:rsidR="003D0C66" w:rsidRDefault="003D0C66" w:rsidP="003D0C66">
      <w:pPr>
        <w:rPr>
          <w:b/>
          <w:bCs/>
        </w:rPr>
      </w:pPr>
    </w:p>
    <w:p w14:paraId="5C324754" w14:textId="77777777" w:rsidR="003D0C66" w:rsidRDefault="003D0C66" w:rsidP="003D0C66">
      <w:pPr>
        <w:rPr>
          <w:b/>
          <w:bCs/>
        </w:rPr>
      </w:pPr>
    </w:p>
    <w:p w14:paraId="0FE74074" w14:textId="77777777" w:rsidR="003D0C66" w:rsidRDefault="003D0C66" w:rsidP="003D0C66">
      <w:pPr>
        <w:rPr>
          <w:b/>
          <w:bCs/>
        </w:rPr>
      </w:pPr>
      <w:r w:rsidRPr="3C1332C5">
        <w:rPr>
          <w:b/>
          <w:bCs/>
        </w:rPr>
        <w:t>Academic Learning Objectives</w:t>
      </w:r>
    </w:p>
    <w:p w14:paraId="63CD76E3" w14:textId="77777777" w:rsidR="003D0C66" w:rsidRDefault="003D0C66" w:rsidP="003D0C66">
      <w:pPr>
        <w:rPr>
          <w:b/>
          <w:bCs/>
        </w:rPr>
      </w:pPr>
    </w:p>
    <w:p w14:paraId="5C56CA2A" w14:textId="77777777" w:rsidR="003D0C66" w:rsidRDefault="003D0C66" w:rsidP="003D0C66">
      <w:pPr>
        <w:rPr>
          <w:b/>
          <w:bCs/>
        </w:rPr>
      </w:pPr>
    </w:p>
    <w:p w14:paraId="490FC60E" w14:textId="03D14ABC" w:rsidR="00AE1586" w:rsidRDefault="00AB210A" w:rsidP="00AE1586">
      <w:pPr>
        <w:rPr>
          <w:b/>
          <w:bCs/>
        </w:rPr>
      </w:pPr>
      <w:r>
        <w:rPr>
          <w:b/>
          <w:bCs/>
        </w:rPr>
        <w:t xml:space="preserve">8. </w:t>
      </w:r>
      <w:r w:rsidR="0450B92D" w:rsidRPr="0450B92D">
        <w:rPr>
          <w:b/>
          <w:bCs/>
        </w:rPr>
        <w:t>In what ways have case competitions contributed to your professional development in the context of financial analysis? (Select all that apply)</w:t>
      </w:r>
    </w:p>
    <w:p w14:paraId="3D22F9C3" w14:textId="1394A878" w:rsidR="00AE1586" w:rsidRPr="00AE1586" w:rsidRDefault="00AE1586" w:rsidP="00AE1586">
      <w:pPr>
        <w:ind w:firstLine="720"/>
        <w:rPr>
          <w:b/>
          <w:bCs/>
        </w:rPr>
      </w:pPr>
      <w:r w:rsidRPr="00AE1586">
        <w:t>a.</w:t>
      </w:r>
      <w:r>
        <w:t xml:space="preserve"> </w:t>
      </w:r>
      <w:r w:rsidRPr="00AE1586">
        <w:t>Enhanced teamwork and collaboration skills.</w:t>
      </w:r>
    </w:p>
    <w:p w14:paraId="734D2C7D" w14:textId="09D7004B" w:rsidR="003D0C66" w:rsidRDefault="1CBC6750" w:rsidP="00AE1586">
      <w:pPr>
        <w:pStyle w:val="ListParagraph"/>
      </w:pPr>
      <w:r>
        <w:t>b. Enhanced communication and presentation abilities.</w:t>
      </w:r>
      <w:r w:rsidR="00AE1586">
        <w:br/>
      </w:r>
      <w:r>
        <w:t>c. Developed organizational and leadership skills.</w:t>
      </w:r>
      <w:r w:rsidR="00AE1586">
        <w:br/>
      </w:r>
      <w:r>
        <w:t>d. Improved ability to work effectively in diverse teams.</w:t>
      </w:r>
      <w:r w:rsidR="00AE1586">
        <w:br/>
      </w:r>
      <w:r>
        <w:t>e. Increased self-confidence in interpersonal interactions.</w:t>
      </w:r>
      <w:r w:rsidR="00AE1586">
        <w:br/>
      </w:r>
      <w:r>
        <w:t xml:space="preserve">f. Expanded </w:t>
      </w:r>
      <w:r>
        <w:t xml:space="preserve">my </w:t>
      </w:r>
      <w:r>
        <w:t>network and professional relationships.</w:t>
      </w:r>
      <w:r w:rsidR="00AE1586">
        <w:br/>
      </w:r>
      <w:r>
        <w:t>g. Other:</w:t>
      </w:r>
      <w:r w:rsidR="00AE1586">
        <w:br/>
      </w:r>
      <w:r>
        <w:t>h. None of the above.</w:t>
      </w:r>
    </w:p>
    <w:p w14:paraId="545C4D99" w14:textId="75479571" w:rsidR="003D0C66" w:rsidRDefault="003D0C66" w:rsidP="1CBC6750"/>
    <w:p w14:paraId="7419C18B" w14:textId="77777777" w:rsidR="003D0C66" w:rsidRPr="00FA6CF7" w:rsidRDefault="003D0C66" w:rsidP="003D0C66">
      <w:pPr>
        <w:pStyle w:val="ListParagraph"/>
      </w:pPr>
    </w:p>
    <w:p w14:paraId="1B22DEF8" w14:textId="444F810D" w:rsidR="003D0C66" w:rsidRDefault="003D0C66" w:rsidP="002342CA">
      <w:pPr>
        <w:rPr>
          <w:b/>
          <w:bCs/>
        </w:rPr>
      </w:pPr>
      <w:r w:rsidRPr="75A4DC1C">
        <w:rPr>
          <w:b/>
          <w:bCs/>
        </w:rPr>
        <w:t>9. To what extent has your participation in case competitions influenced your evaluation of ethical considerations in business decision-making?</w:t>
      </w:r>
    </w:p>
    <w:p w14:paraId="33A2ACA1" w14:textId="713046DD" w:rsidR="003D0C66" w:rsidRDefault="00E70D64" w:rsidP="00AB210A">
      <w:pPr>
        <w:ind w:firstLine="720"/>
        <w:rPr>
          <w:b/>
          <w:bCs/>
        </w:rPr>
      </w:pPr>
      <w:r w:rsidRPr="00E70D64">
        <w:rPr>
          <w:b/>
          <w:bCs/>
        </w:rPr>
        <w:t>Metric</w:t>
      </w:r>
      <w:r>
        <w:t xml:space="preserve">: </w:t>
      </w:r>
      <w:r w:rsidR="003D0C66">
        <w:t>Not at all, A little, Moderate, A lot, Significantly</w:t>
      </w:r>
    </w:p>
    <w:p w14:paraId="02C56EC3" w14:textId="77777777" w:rsidR="003D0C66" w:rsidRDefault="003D0C66" w:rsidP="003D0C66">
      <w:pPr>
        <w:rPr>
          <w:b/>
          <w:bCs/>
        </w:rPr>
      </w:pPr>
    </w:p>
    <w:p w14:paraId="6B36F33F" w14:textId="77777777" w:rsidR="003D0C66" w:rsidRDefault="003D0C66" w:rsidP="003D0C66">
      <w:pPr>
        <w:rPr>
          <w:b/>
          <w:bCs/>
        </w:rPr>
      </w:pPr>
    </w:p>
    <w:p w14:paraId="0061C3CE" w14:textId="77777777" w:rsidR="00C960E1" w:rsidRDefault="0450B92D" w:rsidP="002342CA">
      <w:pPr>
        <w:rPr>
          <w:b/>
          <w:bCs/>
        </w:rPr>
      </w:pPr>
      <w:r w:rsidRPr="0450B92D">
        <w:rPr>
          <w:b/>
          <w:bCs/>
        </w:rPr>
        <w:t xml:space="preserve">10. </w:t>
      </w:r>
      <w:r w:rsidR="00C960E1">
        <w:rPr>
          <w:b/>
          <w:bCs/>
        </w:rPr>
        <w:t>Please note your level of agreement with the following statement.</w:t>
      </w:r>
    </w:p>
    <w:p w14:paraId="65A2F2A5" w14:textId="77777777" w:rsidR="00C960E1" w:rsidRDefault="00C960E1" w:rsidP="002342CA">
      <w:pPr>
        <w:rPr>
          <w:b/>
          <w:bCs/>
        </w:rPr>
      </w:pPr>
    </w:p>
    <w:p w14:paraId="361EB1E0" w14:textId="3FE0FF91" w:rsidR="003D0C66" w:rsidRPr="00ED7D17" w:rsidRDefault="00C960E1" w:rsidP="002342CA">
      <w:pPr>
        <w:rPr>
          <w:b/>
          <w:bCs/>
        </w:rPr>
      </w:pPr>
      <w:r>
        <w:rPr>
          <w:b/>
          <w:bCs/>
        </w:rPr>
        <w:t>“</w:t>
      </w:r>
      <w:r w:rsidR="0450B92D" w:rsidRPr="0450B92D">
        <w:rPr>
          <w:b/>
          <w:bCs/>
        </w:rPr>
        <w:t>After participating in case competitions, I had a professional interest in developing skills and knowledge within the field of finance</w:t>
      </w:r>
      <w:r>
        <w:rPr>
          <w:b/>
          <w:bCs/>
        </w:rPr>
        <w:t>.”</w:t>
      </w:r>
    </w:p>
    <w:p w14:paraId="1C3ED41B" w14:textId="24EB2160" w:rsidR="0450B92D" w:rsidRDefault="00E70D64" w:rsidP="00E70D64">
      <w:pPr>
        <w:spacing w:line="259" w:lineRule="auto"/>
        <w:ind w:firstLine="720"/>
      </w:pPr>
      <w:r w:rsidRPr="00E70D64">
        <w:rPr>
          <w:b/>
          <w:bCs/>
        </w:rPr>
        <w:t>Metric</w:t>
      </w:r>
      <w:r>
        <w:t xml:space="preserve">: </w:t>
      </w:r>
      <w:r w:rsidR="0450B92D">
        <w:t xml:space="preserve">Strongly disagree to strongly agree </w:t>
      </w:r>
    </w:p>
    <w:p w14:paraId="10A6152E" w14:textId="77777777" w:rsidR="003D0C66" w:rsidRPr="00E73B98" w:rsidRDefault="003D0C66" w:rsidP="003D0C66">
      <w:pPr>
        <w:rPr>
          <w:b/>
          <w:bCs/>
        </w:rPr>
      </w:pPr>
    </w:p>
    <w:p w14:paraId="4E87318B" w14:textId="77777777" w:rsidR="003D0C66" w:rsidRDefault="003D0C66" w:rsidP="003D0C66">
      <w:pPr>
        <w:rPr>
          <w:b/>
          <w:bCs/>
        </w:rPr>
      </w:pPr>
    </w:p>
    <w:p w14:paraId="3384854D" w14:textId="77777777" w:rsidR="003D0C66" w:rsidRDefault="0450B92D" w:rsidP="002342CA">
      <w:pPr>
        <w:rPr>
          <w:b/>
          <w:bCs/>
        </w:rPr>
      </w:pPr>
      <w:r w:rsidRPr="0450B92D">
        <w:rPr>
          <w:b/>
          <w:bCs/>
        </w:rPr>
        <w:t xml:space="preserve">11. On a scale of 1-5, rate your level of confidence in utilizing financial concepts and theories </w:t>
      </w:r>
      <w:r w:rsidRPr="0450B92D">
        <w:rPr>
          <w:b/>
          <w:bCs/>
          <w:i/>
          <w:iCs/>
          <w:u w:val="single"/>
        </w:rPr>
        <w:t>following</w:t>
      </w:r>
      <w:r w:rsidRPr="0450B92D">
        <w:rPr>
          <w:b/>
          <w:bCs/>
        </w:rPr>
        <w:t xml:space="preserve"> your participation in a case competition.</w:t>
      </w:r>
    </w:p>
    <w:p w14:paraId="7DFAB2B6" w14:textId="417DF91D" w:rsidR="003D0C66" w:rsidRDefault="00E70D64" w:rsidP="00E70D64">
      <w:pPr>
        <w:ind w:firstLine="720"/>
        <w:rPr>
          <w:ins w:id="3" w:author="Zoeanna Aileen Mayhook" w:date="2024-02-02T18:20:00Z"/>
        </w:rPr>
      </w:pPr>
      <w:r w:rsidRPr="00E70D64">
        <w:rPr>
          <w:b/>
          <w:bCs/>
        </w:rPr>
        <w:t>Metric</w:t>
      </w:r>
      <w:r>
        <w:t xml:space="preserve">: </w:t>
      </w:r>
      <w:r w:rsidR="0450B92D">
        <w:t>1-5 Range, Not Confident, Neutral, Very Confident</w:t>
      </w:r>
    </w:p>
    <w:p w14:paraId="15A6E4DC" w14:textId="77777777" w:rsidR="003D0C66" w:rsidRDefault="003D0C66" w:rsidP="003D0C66">
      <w:pPr>
        <w:rPr>
          <w:b/>
          <w:bCs/>
        </w:rPr>
      </w:pPr>
    </w:p>
    <w:p w14:paraId="3EA67F66" w14:textId="77777777" w:rsidR="003D0C66" w:rsidRDefault="003D0C66" w:rsidP="003D0C66">
      <w:pPr>
        <w:rPr>
          <w:b/>
          <w:bCs/>
        </w:rPr>
      </w:pPr>
    </w:p>
    <w:p w14:paraId="14723DBB" w14:textId="77777777" w:rsidR="003D0C66" w:rsidRDefault="003D0C66" w:rsidP="003D0C66">
      <w:r w:rsidRPr="00E029E5">
        <w:rPr>
          <w:b/>
          <w:bCs/>
        </w:rPr>
        <w:t>Professionalism</w:t>
      </w:r>
    </w:p>
    <w:p w14:paraId="7DB6E1F5" w14:textId="77777777" w:rsidR="003D0C66" w:rsidRPr="00E029E5" w:rsidRDefault="003D0C66" w:rsidP="003D0C66"/>
    <w:p w14:paraId="6C076897" w14:textId="038FBAB4" w:rsidR="003D0C66" w:rsidRPr="00ED7D17" w:rsidRDefault="0450B92D" w:rsidP="002342CA">
      <w:pPr>
        <w:rPr>
          <w:b/>
          <w:bCs/>
        </w:rPr>
      </w:pPr>
      <w:r w:rsidRPr="0450B92D">
        <w:rPr>
          <w:b/>
          <w:bCs/>
        </w:rPr>
        <w:lastRenderedPageBreak/>
        <w:t xml:space="preserve">12. On a scale of 1-5, rate </w:t>
      </w:r>
      <w:r w:rsidRPr="007B16F3">
        <w:rPr>
          <w:b/>
          <w:bCs/>
        </w:rPr>
        <w:t xml:space="preserve">your level of </w:t>
      </w:r>
      <w:r w:rsidR="00E70D64" w:rsidRPr="007B16F3">
        <w:rPr>
          <w:b/>
          <w:bCs/>
        </w:rPr>
        <w:t>improvement</w:t>
      </w:r>
      <w:r w:rsidR="00E70D64">
        <w:rPr>
          <w:b/>
          <w:bCs/>
        </w:rPr>
        <w:t xml:space="preserve"> in </w:t>
      </w:r>
      <w:r w:rsidRPr="0450B92D">
        <w:rPr>
          <w:b/>
          <w:bCs/>
        </w:rPr>
        <w:t>presentation and communicational skills through your practical experience in case competitions?</w:t>
      </w:r>
    </w:p>
    <w:p w14:paraId="73445AF8" w14:textId="19B5593F" w:rsidR="003D0C66" w:rsidRPr="00E70D64" w:rsidRDefault="00E70D64" w:rsidP="00E70D64">
      <w:pPr>
        <w:ind w:left="720"/>
        <w:rPr>
          <w:b/>
          <w:bCs/>
        </w:rPr>
      </w:pPr>
      <w:r w:rsidRPr="00E70D64">
        <w:rPr>
          <w:b/>
          <w:bCs/>
        </w:rPr>
        <w:t>Metric</w:t>
      </w:r>
      <w:r>
        <w:t>: No Improvement – Exceptional Improvement</w:t>
      </w:r>
    </w:p>
    <w:p w14:paraId="2062CE83" w14:textId="77777777" w:rsidR="003D0C66" w:rsidRPr="00CD01BE" w:rsidRDefault="003D0C66" w:rsidP="003D0C66">
      <w:pPr>
        <w:pStyle w:val="ListParagraph"/>
        <w:ind w:left="1440"/>
        <w:rPr>
          <w:b/>
          <w:bCs/>
        </w:rPr>
      </w:pPr>
    </w:p>
    <w:p w14:paraId="6647ADAA" w14:textId="77777777" w:rsidR="003D0C66" w:rsidRPr="00921053" w:rsidRDefault="003D0C66" w:rsidP="007B16F3">
      <w:pPr>
        <w:pStyle w:val="ListParagraph"/>
      </w:pPr>
    </w:p>
    <w:p w14:paraId="66DE410D" w14:textId="0AA882FD" w:rsidR="003D0C66" w:rsidRPr="007B16F3" w:rsidRDefault="1CBC6750" w:rsidP="007B16F3">
      <w:pPr>
        <w:rPr>
          <w:b/>
          <w:bCs/>
          <w:kern w:val="2"/>
          <w14:ligatures w14:val="standardContextual"/>
        </w:rPr>
      </w:pPr>
      <w:r w:rsidRPr="007B16F3">
        <w:rPr>
          <w:b/>
          <w:bCs/>
          <w:kern w:val="2"/>
          <w14:ligatures w14:val="standardContextual"/>
        </w:rPr>
        <w:t>1</w:t>
      </w:r>
      <w:r w:rsidRPr="007B16F3">
        <w:rPr>
          <w:b/>
          <w:bCs/>
          <w:kern w:val="2"/>
          <w14:ligatures w14:val="standardContextual"/>
        </w:rPr>
        <w:t>3</w:t>
      </w:r>
      <w:r w:rsidRPr="007B16F3">
        <w:rPr>
          <w:b/>
          <w:bCs/>
          <w:kern w:val="2"/>
          <w14:ligatures w14:val="standardContextual"/>
        </w:rPr>
        <w:t>. To what extent did professional pressures and tight deadlines impact your engagement in case competitions?</w:t>
      </w:r>
    </w:p>
    <w:p w14:paraId="777277F2" w14:textId="757D9C07" w:rsidR="003D0C66" w:rsidRPr="00E70D64" w:rsidRDefault="1CBC6750" w:rsidP="00E70D64">
      <w:pPr>
        <w:ind w:left="720"/>
        <w:rPr>
          <w:b/>
          <w:bCs/>
        </w:rPr>
      </w:pPr>
      <w:r w:rsidRPr="1CBC6750">
        <w:rPr>
          <w:b/>
          <w:bCs/>
        </w:rPr>
        <w:t>Metric</w:t>
      </w:r>
      <w:r>
        <w:t xml:space="preserve">: Low </w:t>
      </w:r>
      <w:r>
        <w:t>Impact</w:t>
      </w:r>
      <w:r>
        <w:t xml:space="preserve">– Extreme </w:t>
      </w:r>
      <w:r>
        <w:t>Impact</w:t>
      </w:r>
    </w:p>
    <w:p w14:paraId="7D707226" w14:textId="3D8400E2" w:rsidR="003D0C66" w:rsidRPr="00E70D64" w:rsidRDefault="003D0C66" w:rsidP="00E70D64">
      <w:pPr>
        <w:pStyle w:val="ListParagraph"/>
        <w:ind w:left="1440"/>
        <w:rPr>
          <w:b/>
          <w:bCs/>
        </w:rPr>
      </w:pPr>
    </w:p>
    <w:p w14:paraId="5DD82A18" w14:textId="42A4D331" w:rsidR="003D0C66" w:rsidRDefault="1CBC6750" w:rsidP="00E70D64">
      <w:pPr>
        <w:pStyle w:val="ListParagraph"/>
        <w:ind w:left="0"/>
        <w:rPr>
          <w:b/>
          <w:bCs/>
        </w:rPr>
      </w:pPr>
      <w:r w:rsidRPr="1CBC6750">
        <w:rPr>
          <w:b/>
          <w:bCs/>
        </w:rPr>
        <w:t>1</w:t>
      </w:r>
      <w:r w:rsidRPr="1CBC6750">
        <w:rPr>
          <w:b/>
          <w:bCs/>
        </w:rPr>
        <w:t>4</w:t>
      </w:r>
      <w:r w:rsidRPr="1CBC6750">
        <w:rPr>
          <w:b/>
          <w:bCs/>
        </w:rPr>
        <w:t>. To what extent did your involvement in finance case competitions improve your ability to work effectively in diverse teams, such as considering various perspectives and backgrounds?</w:t>
      </w:r>
    </w:p>
    <w:p w14:paraId="48D3B229" w14:textId="4846CEC0" w:rsidR="003D0C66" w:rsidRPr="00E70D64" w:rsidRDefault="1CBC6750" w:rsidP="1CBC6750">
      <w:pPr>
        <w:ind w:left="720"/>
      </w:pPr>
      <w:r w:rsidRPr="1CBC6750">
        <w:rPr>
          <w:b/>
          <w:bCs/>
        </w:rPr>
        <w:t>Metric</w:t>
      </w:r>
      <w:r>
        <w:t>: No Improvement</w:t>
      </w:r>
      <w:r>
        <w:t xml:space="preserve"> -&gt; Exceptional Improvement</w:t>
      </w:r>
    </w:p>
    <w:p w14:paraId="64341CA4" w14:textId="2E4131F6" w:rsidR="1CBC6750" w:rsidRDefault="1CBC6750" w:rsidP="1CBC6750">
      <w:pPr>
        <w:rPr>
          <w:b/>
          <w:bCs/>
        </w:rPr>
      </w:pPr>
    </w:p>
    <w:p w14:paraId="093EA7A7" w14:textId="77777777" w:rsidR="003D0C66" w:rsidRDefault="003D0C66" w:rsidP="003D0C66">
      <w:pPr>
        <w:rPr>
          <w:b/>
          <w:bCs/>
        </w:rPr>
      </w:pPr>
    </w:p>
    <w:p w14:paraId="43B273FB" w14:textId="3A3F6DF3" w:rsidR="003D0C66" w:rsidRDefault="0450B92D" w:rsidP="00FD0892">
      <w:pPr>
        <w:pStyle w:val="ListParagraph"/>
        <w:ind w:left="0"/>
        <w:rPr>
          <w:b/>
          <w:bCs/>
        </w:rPr>
      </w:pPr>
      <w:r w:rsidRPr="0450B92D">
        <w:rPr>
          <w:b/>
          <w:bCs/>
        </w:rPr>
        <w:t>1</w:t>
      </w:r>
      <w:r w:rsidR="00C960E1">
        <w:rPr>
          <w:b/>
          <w:bCs/>
        </w:rPr>
        <w:t>5</w:t>
      </w:r>
      <w:r w:rsidRPr="0450B92D">
        <w:rPr>
          <w:b/>
          <w:bCs/>
        </w:rPr>
        <w:t>. To what extent do you agree with the following statement?</w:t>
      </w:r>
      <w:r w:rsidR="003D0C66">
        <w:br/>
      </w:r>
      <w:r w:rsidR="003D0C66">
        <w:br/>
      </w:r>
      <w:r w:rsidR="00AB210A" w:rsidRPr="007B16F3">
        <w:rPr>
          <w:b/>
          <w:bCs/>
        </w:rPr>
        <w:t>“I believe my university should incorporate more case competitions, either as part of the regular course curriculum or as supplementary activities, to improve my understanding of financial analysis course material.”</w:t>
      </w:r>
    </w:p>
    <w:p w14:paraId="30183482" w14:textId="52951CDF" w:rsidR="003D0C66" w:rsidRPr="00AB210A" w:rsidRDefault="00AB210A" w:rsidP="00AB210A">
      <w:pPr>
        <w:ind w:firstLine="720"/>
        <w:rPr>
          <w:b/>
          <w:bCs/>
        </w:rPr>
      </w:pPr>
      <w:r>
        <w:rPr>
          <w:b/>
          <w:bCs/>
        </w:rPr>
        <w:t xml:space="preserve">Metric: </w:t>
      </w:r>
      <w:r w:rsidR="0450B92D">
        <w:t>Strongly disagree</w:t>
      </w:r>
      <w:r>
        <w:t xml:space="preserve"> - </w:t>
      </w:r>
      <w:r w:rsidR="0450B92D">
        <w:t>Strongly Agree</w:t>
      </w:r>
    </w:p>
    <w:p w14:paraId="3E5C95D8" w14:textId="77777777" w:rsidR="00AB210A" w:rsidRDefault="00AB210A" w:rsidP="003D0C66">
      <w:pPr>
        <w:rPr>
          <w:b/>
          <w:bCs/>
        </w:rPr>
      </w:pPr>
    </w:p>
    <w:p w14:paraId="612B6657" w14:textId="2B077F98" w:rsidR="00FD0892" w:rsidRDefault="00AB210A" w:rsidP="003D0C66">
      <w:pPr>
        <w:rPr>
          <w:b/>
          <w:bCs/>
        </w:rPr>
      </w:pPr>
      <w:r>
        <w:rPr>
          <w:b/>
          <w:bCs/>
        </w:rPr>
        <w:t>1</w:t>
      </w:r>
      <w:r w:rsidR="00C960E1">
        <w:rPr>
          <w:b/>
          <w:bCs/>
        </w:rPr>
        <w:t>6</w:t>
      </w:r>
      <w:r>
        <w:rPr>
          <w:b/>
          <w:bCs/>
        </w:rPr>
        <w:t xml:space="preserve">. </w:t>
      </w:r>
      <w:r w:rsidR="00FD0892" w:rsidRPr="00FD0892">
        <w:rPr>
          <w:b/>
          <w:bCs/>
        </w:rPr>
        <w:t>"To what extent do you agree with the following statement?"</w:t>
      </w:r>
    </w:p>
    <w:p w14:paraId="344B6F66" w14:textId="4F288962" w:rsidR="00FD0892" w:rsidRDefault="00FD0892" w:rsidP="003D0C66">
      <w:pPr>
        <w:rPr>
          <w:b/>
          <w:bCs/>
        </w:rPr>
      </w:pPr>
      <w:r w:rsidRPr="00FD0892">
        <w:rPr>
          <w:b/>
          <w:bCs/>
        </w:rPr>
        <w:br/>
        <w:t>“The knowledge and skills I developed through participating in case competitions have been valuable and transferable to my academic or professional growth.”</w:t>
      </w:r>
    </w:p>
    <w:p w14:paraId="50D2999C" w14:textId="1B16DCEB" w:rsidR="00FD0892" w:rsidRPr="00FD0892" w:rsidRDefault="00FD0892" w:rsidP="00FD0892">
      <w:pPr>
        <w:ind w:firstLine="720"/>
      </w:pPr>
      <w:r>
        <w:rPr>
          <w:b/>
          <w:bCs/>
        </w:rPr>
        <w:t xml:space="preserve">Metrics: </w:t>
      </w:r>
      <w:r>
        <w:t>Strongly Disagree – Strongly Agree</w:t>
      </w:r>
    </w:p>
    <w:p w14:paraId="310E35F8" w14:textId="77777777" w:rsidR="00FD0892" w:rsidRDefault="00FD0892" w:rsidP="003D0C66">
      <w:pPr>
        <w:rPr>
          <w:b/>
          <w:bCs/>
        </w:rPr>
      </w:pPr>
    </w:p>
    <w:p w14:paraId="3A8AD701" w14:textId="128AEF04" w:rsidR="0450B92D" w:rsidRDefault="0450B92D" w:rsidP="0450B92D">
      <w:pPr>
        <w:rPr>
          <w:b/>
          <w:bCs/>
        </w:rPr>
      </w:pPr>
    </w:p>
    <w:p w14:paraId="7136BFD4" w14:textId="5113E192" w:rsidR="0450B92D" w:rsidRDefault="00AB210A" w:rsidP="0450B92D">
      <w:pPr>
        <w:rPr>
          <w:b/>
          <w:bCs/>
        </w:rPr>
      </w:pPr>
      <w:r>
        <w:rPr>
          <w:b/>
          <w:bCs/>
        </w:rPr>
        <w:t>1</w:t>
      </w:r>
      <w:r w:rsidR="00C960E1">
        <w:rPr>
          <w:b/>
          <w:bCs/>
        </w:rPr>
        <w:t>7</w:t>
      </w:r>
      <w:r>
        <w:rPr>
          <w:b/>
          <w:bCs/>
        </w:rPr>
        <w:t xml:space="preserve">. </w:t>
      </w:r>
      <w:r w:rsidRPr="00AB210A">
        <w:rPr>
          <w:b/>
          <w:bCs/>
        </w:rPr>
        <w:t>"What challenges or drawbacks, if any, did you encounter while participating in case competitions? Please describe specific difficulties you faced and how they impacted your overall experience."</w:t>
      </w:r>
    </w:p>
    <w:p w14:paraId="1D8EE494" w14:textId="699EB817" w:rsidR="00AB210A" w:rsidRPr="00AB210A" w:rsidRDefault="00AB210A" w:rsidP="00AB210A">
      <w:pPr>
        <w:pStyle w:val="ListParagraph"/>
        <w:numPr>
          <w:ilvl w:val="0"/>
          <w:numId w:val="1"/>
        </w:numPr>
      </w:pPr>
      <w:r w:rsidRPr="00AB210A">
        <w:t>I felt overwhelmed by the tight deadlines and workload.</w:t>
      </w:r>
    </w:p>
    <w:p w14:paraId="0DE3B4A5" w14:textId="36B97667" w:rsidR="00AB210A" w:rsidRPr="00AB210A" w:rsidRDefault="00AB210A" w:rsidP="00AB210A">
      <w:pPr>
        <w:pStyle w:val="ListParagraph"/>
        <w:numPr>
          <w:ilvl w:val="0"/>
          <w:numId w:val="1"/>
        </w:numPr>
      </w:pPr>
      <w:r w:rsidRPr="00AB210A">
        <w:t>I found it difficult to balance case competitions with my other academic or personal commitments.</w:t>
      </w:r>
    </w:p>
    <w:p w14:paraId="7395DE3A" w14:textId="0B099508" w:rsidR="00AB210A" w:rsidRPr="00AB210A" w:rsidRDefault="00AB210A" w:rsidP="00AB210A">
      <w:pPr>
        <w:pStyle w:val="ListParagraph"/>
        <w:numPr>
          <w:ilvl w:val="0"/>
          <w:numId w:val="1"/>
        </w:numPr>
      </w:pPr>
      <w:r w:rsidRPr="00AB210A">
        <w:t>There was limited support or guidance from mentors or advisors.</w:t>
      </w:r>
    </w:p>
    <w:p w14:paraId="577B516D" w14:textId="7C6DD168" w:rsidR="00AB210A" w:rsidRPr="00AB210A" w:rsidRDefault="00AB210A" w:rsidP="00AB210A">
      <w:pPr>
        <w:pStyle w:val="ListParagraph"/>
        <w:numPr>
          <w:ilvl w:val="0"/>
          <w:numId w:val="1"/>
        </w:numPr>
      </w:pPr>
      <w:r w:rsidRPr="00AB210A">
        <w:t>Teamwork and collaboration within my team were challenging.</w:t>
      </w:r>
    </w:p>
    <w:p w14:paraId="6A912E2B" w14:textId="63C708CB" w:rsidR="1CBC6750" w:rsidRDefault="1CBC6750" w:rsidP="1CBC6750">
      <w:pPr>
        <w:pStyle w:val="ListParagraph"/>
        <w:numPr>
          <w:ilvl w:val="0"/>
          <w:numId w:val="1"/>
        </w:numPr>
      </w:pPr>
      <w:r>
        <w:t>The case competition topics were too complex or beyond my skill level.</w:t>
      </w:r>
    </w:p>
    <w:p w14:paraId="2CB9CDB4" w14:textId="1AA1F7E6" w:rsidR="1CBC6750" w:rsidRDefault="1CBC6750" w:rsidP="1CBC6750">
      <w:pPr>
        <w:pStyle w:val="ListParagraph"/>
        <w:numPr>
          <w:ilvl w:val="0"/>
          <w:numId w:val="1"/>
        </w:numPr>
      </w:pPr>
      <w:r>
        <w:t>Cases were confusing or directions were unclear.</w:t>
      </w:r>
    </w:p>
    <w:p w14:paraId="238CD070" w14:textId="13861754" w:rsidR="00AB210A" w:rsidRPr="00AB210A" w:rsidRDefault="00AB210A" w:rsidP="00AB210A">
      <w:pPr>
        <w:pStyle w:val="ListParagraph"/>
        <w:numPr>
          <w:ilvl w:val="0"/>
          <w:numId w:val="1"/>
        </w:numPr>
      </w:pPr>
      <w:r w:rsidRPr="00AB210A">
        <w:t>Other (please specify)</w:t>
      </w:r>
    </w:p>
    <w:p w14:paraId="65674C62" w14:textId="77777777" w:rsidR="00AB210A" w:rsidRDefault="00AB210A" w:rsidP="0450B92D">
      <w:pPr>
        <w:rPr>
          <w:b/>
          <w:bCs/>
        </w:rPr>
      </w:pPr>
    </w:p>
    <w:p w14:paraId="22F28BF6" w14:textId="77777777" w:rsidR="00AB210A" w:rsidRDefault="00AB210A" w:rsidP="0450B92D">
      <w:pPr>
        <w:rPr>
          <w:b/>
          <w:bCs/>
        </w:rPr>
      </w:pPr>
    </w:p>
    <w:p w14:paraId="36BD69A3" w14:textId="56B2DB49" w:rsidR="00431AD0" w:rsidRDefault="1CBC6750" w:rsidP="1CBC6750">
      <w:pPr>
        <w:rPr>
          <w:b/>
          <w:bCs/>
        </w:rPr>
      </w:pPr>
      <w:r w:rsidRPr="1CBC6750">
        <w:rPr>
          <w:b/>
          <w:bCs/>
        </w:rPr>
        <w:t>1</w:t>
      </w:r>
      <w:r w:rsidR="00C960E1">
        <w:rPr>
          <w:b/>
          <w:bCs/>
        </w:rPr>
        <w:t>8</w:t>
      </w:r>
      <w:r w:rsidRPr="1CBC6750">
        <w:rPr>
          <w:b/>
          <w:bCs/>
        </w:rPr>
        <w:t xml:space="preserve">. </w:t>
      </w:r>
      <w:r w:rsidRPr="1CBC6750">
        <w:rPr>
          <w:rFonts w:ascii="Calibri" w:eastAsia="Calibri" w:hAnsi="Calibri" w:cs="Calibri"/>
        </w:rPr>
        <w:t xml:space="preserve"> </w:t>
      </w:r>
      <w:r w:rsidRPr="007B16F3">
        <w:rPr>
          <w:b/>
          <w:bCs/>
        </w:rPr>
        <w:t>Which of the following reasons do you agree with for choosing not to participate in case competitions</w:t>
      </w:r>
      <w:r w:rsidRPr="1CBC6750">
        <w:rPr>
          <w:b/>
          <w:bCs/>
        </w:rPr>
        <w:t>? (Select all that apply)</w:t>
      </w:r>
    </w:p>
    <w:p w14:paraId="5D9B5F5F" w14:textId="418D36EB" w:rsidR="00AB210A" w:rsidRPr="00AB210A" w:rsidRDefault="00431AD0" w:rsidP="00431AD0">
      <w:pPr>
        <w:ind w:left="720"/>
        <w:rPr>
          <w:b/>
          <w:bCs/>
        </w:rPr>
      </w:pPr>
      <w:r w:rsidRPr="00431AD0">
        <w:t>a.</w:t>
      </w:r>
      <w:r>
        <w:rPr>
          <w:b/>
          <w:bCs/>
        </w:rPr>
        <w:t xml:space="preserve"> </w:t>
      </w:r>
      <w:r w:rsidR="00AB210A" w:rsidRPr="00AB210A">
        <w:t>I didn't have enough time to commit to a case competition.</w:t>
      </w:r>
    </w:p>
    <w:p w14:paraId="2CA69D8C" w14:textId="453DD793" w:rsidR="00AB210A" w:rsidRPr="00AB210A" w:rsidRDefault="00431AD0" w:rsidP="00431AD0">
      <w:pPr>
        <w:ind w:left="720"/>
      </w:pPr>
      <w:r>
        <w:lastRenderedPageBreak/>
        <w:t xml:space="preserve">b. </w:t>
      </w:r>
      <w:r w:rsidR="00AB210A" w:rsidRPr="00AB210A">
        <w:t xml:space="preserve">I was unsure how participating in </w:t>
      </w:r>
      <w:r>
        <w:t xml:space="preserve">the </w:t>
      </w:r>
      <w:r w:rsidR="00AB210A" w:rsidRPr="00AB210A">
        <w:t>case competition would benefit my career.</w:t>
      </w:r>
    </w:p>
    <w:p w14:paraId="0EF6DC21" w14:textId="255F856A" w:rsidR="00AB210A" w:rsidRDefault="00AB210A" w:rsidP="00431AD0">
      <w:pPr>
        <w:ind w:left="720"/>
      </w:pPr>
      <w:r w:rsidRPr="00431AD0">
        <w:t>c.</w:t>
      </w:r>
      <w:r w:rsidRPr="00AB210A">
        <w:t xml:space="preserve"> I didn't feel prepared or qualified to compete.</w:t>
      </w:r>
    </w:p>
    <w:p w14:paraId="2F1FA598" w14:textId="670E299E" w:rsidR="00431AD0" w:rsidRPr="00AB210A" w:rsidRDefault="00431AD0" w:rsidP="00431AD0">
      <w:pPr>
        <w:ind w:left="720"/>
      </w:pPr>
      <w:r>
        <w:t>d. I was unfamiliar on the topic</w:t>
      </w:r>
    </w:p>
    <w:p w14:paraId="2F67906B" w14:textId="2BB98F8C" w:rsidR="00AB210A" w:rsidRPr="00AB210A" w:rsidRDefault="00431AD0" w:rsidP="00431AD0">
      <w:pPr>
        <w:ind w:left="720"/>
      </w:pPr>
      <w:r>
        <w:t>e</w:t>
      </w:r>
      <w:r w:rsidR="00AB210A" w:rsidRPr="00431AD0">
        <w:t>.</w:t>
      </w:r>
      <w:r w:rsidR="00AB210A" w:rsidRPr="00AB210A">
        <w:t xml:space="preserve"> I was not aware of opportunities to participate in case competitions.</w:t>
      </w:r>
    </w:p>
    <w:p w14:paraId="331C15B7" w14:textId="1FB70732" w:rsidR="00AB210A" w:rsidRDefault="00431AD0" w:rsidP="00431AD0">
      <w:pPr>
        <w:ind w:left="720"/>
      </w:pPr>
      <w:r>
        <w:t>f</w:t>
      </w:r>
      <w:r w:rsidR="00AB210A" w:rsidRPr="00431AD0">
        <w:t>.</w:t>
      </w:r>
      <w:r w:rsidR="00AB210A" w:rsidRPr="00AB210A">
        <w:t xml:space="preserve"> I prefer other forms of professional development (e.g., internships, workshops).</w:t>
      </w:r>
    </w:p>
    <w:p w14:paraId="0FD5C634" w14:textId="5306EF60" w:rsidR="00431AD0" w:rsidRPr="00AB210A" w:rsidRDefault="00431AD0" w:rsidP="00431AD0">
      <w:pPr>
        <w:ind w:left="720"/>
      </w:pPr>
      <w:r>
        <w:t>g. There was not enough prize money.</w:t>
      </w:r>
    </w:p>
    <w:p w14:paraId="2A0DF487" w14:textId="34BFA1CA" w:rsidR="00AB210A" w:rsidRPr="00431AD0" w:rsidRDefault="00431AD0" w:rsidP="00431AD0">
      <w:pPr>
        <w:ind w:left="720"/>
      </w:pPr>
      <w:r>
        <w:t>h</w:t>
      </w:r>
      <w:r w:rsidR="00AB210A" w:rsidRPr="00431AD0">
        <w:t>. Other (please specify)</w:t>
      </w:r>
    </w:p>
    <w:p w14:paraId="2F0883BC" w14:textId="77777777" w:rsidR="003D0C66" w:rsidRDefault="003D0C66" w:rsidP="003D0C66">
      <w:pPr>
        <w:rPr>
          <w:b/>
          <w:bCs/>
        </w:rPr>
      </w:pPr>
    </w:p>
    <w:p w14:paraId="74B29770" w14:textId="77777777" w:rsidR="003D0C66" w:rsidRDefault="003D0C66" w:rsidP="003D0C66">
      <w:pPr>
        <w:rPr>
          <w:b/>
          <w:bCs/>
        </w:rPr>
      </w:pPr>
      <w:r w:rsidRPr="0A586FAA">
        <w:rPr>
          <w:b/>
          <w:bCs/>
        </w:rPr>
        <w:t>-----------------</w:t>
      </w:r>
    </w:p>
    <w:p w14:paraId="0268A338" w14:textId="77777777" w:rsidR="003D0C66" w:rsidRDefault="003D0C66" w:rsidP="003D0C66">
      <w:pPr>
        <w:rPr>
          <w:b/>
          <w:bCs/>
        </w:rPr>
      </w:pPr>
    </w:p>
    <w:p w14:paraId="034A54D1" w14:textId="77777777" w:rsidR="003D0C66" w:rsidRDefault="003D0C66" w:rsidP="003D0C66">
      <w:pPr>
        <w:rPr>
          <w:b/>
          <w:bCs/>
        </w:rPr>
      </w:pPr>
    </w:p>
    <w:p w14:paraId="55A4959E" w14:textId="77777777" w:rsidR="003D0C66" w:rsidRDefault="003D0C66" w:rsidP="003D0C66"/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84411"/>
    <w:multiLevelType w:val="multilevel"/>
    <w:tmpl w:val="F920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A832C9"/>
    <w:multiLevelType w:val="hybridMultilevel"/>
    <w:tmpl w:val="AF9EF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76AFA2">
      <w:start w:val="10"/>
      <w:numFmt w:val="decimal"/>
      <w:lvlText w:val="%3"/>
      <w:lvlJc w:val="left"/>
      <w:pPr>
        <w:ind w:left="2340" w:hanging="360"/>
      </w:pPr>
      <w:rPr>
        <w:rFonts w:ascii="Segoe UI" w:hAnsi="Segoe UI" w:cs="Segoe UI" w:hint="default"/>
        <w:b w:val="0"/>
        <w:color w:val="37415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380F"/>
    <w:multiLevelType w:val="hybridMultilevel"/>
    <w:tmpl w:val="28104952"/>
    <w:lvl w:ilvl="0" w:tplc="76066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FA3B"/>
    <w:multiLevelType w:val="hybridMultilevel"/>
    <w:tmpl w:val="C0DEA1E8"/>
    <w:lvl w:ilvl="0" w:tplc="C62036A2">
      <w:start w:val="1"/>
      <w:numFmt w:val="lowerLetter"/>
      <w:lvlText w:val="%1."/>
      <w:lvlJc w:val="left"/>
      <w:pPr>
        <w:ind w:left="1080" w:hanging="360"/>
      </w:pPr>
    </w:lvl>
    <w:lvl w:ilvl="1" w:tplc="64AC85FA">
      <w:start w:val="1"/>
      <w:numFmt w:val="lowerLetter"/>
      <w:lvlText w:val="%2."/>
      <w:lvlJc w:val="left"/>
      <w:pPr>
        <w:ind w:left="1800" w:hanging="360"/>
      </w:pPr>
    </w:lvl>
    <w:lvl w:ilvl="2" w:tplc="447E27CE">
      <w:start w:val="1"/>
      <w:numFmt w:val="lowerRoman"/>
      <w:lvlText w:val="%3."/>
      <w:lvlJc w:val="right"/>
      <w:pPr>
        <w:ind w:left="2520" w:hanging="180"/>
      </w:pPr>
    </w:lvl>
    <w:lvl w:ilvl="3" w:tplc="5D060F38">
      <w:start w:val="1"/>
      <w:numFmt w:val="decimal"/>
      <w:lvlText w:val="%4."/>
      <w:lvlJc w:val="left"/>
      <w:pPr>
        <w:ind w:left="3240" w:hanging="360"/>
      </w:pPr>
    </w:lvl>
    <w:lvl w:ilvl="4" w:tplc="239A552A">
      <w:start w:val="1"/>
      <w:numFmt w:val="lowerLetter"/>
      <w:lvlText w:val="%5."/>
      <w:lvlJc w:val="left"/>
      <w:pPr>
        <w:ind w:left="3960" w:hanging="360"/>
      </w:pPr>
    </w:lvl>
    <w:lvl w:ilvl="5" w:tplc="B2BE9D3E">
      <w:start w:val="1"/>
      <w:numFmt w:val="lowerRoman"/>
      <w:lvlText w:val="%6."/>
      <w:lvlJc w:val="right"/>
      <w:pPr>
        <w:ind w:left="4680" w:hanging="180"/>
      </w:pPr>
    </w:lvl>
    <w:lvl w:ilvl="6" w:tplc="EE7A425C">
      <w:start w:val="1"/>
      <w:numFmt w:val="decimal"/>
      <w:lvlText w:val="%7."/>
      <w:lvlJc w:val="left"/>
      <w:pPr>
        <w:ind w:left="5400" w:hanging="360"/>
      </w:pPr>
    </w:lvl>
    <w:lvl w:ilvl="7" w:tplc="31FC21D2">
      <w:start w:val="1"/>
      <w:numFmt w:val="lowerLetter"/>
      <w:lvlText w:val="%8."/>
      <w:lvlJc w:val="left"/>
      <w:pPr>
        <w:ind w:left="6120" w:hanging="360"/>
      </w:pPr>
    </w:lvl>
    <w:lvl w:ilvl="8" w:tplc="C1ECF33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37749D"/>
    <w:multiLevelType w:val="hybridMultilevel"/>
    <w:tmpl w:val="8CAE6D16"/>
    <w:lvl w:ilvl="0" w:tplc="777A27F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A8AAEFAA">
      <w:start w:val="1"/>
      <w:numFmt w:val="lowerLetter"/>
      <w:lvlText w:val="%2."/>
      <w:lvlJc w:val="left"/>
      <w:pPr>
        <w:ind w:left="1800" w:hanging="360"/>
      </w:pPr>
    </w:lvl>
    <w:lvl w:ilvl="2" w:tplc="EF9E1DCE">
      <w:start w:val="1"/>
      <w:numFmt w:val="lowerRoman"/>
      <w:lvlText w:val="%3."/>
      <w:lvlJc w:val="right"/>
      <w:pPr>
        <w:ind w:left="2520" w:hanging="180"/>
      </w:pPr>
    </w:lvl>
    <w:lvl w:ilvl="3" w:tplc="B7889504">
      <w:start w:val="1"/>
      <w:numFmt w:val="decimal"/>
      <w:lvlText w:val="%4."/>
      <w:lvlJc w:val="left"/>
      <w:pPr>
        <w:ind w:left="3240" w:hanging="360"/>
      </w:pPr>
    </w:lvl>
    <w:lvl w:ilvl="4" w:tplc="5588D5AC">
      <w:start w:val="1"/>
      <w:numFmt w:val="lowerLetter"/>
      <w:lvlText w:val="%5."/>
      <w:lvlJc w:val="left"/>
      <w:pPr>
        <w:ind w:left="3960" w:hanging="360"/>
      </w:pPr>
    </w:lvl>
    <w:lvl w:ilvl="5" w:tplc="E5F2186E">
      <w:start w:val="1"/>
      <w:numFmt w:val="lowerRoman"/>
      <w:lvlText w:val="%6."/>
      <w:lvlJc w:val="right"/>
      <w:pPr>
        <w:ind w:left="4680" w:hanging="180"/>
      </w:pPr>
    </w:lvl>
    <w:lvl w:ilvl="6" w:tplc="74009966">
      <w:start w:val="1"/>
      <w:numFmt w:val="decimal"/>
      <w:lvlText w:val="%7."/>
      <w:lvlJc w:val="left"/>
      <w:pPr>
        <w:ind w:left="5400" w:hanging="360"/>
      </w:pPr>
    </w:lvl>
    <w:lvl w:ilvl="7" w:tplc="71F89C40">
      <w:start w:val="1"/>
      <w:numFmt w:val="lowerLetter"/>
      <w:lvlText w:val="%8."/>
      <w:lvlJc w:val="left"/>
      <w:pPr>
        <w:ind w:left="6120" w:hanging="360"/>
      </w:pPr>
    </w:lvl>
    <w:lvl w:ilvl="8" w:tplc="CA187DAA">
      <w:start w:val="1"/>
      <w:numFmt w:val="lowerRoman"/>
      <w:lvlText w:val="%9."/>
      <w:lvlJc w:val="right"/>
      <w:pPr>
        <w:ind w:left="6840" w:hanging="180"/>
      </w:pPr>
    </w:lvl>
  </w:abstractNum>
  <w:num w:numId="1" w16cid:durableId="108361778">
    <w:abstractNumId w:val="4"/>
  </w:num>
  <w:num w:numId="2" w16cid:durableId="1339037575">
    <w:abstractNumId w:val="3"/>
  </w:num>
  <w:num w:numId="3" w16cid:durableId="424229108">
    <w:abstractNumId w:val="2"/>
  </w:num>
  <w:num w:numId="4" w16cid:durableId="934871108">
    <w:abstractNumId w:val="1"/>
  </w:num>
  <w:num w:numId="5" w16cid:durableId="53242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715EB"/>
    <w:rsid w:val="002342CA"/>
    <w:rsid w:val="003D0C66"/>
    <w:rsid w:val="00431AD0"/>
    <w:rsid w:val="006D695C"/>
    <w:rsid w:val="007B16F3"/>
    <w:rsid w:val="00944C21"/>
    <w:rsid w:val="00AB210A"/>
    <w:rsid w:val="00AE1586"/>
    <w:rsid w:val="00C960E1"/>
    <w:rsid w:val="00D1010D"/>
    <w:rsid w:val="00E70D64"/>
    <w:rsid w:val="00EE6E42"/>
    <w:rsid w:val="00F659A8"/>
    <w:rsid w:val="00FD0892"/>
    <w:rsid w:val="0450B92D"/>
    <w:rsid w:val="1CB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66"/>
    <w:pPr>
      <w:ind w:left="720"/>
      <w:contextualSpacing/>
    </w:pPr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3D0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C66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C66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Ghita, Christopher Alexandre</cp:lastModifiedBy>
  <cp:revision>6</cp:revision>
  <dcterms:created xsi:type="dcterms:W3CDTF">2018-02-09T21:34:00Z</dcterms:created>
  <dcterms:modified xsi:type="dcterms:W3CDTF">2024-10-16T21:33:00Z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2024-09-09T00:57:47Z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69030589-ec35-4532-b8ed-57e92876c50b</vt:lpwstr>
  </property>
  <property fmtid="{D5CDD505-2E9C-101B-9397-08002B2CF9AE}" pid="8" name="MSIP_Label_4044bd30-2ed7-4c9d-9d12-46200872a97b_ContentBits">
    <vt:lpwstr>0</vt:lpwstr>
  </property>
</Properties>
</file>