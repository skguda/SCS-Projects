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Pr="00745D91" w:rsidR="002E30FF" w:rsidP="002E30FF" w:rsidRDefault="002E30FF" w14:paraId="7EF04A20" w14:textId="77777777">
      <w:pPr>
        <w:pStyle w:val="z-TopofForm"/>
        <w:rPr>
          <w:sz w:val="24"/>
          <w:szCs w:val="24"/>
        </w:rPr>
      </w:pPr>
      <w:r w:rsidRPr="00745D91">
        <w:rPr>
          <w:sz w:val="24"/>
          <w:szCs w:val="24"/>
        </w:rPr>
        <w:t>Top of Form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3"/>
        <w:gridCol w:w="5778"/>
        <w:gridCol w:w="2879"/>
      </w:tblGrid>
      <w:tr w:rsidRPr="00745D91" w:rsidR="00937676" w:rsidTr="476BCE60" w14:paraId="57CB8D6F" w14:textId="77777777">
        <w:trPr>
          <w:cantSplit/>
          <w:trHeight w:val="530"/>
        </w:trPr>
        <w:tc>
          <w:tcPr>
            <w:tcW w:w="856" w:type="dxa"/>
            <w:tcBorders>
              <w:bottom w:val="nil"/>
              <w:right w:val="nil"/>
            </w:tcBorders>
            <w:shd w:val="clear" w:color="auto" w:fill="auto"/>
            <w:tcMar/>
            <w:vAlign w:val="center"/>
          </w:tcPr>
          <w:p w:rsidRPr="00745D91" w:rsidR="00937676" w:rsidP="004F7A82" w:rsidRDefault="00937676" w14:paraId="6358A309" w14:textId="77777777">
            <w:pPr>
              <w:pStyle w:val="PlainText"/>
              <w:rPr>
                <w:rFonts w:ascii="Times New Roman" w:hAnsi="Times New Roman" w:cs="Times New Roman"/>
                <w:sz w:val="24"/>
                <w:szCs w:val="24"/>
              </w:rPr>
            </w:pPr>
            <w:r w:rsidRPr="00745D91">
              <w:rPr>
                <w:rFonts w:ascii="Times New Roman" w:hAnsi="Times New Roman" w:cs="Times New Roman"/>
                <w:b/>
                <w:sz w:val="24"/>
                <w:szCs w:val="24"/>
              </w:rPr>
              <w:t>Client:</w:t>
            </w:r>
          </w:p>
        </w:tc>
        <w:tc>
          <w:tcPr>
            <w:tcW w:w="5993" w:type="dxa"/>
            <w:tcBorders>
              <w:left w:val="nil"/>
              <w:bottom w:val="nil"/>
            </w:tcBorders>
            <w:shd w:val="clear" w:color="auto" w:fill="auto"/>
            <w:tcMar/>
            <w:vAlign w:val="center"/>
          </w:tcPr>
          <w:p w:rsidRPr="00745D91" w:rsidR="00937676" w:rsidP="004F7A82" w:rsidRDefault="00496D94" w14:paraId="5A738262" w14:textId="7D06DCBE">
            <w:pPr>
              <w:pStyle w:val="PlainText"/>
              <w:rPr>
                <w:rFonts w:ascii="Times New Roman" w:hAnsi="Times New Roman" w:cs="Times New Roman"/>
                <w:sz w:val="24"/>
                <w:szCs w:val="24"/>
              </w:rPr>
            </w:pPr>
            <w:r w:rsidRPr="00745D91">
              <w:rPr>
                <w:rFonts w:ascii="Times New Roman" w:hAnsi="Times New Roman" w:cs="Times New Roman"/>
                <w:sz w:val="24"/>
                <w:szCs w:val="24"/>
              </w:rPr>
              <w:t>Yifei Zhao</w:t>
            </w:r>
          </w:p>
        </w:tc>
        <w:tc>
          <w:tcPr>
            <w:tcW w:w="2957" w:type="dxa"/>
            <w:tcMar/>
            <w:vAlign w:val="center"/>
          </w:tcPr>
          <w:p w:rsidRPr="00745D91" w:rsidR="00937676" w:rsidP="002E30FF" w:rsidRDefault="00937676" w14:paraId="1C5DDBF2" w14:textId="39486AEE">
            <w:pPr>
              <w:pStyle w:val="PlainText"/>
              <w:rPr>
                <w:rFonts w:ascii="Times New Roman" w:hAnsi="Times New Roman" w:cs="Times New Roman"/>
                <w:sz w:val="24"/>
                <w:szCs w:val="24"/>
              </w:rPr>
            </w:pPr>
            <w:r w:rsidRPr="00745D91">
              <w:rPr>
                <w:rFonts w:ascii="Times New Roman" w:hAnsi="Times New Roman" w:cs="Times New Roman"/>
                <w:b/>
                <w:sz w:val="24"/>
                <w:szCs w:val="24"/>
              </w:rPr>
              <w:t>File:</w:t>
            </w:r>
            <w:r w:rsidRPr="00745D91">
              <w:rPr>
                <w:rFonts w:ascii="Times New Roman" w:hAnsi="Times New Roman" w:cs="Times New Roman"/>
                <w:sz w:val="24"/>
                <w:szCs w:val="24"/>
              </w:rPr>
              <w:t xml:space="preserve">  </w:t>
            </w:r>
            <w:r w:rsidRPr="00745D91" w:rsidR="00496D94">
              <w:rPr>
                <w:rFonts w:ascii="Times New Roman" w:hAnsi="Times New Roman" w:cs="Times New Roman"/>
                <w:sz w:val="24"/>
                <w:szCs w:val="24"/>
              </w:rPr>
              <w:t>24-090</w:t>
            </w:r>
          </w:p>
        </w:tc>
      </w:tr>
      <w:tr w:rsidRPr="00745D91" w:rsidR="00937676" w:rsidTr="476BCE60" w14:paraId="6CFD60C9" w14:textId="77777777">
        <w:trPr>
          <w:cantSplit/>
          <w:trHeight w:val="485"/>
        </w:trPr>
        <w:tc>
          <w:tcPr>
            <w:tcW w:w="856" w:type="dxa"/>
            <w:tcBorders>
              <w:top w:val="nil"/>
              <w:bottom w:val="single" w:color="auto" w:sz="4" w:space="0"/>
              <w:right w:val="nil"/>
            </w:tcBorders>
            <w:shd w:val="clear" w:color="auto" w:fill="auto"/>
            <w:tcMar/>
            <w:vAlign w:val="center"/>
          </w:tcPr>
          <w:p w:rsidRPr="00745D91" w:rsidR="00937676" w:rsidP="004F7A82" w:rsidRDefault="00937676" w14:paraId="36FDAFD8" w14:textId="77777777">
            <w:pPr>
              <w:pStyle w:val="PlainText"/>
              <w:rPr>
                <w:rFonts w:ascii="Times New Roman" w:hAnsi="Times New Roman" w:cs="Times New Roman"/>
                <w:sz w:val="24"/>
                <w:szCs w:val="24"/>
              </w:rPr>
            </w:pPr>
            <w:r w:rsidRPr="00745D91">
              <w:rPr>
                <w:rFonts w:ascii="Times New Roman" w:hAnsi="Times New Roman" w:cs="Times New Roman"/>
                <w:b/>
                <w:sz w:val="24"/>
                <w:szCs w:val="24"/>
              </w:rPr>
              <w:t>Dept:</w:t>
            </w:r>
          </w:p>
        </w:tc>
        <w:tc>
          <w:tcPr>
            <w:tcW w:w="5993" w:type="dxa"/>
            <w:tcBorders>
              <w:top w:val="nil"/>
              <w:left w:val="nil"/>
            </w:tcBorders>
            <w:shd w:val="clear" w:color="auto" w:fill="auto"/>
            <w:tcMar/>
            <w:vAlign w:val="center"/>
          </w:tcPr>
          <w:p w:rsidRPr="00745D91" w:rsidR="00937676" w:rsidP="004F7A82" w:rsidRDefault="00496D94" w14:paraId="3D4FC71D" w14:textId="31BDDA97">
            <w:pPr>
              <w:pStyle w:val="PlainText"/>
              <w:rPr>
                <w:rFonts w:ascii="Times New Roman" w:hAnsi="Times New Roman" w:cs="Times New Roman"/>
                <w:sz w:val="24"/>
                <w:szCs w:val="24"/>
              </w:rPr>
            </w:pPr>
            <w:r w:rsidRPr="00745D91">
              <w:rPr>
                <w:rFonts w:ascii="Times New Roman" w:hAnsi="Times New Roman" w:cs="Times New Roman"/>
                <w:sz w:val="24"/>
                <w:szCs w:val="24"/>
              </w:rPr>
              <w:t>Nursing</w:t>
            </w:r>
          </w:p>
        </w:tc>
        <w:tc>
          <w:tcPr>
            <w:tcW w:w="2957" w:type="dxa"/>
            <w:tcMar/>
          </w:tcPr>
          <w:p w:rsidRPr="00745D91" w:rsidR="00937676" w:rsidP="004F7A82" w:rsidRDefault="00937676" w14:paraId="38966E9D" w14:textId="77777777">
            <w:pPr>
              <w:pStyle w:val="PlainText"/>
              <w:rPr>
                <w:rFonts w:ascii="Times New Roman" w:hAnsi="Times New Roman" w:cs="Times New Roman"/>
                <w:b/>
                <w:sz w:val="24"/>
                <w:szCs w:val="24"/>
              </w:rPr>
            </w:pPr>
            <w:r w:rsidRPr="00745D91">
              <w:rPr>
                <w:rFonts w:ascii="Times New Roman" w:hAnsi="Times New Roman" w:cs="Times New Roman"/>
                <w:b/>
                <w:sz w:val="24"/>
                <w:szCs w:val="24"/>
              </w:rPr>
              <w:t xml:space="preserve">Faculty: </w:t>
            </w:r>
          </w:p>
          <w:p w:rsidRPr="00745D91" w:rsidR="00937676" w:rsidP="004F7A82" w:rsidRDefault="00201516" w14:paraId="7E1E5705" w14:textId="77777777">
            <w:pPr>
              <w:pStyle w:val="PlainText"/>
              <w:rPr>
                <w:rFonts w:ascii="Times New Roman" w:hAnsi="Times New Roman" w:cs="Times New Roman"/>
                <w:b/>
                <w:sz w:val="24"/>
                <w:szCs w:val="24"/>
              </w:rPr>
            </w:pPr>
            <w:r w:rsidRPr="00745D91">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25CEE7CF" wp14:editId="0D9FA95F">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57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745D91">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41316BB1" wp14:editId="222933BC">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471A06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w:pict>
                </mc:Fallback>
              </mc:AlternateContent>
            </w:r>
            <w:r w:rsidRPr="00745D91" w:rsidR="00937676">
              <w:rPr>
                <w:rFonts w:ascii="Times New Roman" w:hAnsi="Times New Roman" w:cs="Times New Roman"/>
                <w:b/>
                <w:sz w:val="24"/>
                <w:szCs w:val="24"/>
              </w:rPr>
              <w:t>Student:</w:t>
            </w:r>
          </w:p>
        </w:tc>
      </w:tr>
      <w:tr w:rsidRPr="00745D91" w:rsidR="00937676" w:rsidTr="476BCE60" w14:paraId="3F3554A2" w14:textId="77777777">
        <w:trPr>
          <w:cantSplit/>
          <w:trHeight w:val="530"/>
        </w:trPr>
        <w:tc>
          <w:tcPr>
            <w:tcW w:w="856" w:type="dxa"/>
            <w:tcBorders>
              <w:right w:val="nil"/>
            </w:tcBorders>
            <w:tcMar/>
            <w:vAlign w:val="center"/>
          </w:tcPr>
          <w:p w:rsidRPr="00745D91" w:rsidR="00937676" w:rsidP="002E30FF" w:rsidRDefault="00937676" w14:paraId="4F76F688" w14:textId="77777777">
            <w:pPr>
              <w:pStyle w:val="PlainText"/>
              <w:rPr>
                <w:rFonts w:ascii="Times New Roman" w:hAnsi="Times New Roman" w:cs="Times New Roman"/>
                <w:b/>
                <w:sz w:val="24"/>
                <w:szCs w:val="24"/>
              </w:rPr>
            </w:pPr>
            <w:r w:rsidRPr="00745D91">
              <w:rPr>
                <w:rFonts w:ascii="Times New Roman" w:hAnsi="Times New Roman" w:cs="Times New Roman"/>
                <w:b/>
                <w:sz w:val="24"/>
                <w:szCs w:val="24"/>
              </w:rPr>
              <w:t>Date:</w:t>
            </w:r>
          </w:p>
        </w:tc>
        <w:tc>
          <w:tcPr>
            <w:tcW w:w="5993" w:type="dxa"/>
            <w:tcBorders>
              <w:left w:val="nil"/>
            </w:tcBorders>
            <w:tcMar/>
            <w:vAlign w:val="center"/>
          </w:tcPr>
          <w:p w:rsidRPr="00745D91" w:rsidR="00937676" w:rsidP="002E30FF" w:rsidRDefault="00496D94" w14:paraId="21DC8E75" w14:textId="2D240B3F">
            <w:pPr>
              <w:pStyle w:val="PlainText"/>
              <w:rPr>
                <w:rFonts w:ascii="Times New Roman" w:hAnsi="Times New Roman" w:cs="Times New Roman"/>
                <w:sz w:val="24"/>
                <w:szCs w:val="24"/>
              </w:rPr>
            </w:pPr>
            <w:r w:rsidRPr="00745D91">
              <w:rPr>
                <w:rFonts w:ascii="Times New Roman" w:hAnsi="Times New Roman" w:cs="Times New Roman"/>
                <w:sz w:val="24"/>
                <w:szCs w:val="24"/>
              </w:rPr>
              <w:t>9/25/24</w:t>
            </w:r>
          </w:p>
        </w:tc>
        <w:tc>
          <w:tcPr>
            <w:tcW w:w="2957" w:type="dxa"/>
            <w:tcMar/>
          </w:tcPr>
          <w:p w:rsidRPr="00745D91" w:rsidR="00937676" w:rsidP="002E30FF" w:rsidRDefault="00937676" w14:paraId="2551EA2F" w14:textId="77777777">
            <w:pPr>
              <w:pStyle w:val="PlainText"/>
              <w:rPr>
                <w:rFonts w:ascii="Times New Roman" w:hAnsi="Times New Roman" w:cs="Times New Roman"/>
                <w:b/>
                <w:sz w:val="24"/>
                <w:szCs w:val="24"/>
              </w:rPr>
            </w:pPr>
            <w:r w:rsidRPr="00745D91">
              <w:rPr>
                <w:rFonts w:ascii="Times New Roman" w:hAnsi="Times New Roman" w:cs="Times New Roman"/>
                <w:b/>
                <w:sz w:val="24"/>
                <w:szCs w:val="24"/>
              </w:rPr>
              <w:t xml:space="preserve">Initial Meeting: </w:t>
            </w:r>
          </w:p>
          <w:p w:rsidRPr="00745D91" w:rsidR="00937676" w:rsidP="002E30FF" w:rsidRDefault="00201516" w14:paraId="5291D215" w14:textId="77777777">
            <w:pPr>
              <w:pStyle w:val="PlainText"/>
              <w:rPr>
                <w:rFonts w:ascii="Times New Roman" w:hAnsi="Times New Roman" w:cs="Times New Roman"/>
                <w:sz w:val="24"/>
                <w:szCs w:val="24"/>
              </w:rPr>
            </w:pPr>
            <w:r w:rsidRPr="00745D91">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50696563" wp14:editId="79249F41">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784419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w10:wrap type="tight"/>
                    </v:oval>
                  </w:pict>
                </mc:Fallback>
              </mc:AlternateContent>
            </w:r>
            <w:r w:rsidRPr="00745D91">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14B650D" wp14:editId="2470A008">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79B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Pr="00745D91" w:rsidR="00937676">
              <w:rPr>
                <w:rFonts w:ascii="Times New Roman" w:hAnsi="Times New Roman" w:cs="Times New Roman"/>
                <w:b/>
                <w:sz w:val="24"/>
                <w:szCs w:val="24"/>
              </w:rPr>
              <w:t>Follow-up:</w:t>
            </w:r>
          </w:p>
        </w:tc>
      </w:tr>
      <w:tr w:rsidRPr="00745D91" w:rsidR="004F7A82" w:rsidTr="476BCE60" w14:paraId="4CF0194E" w14:textId="77777777">
        <w:trPr>
          <w:cantSplit/>
          <w:trHeight w:val="1070"/>
        </w:trPr>
        <w:tc>
          <w:tcPr>
            <w:tcW w:w="9806" w:type="dxa"/>
            <w:gridSpan w:val="3"/>
            <w:tcBorders>
              <w:bottom w:val="single" w:color="auto" w:sz="4" w:space="0"/>
            </w:tcBorders>
            <w:tcMar/>
          </w:tcPr>
          <w:p w:rsidRPr="00745D91" w:rsidR="00743A42" w:rsidP="00743A42" w:rsidRDefault="00743A42" w14:paraId="7BFC9EFE" w14:textId="77777777">
            <w:pPr>
              <w:pStyle w:val="PlainText"/>
              <w:rPr>
                <w:rFonts w:ascii="Times New Roman" w:hAnsi="Times New Roman" w:cs="Times New Roman"/>
                <w:b/>
                <w:sz w:val="24"/>
                <w:szCs w:val="24"/>
              </w:rPr>
            </w:pPr>
          </w:p>
          <w:p w:rsidRPr="00745D91" w:rsidR="004F7A82" w:rsidP="00743A42" w:rsidRDefault="00743A42" w14:paraId="256C75CE" w14:textId="28B0BAAD">
            <w:pPr>
              <w:pStyle w:val="PlainText"/>
              <w:rPr>
                <w:rFonts w:ascii="Times New Roman" w:hAnsi="Times New Roman" w:cs="Times New Roman"/>
                <w:sz w:val="24"/>
                <w:szCs w:val="24"/>
              </w:rPr>
            </w:pPr>
            <w:r w:rsidRPr="6AE06A24" w:rsidR="00743A42">
              <w:rPr>
                <w:rFonts w:ascii="Times New Roman" w:hAnsi="Times New Roman" w:cs="Times New Roman"/>
                <w:b w:val="1"/>
                <w:bCs w:val="1"/>
                <w:sz w:val="24"/>
                <w:szCs w:val="24"/>
              </w:rPr>
              <w:t>Consultant and Attendees:</w:t>
            </w:r>
            <w:r w:rsidRPr="6AE06A24" w:rsidR="00743A42">
              <w:rPr>
                <w:rFonts w:ascii="Times New Roman" w:hAnsi="Times New Roman" w:cs="Times New Roman"/>
                <w:sz w:val="24"/>
                <w:szCs w:val="24"/>
              </w:rPr>
              <w:t xml:space="preserve">  </w:t>
            </w:r>
            <w:r w:rsidRPr="6AE06A24" w:rsidR="00496D94">
              <w:rPr>
                <w:rFonts w:ascii="Times New Roman" w:hAnsi="Times New Roman" w:cs="Times New Roman"/>
                <w:sz w:val="24"/>
                <w:szCs w:val="24"/>
              </w:rPr>
              <w:t xml:space="preserve">Yifei Zhao, Sumeeth Guda, </w:t>
            </w:r>
            <w:r w:rsidRPr="6AE06A24" w:rsidR="1C8136D0">
              <w:rPr>
                <w:rFonts w:ascii="Times New Roman" w:hAnsi="Times New Roman" w:cs="Times New Roman"/>
                <w:sz w:val="24"/>
                <w:szCs w:val="24"/>
              </w:rPr>
              <w:t>Dr. Chong</w:t>
            </w:r>
            <w:r w:rsidRPr="6AE06A24" w:rsidR="00496D94">
              <w:rPr>
                <w:rFonts w:ascii="Times New Roman" w:hAnsi="Times New Roman" w:cs="Times New Roman"/>
                <w:sz w:val="24"/>
                <w:szCs w:val="24"/>
              </w:rPr>
              <w:t xml:space="preserve"> Gu, Dr. </w:t>
            </w:r>
            <w:r w:rsidRPr="6AE06A24" w:rsidR="00496D94">
              <w:rPr>
                <w:rFonts w:ascii="Times New Roman" w:hAnsi="Times New Roman" w:cs="Times New Roman"/>
                <w:sz w:val="24"/>
                <w:szCs w:val="24"/>
              </w:rPr>
              <w:t>Qin</w:t>
            </w:r>
            <w:r w:rsidRPr="6AE06A24" w:rsidR="00B83C1C">
              <w:rPr>
                <w:rFonts w:ascii="Times New Roman" w:hAnsi="Times New Roman" w:cs="Times New Roman"/>
                <w:sz w:val="24"/>
                <w:szCs w:val="24"/>
              </w:rPr>
              <w:t>g</w:t>
            </w:r>
            <w:r w:rsidRPr="6AE06A24" w:rsidR="00496D94">
              <w:rPr>
                <w:rFonts w:ascii="Times New Roman" w:hAnsi="Times New Roman" w:cs="Times New Roman"/>
                <w:sz w:val="24"/>
                <w:szCs w:val="24"/>
              </w:rPr>
              <w:t>lan</w:t>
            </w:r>
            <w:r w:rsidRPr="6AE06A24" w:rsidR="00496D94">
              <w:rPr>
                <w:rFonts w:ascii="Times New Roman" w:hAnsi="Times New Roman" w:cs="Times New Roman"/>
                <w:sz w:val="24"/>
                <w:szCs w:val="24"/>
              </w:rPr>
              <w:t xml:space="preserve"> Ding</w:t>
            </w:r>
          </w:p>
        </w:tc>
      </w:tr>
      <w:tr w:rsidRPr="00745D91" w:rsidR="004F7A82" w:rsidTr="476BCE60" w14:paraId="18BD2C63" w14:textId="77777777">
        <w:trPr>
          <w:cantSplit/>
          <w:trHeight w:val="1430"/>
        </w:trPr>
        <w:tc>
          <w:tcPr>
            <w:tcW w:w="9806" w:type="dxa"/>
            <w:gridSpan w:val="3"/>
            <w:tcBorders>
              <w:bottom w:val="nil"/>
            </w:tcBorders>
            <w:tcMar/>
          </w:tcPr>
          <w:p w:rsidRPr="00745D91" w:rsidR="004F7A82" w:rsidP="004F7A82" w:rsidRDefault="004F7A82" w14:paraId="3207AB64" w14:textId="77777777">
            <w:pPr>
              <w:pStyle w:val="PlainText"/>
              <w:rPr>
                <w:rFonts w:ascii="Times New Roman" w:hAnsi="Times New Roman" w:cs="Times New Roman"/>
                <w:sz w:val="24"/>
                <w:szCs w:val="24"/>
              </w:rPr>
            </w:pPr>
          </w:p>
          <w:p w:rsidRPr="00745D91" w:rsidR="00743A42" w:rsidP="004F7A82" w:rsidRDefault="00743A42" w14:paraId="2F30B3DE" w14:textId="77777777">
            <w:pPr>
              <w:pStyle w:val="PlainText"/>
              <w:rPr>
                <w:rFonts w:ascii="Times New Roman" w:hAnsi="Times New Roman" w:cs="Times New Roman"/>
                <w:sz w:val="24"/>
                <w:szCs w:val="24"/>
              </w:rPr>
            </w:pPr>
            <w:r w:rsidRPr="00745D91">
              <w:rPr>
                <w:rFonts w:ascii="Times New Roman" w:hAnsi="Times New Roman" w:cs="Times New Roman"/>
                <w:b/>
                <w:sz w:val="24"/>
                <w:szCs w:val="24"/>
              </w:rPr>
              <w:t>Statement of Problem:</w:t>
            </w:r>
            <w:r w:rsidRPr="00745D91">
              <w:rPr>
                <w:rFonts w:ascii="Times New Roman" w:hAnsi="Times New Roman" w:cs="Times New Roman"/>
                <w:sz w:val="24"/>
                <w:szCs w:val="24"/>
              </w:rPr>
              <w:t xml:space="preserve">  </w:t>
            </w:r>
          </w:p>
          <w:p w:rsidRPr="00745D91" w:rsidR="0025302F" w:rsidP="004F7A82" w:rsidRDefault="00682D51" w14:paraId="6B46DDF0" w14:textId="4FFCDCE9">
            <w:pPr>
              <w:pStyle w:val="PlainText"/>
              <w:rPr>
                <w:rFonts w:ascii="Times New Roman" w:hAnsi="Times New Roman" w:cs="Times New Roman"/>
                <w:sz w:val="24"/>
                <w:szCs w:val="24"/>
              </w:rPr>
            </w:pPr>
            <w:r w:rsidRPr="476BCE60" w:rsidR="00682D51">
              <w:rPr>
                <w:rFonts w:ascii="Times New Roman" w:hAnsi="Times New Roman" w:cs="Times New Roman"/>
                <w:sz w:val="24"/>
                <w:szCs w:val="24"/>
              </w:rPr>
              <w:t xml:space="preserve">To </w:t>
            </w:r>
            <w:r w:rsidRPr="476BCE60" w:rsidR="00682D51">
              <w:rPr>
                <w:rFonts w:ascii="Times New Roman" w:hAnsi="Times New Roman" w:cs="Times New Roman"/>
                <w:sz w:val="24"/>
                <w:szCs w:val="24"/>
              </w:rPr>
              <w:t>determine</w:t>
            </w:r>
            <w:r w:rsidRPr="476BCE60" w:rsidR="00682D51">
              <w:rPr>
                <w:rFonts w:ascii="Times New Roman" w:hAnsi="Times New Roman" w:cs="Times New Roman"/>
                <w:sz w:val="24"/>
                <w:szCs w:val="24"/>
              </w:rPr>
              <w:t xml:space="preserve"> </w:t>
            </w:r>
            <w:r w:rsidRPr="476BCE60" w:rsidR="5C83D8C8">
              <w:rPr>
                <w:rFonts w:ascii="Times New Roman" w:hAnsi="Times New Roman" w:cs="Times New Roman"/>
                <w:sz w:val="24"/>
                <w:szCs w:val="24"/>
              </w:rPr>
              <w:t>if an</w:t>
            </w:r>
            <w:r w:rsidRPr="476BCE60" w:rsidR="008E525D">
              <w:rPr>
                <w:rFonts w:ascii="Times New Roman" w:hAnsi="Times New Roman" w:cs="Times New Roman"/>
                <w:sz w:val="24"/>
                <w:szCs w:val="24"/>
              </w:rPr>
              <w:t xml:space="preserve"> </w:t>
            </w:r>
            <w:r w:rsidRPr="476BCE60" w:rsidR="0025302F">
              <w:rPr>
                <w:rFonts w:ascii="Times New Roman" w:hAnsi="Times New Roman" w:cs="Times New Roman"/>
                <w:sz w:val="24"/>
                <w:szCs w:val="24"/>
              </w:rPr>
              <w:t>interactive online educational program in cardiovascular health help</w:t>
            </w:r>
            <w:r w:rsidRPr="476BCE60" w:rsidR="00682D51">
              <w:rPr>
                <w:rFonts w:ascii="Times New Roman" w:hAnsi="Times New Roman" w:cs="Times New Roman"/>
                <w:sz w:val="24"/>
                <w:szCs w:val="24"/>
              </w:rPr>
              <w:t>s</w:t>
            </w:r>
            <w:r w:rsidRPr="476BCE60" w:rsidR="0025302F">
              <w:rPr>
                <w:rFonts w:ascii="Times New Roman" w:hAnsi="Times New Roman" w:cs="Times New Roman"/>
                <w:sz w:val="24"/>
                <w:szCs w:val="24"/>
              </w:rPr>
              <w:t xml:space="preserve"> improve the dietary habits of adults in the </w:t>
            </w:r>
            <w:r w:rsidRPr="476BCE60" w:rsidR="008E525D">
              <w:rPr>
                <w:rFonts w:ascii="Times New Roman" w:hAnsi="Times New Roman" w:cs="Times New Roman"/>
                <w:sz w:val="24"/>
                <w:szCs w:val="24"/>
              </w:rPr>
              <w:t>20–39-year</w:t>
            </w:r>
            <w:r w:rsidRPr="476BCE60" w:rsidR="0025302F">
              <w:rPr>
                <w:rFonts w:ascii="Times New Roman" w:hAnsi="Times New Roman" w:cs="Times New Roman"/>
                <w:sz w:val="24"/>
                <w:szCs w:val="24"/>
              </w:rPr>
              <w:t xml:space="preserve"> age group. </w:t>
            </w:r>
          </w:p>
        </w:tc>
      </w:tr>
      <w:tr w:rsidRPr="00745D91" w:rsidR="00743A42" w:rsidTr="476BCE60" w14:paraId="7E01F769" w14:textId="77777777">
        <w:trPr>
          <w:cantSplit/>
          <w:trHeight w:val="982"/>
        </w:trPr>
        <w:tc>
          <w:tcPr>
            <w:tcW w:w="9806" w:type="dxa"/>
            <w:gridSpan w:val="3"/>
            <w:tcBorders>
              <w:top w:val="nil"/>
              <w:bottom w:val="single" w:color="auto" w:sz="4" w:space="0"/>
            </w:tcBorders>
            <w:tcMar/>
          </w:tcPr>
          <w:p w:rsidRPr="00745D91" w:rsidR="00743A42" w:rsidP="004F7A82" w:rsidRDefault="00743A42" w14:paraId="2C5C9088" w14:textId="77777777">
            <w:pPr>
              <w:pStyle w:val="PlainText"/>
              <w:rPr>
                <w:rFonts w:ascii="Times New Roman" w:hAnsi="Times New Roman" w:cs="Times New Roman"/>
                <w:sz w:val="24"/>
                <w:szCs w:val="24"/>
              </w:rPr>
            </w:pPr>
          </w:p>
          <w:p w:rsidRPr="00745D91" w:rsidR="00743A42" w:rsidP="004F7A82" w:rsidRDefault="00743A42" w14:paraId="76217E94" w14:textId="7AF5C45E">
            <w:pPr>
              <w:pStyle w:val="PlainText"/>
              <w:rPr>
                <w:rFonts w:ascii="Times New Roman" w:hAnsi="Times New Roman" w:cs="Times New Roman"/>
                <w:sz w:val="24"/>
                <w:szCs w:val="24"/>
              </w:rPr>
            </w:pPr>
            <w:r w:rsidRPr="00745D91">
              <w:rPr>
                <w:rFonts w:ascii="Times New Roman" w:hAnsi="Times New Roman" w:cs="Times New Roman"/>
                <w:b/>
                <w:sz w:val="24"/>
                <w:szCs w:val="24"/>
              </w:rPr>
              <w:t>Goal of this Project:</w:t>
            </w:r>
            <w:r w:rsidRPr="00745D91" w:rsidR="0083640B">
              <w:rPr>
                <w:rFonts w:ascii="Times New Roman" w:hAnsi="Times New Roman" w:cs="Times New Roman"/>
                <w:b/>
                <w:sz w:val="24"/>
                <w:szCs w:val="24"/>
              </w:rPr>
              <w:t xml:space="preserve"> </w:t>
            </w:r>
            <w:r w:rsidRPr="00745D91" w:rsidR="00F95F82">
              <w:rPr>
                <w:rFonts w:ascii="Times New Roman" w:hAnsi="Times New Roman" w:cs="Times New Roman"/>
                <w:sz w:val="24"/>
                <w:szCs w:val="24"/>
              </w:rPr>
              <w:t>DNP Project</w:t>
            </w:r>
          </w:p>
        </w:tc>
      </w:tr>
      <w:tr w:rsidRPr="00745D91" w:rsidR="004F7A82" w:rsidTr="476BCE60" w14:paraId="0E387289" w14:textId="77777777">
        <w:trPr>
          <w:cantSplit/>
          <w:trHeight w:val="1583"/>
        </w:trPr>
        <w:tc>
          <w:tcPr>
            <w:tcW w:w="9806" w:type="dxa"/>
            <w:gridSpan w:val="3"/>
            <w:tcBorders>
              <w:bottom w:val="nil"/>
            </w:tcBorders>
            <w:tcMar/>
          </w:tcPr>
          <w:p w:rsidRPr="00745D91" w:rsidR="004F7A82" w:rsidP="004F7A82" w:rsidRDefault="004F7A82" w14:paraId="2C7D7CE5" w14:textId="77777777">
            <w:pPr>
              <w:pStyle w:val="PlainText"/>
              <w:rPr>
                <w:rFonts w:ascii="Times New Roman" w:hAnsi="Times New Roman" w:cs="Times New Roman"/>
                <w:sz w:val="24"/>
                <w:szCs w:val="24"/>
              </w:rPr>
            </w:pPr>
          </w:p>
          <w:p w:rsidRPr="00745D91" w:rsidR="00903C31" w:rsidP="004F7A82" w:rsidRDefault="00743A42" w14:paraId="7DD3DDF4" w14:textId="4390D107">
            <w:pPr>
              <w:pStyle w:val="PlainText"/>
              <w:rPr>
                <w:rFonts w:ascii="Times New Roman" w:hAnsi="Times New Roman" w:cs="Times New Roman"/>
                <w:sz w:val="24"/>
                <w:szCs w:val="24"/>
              </w:rPr>
            </w:pPr>
            <w:r w:rsidRPr="00745D91">
              <w:rPr>
                <w:rFonts w:ascii="Times New Roman" w:hAnsi="Times New Roman" w:cs="Times New Roman"/>
                <w:b/>
                <w:sz w:val="24"/>
                <w:szCs w:val="24"/>
              </w:rPr>
              <w:t>Background:</w:t>
            </w:r>
          </w:p>
          <w:p w:rsidR="008E525D" w:rsidP="004F7A82" w:rsidRDefault="00903C31" w14:paraId="7D11CE61" w14:textId="1B2A4B87">
            <w:pPr>
              <w:pStyle w:val="PlainText"/>
              <w:rPr>
                <w:rFonts w:ascii="Times New Roman" w:hAnsi="Times New Roman" w:cs="Times New Roman"/>
                <w:sz w:val="24"/>
                <w:szCs w:val="24"/>
              </w:rPr>
            </w:pPr>
            <w:r w:rsidRPr="6AE06A24" w:rsidR="00903C31">
              <w:rPr>
                <w:rFonts w:ascii="Times New Roman" w:hAnsi="Times New Roman" w:cs="Times New Roman"/>
                <w:sz w:val="24"/>
                <w:szCs w:val="24"/>
              </w:rPr>
              <w:t>The client is a DNP student in the nursing department who is investigating the awareness of heart health with respect to dietary habits in young adults in the 20–39-year age group.</w:t>
            </w:r>
            <w:r w:rsidRPr="6AE06A24" w:rsidR="00903C31">
              <w:rPr>
                <w:rFonts w:ascii="Times New Roman" w:hAnsi="Times New Roman" w:cs="Times New Roman"/>
                <w:sz w:val="24"/>
                <w:szCs w:val="24"/>
              </w:rPr>
              <w:t xml:space="preserve"> Since there is a rise in sedentary lifestyle within this age group, cardiovascular health is significantly influenced by elevated cholesterol levels</w:t>
            </w:r>
            <w:r w:rsidRPr="6AE06A24" w:rsidR="008E525D">
              <w:rPr>
                <w:rFonts w:ascii="Times New Roman" w:hAnsi="Times New Roman" w:cs="Times New Roman"/>
                <w:sz w:val="24"/>
                <w:szCs w:val="24"/>
              </w:rPr>
              <w:t xml:space="preserve"> and poor dietary habits</w:t>
            </w:r>
            <w:r w:rsidRPr="6AE06A24" w:rsidR="00745D91">
              <w:rPr>
                <w:rFonts w:ascii="Times New Roman" w:hAnsi="Times New Roman" w:cs="Times New Roman"/>
                <w:sz w:val="24"/>
                <w:szCs w:val="24"/>
              </w:rPr>
              <w:t xml:space="preserve">. </w:t>
            </w:r>
            <w:r w:rsidRPr="6AE06A24" w:rsidR="008E525D">
              <w:rPr>
                <w:rFonts w:ascii="Times New Roman" w:hAnsi="Times New Roman" w:cs="Times New Roman"/>
                <w:sz w:val="24"/>
                <w:szCs w:val="24"/>
              </w:rPr>
              <w:t xml:space="preserve">The client is developing an online educational program to inform </w:t>
            </w:r>
            <w:r w:rsidRPr="6AE06A24" w:rsidR="75071411">
              <w:rPr>
                <w:rFonts w:ascii="Times New Roman" w:hAnsi="Times New Roman" w:cs="Times New Roman"/>
                <w:sz w:val="24"/>
                <w:szCs w:val="24"/>
              </w:rPr>
              <w:t>20-39-year-olds</w:t>
            </w:r>
            <w:r w:rsidRPr="6AE06A24" w:rsidR="008E525D">
              <w:rPr>
                <w:rFonts w:ascii="Times New Roman" w:hAnsi="Times New Roman" w:cs="Times New Roman"/>
                <w:sz w:val="24"/>
                <w:szCs w:val="24"/>
              </w:rPr>
              <w:t xml:space="preserve"> about the risks of poor cardiac health and </w:t>
            </w:r>
            <w:r w:rsidRPr="6AE06A24" w:rsidR="5217FCC0">
              <w:rPr>
                <w:rFonts w:ascii="Times New Roman" w:hAnsi="Times New Roman" w:cs="Times New Roman"/>
                <w:sz w:val="24"/>
                <w:szCs w:val="24"/>
              </w:rPr>
              <w:t>the benefits</w:t>
            </w:r>
            <w:r w:rsidRPr="6AE06A24" w:rsidR="008E525D">
              <w:rPr>
                <w:rFonts w:ascii="Times New Roman" w:hAnsi="Times New Roman" w:cs="Times New Roman"/>
                <w:sz w:val="24"/>
                <w:szCs w:val="24"/>
              </w:rPr>
              <w:t xml:space="preserve"> of good dietary habits on cardiac health. All with the goal </w:t>
            </w:r>
            <w:r w:rsidRPr="6AE06A24" w:rsidR="5A3F9C20">
              <w:rPr>
                <w:rFonts w:ascii="Times New Roman" w:hAnsi="Times New Roman" w:cs="Times New Roman"/>
                <w:sz w:val="24"/>
                <w:szCs w:val="24"/>
              </w:rPr>
              <w:t>of reducing</w:t>
            </w:r>
            <w:r w:rsidRPr="6AE06A24" w:rsidR="008E525D">
              <w:rPr>
                <w:rFonts w:ascii="Times New Roman" w:hAnsi="Times New Roman" w:cs="Times New Roman"/>
                <w:sz w:val="24"/>
                <w:szCs w:val="24"/>
              </w:rPr>
              <w:t xml:space="preserve"> their risk of cardiovascular diseases and </w:t>
            </w:r>
            <w:r w:rsidRPr="6AE06A24" w:rsidR="42A7A06E">
              <w:rPr>
                <w:rFonts w:ascii="Times New Roman" w:hAnsi="Times New Roman" w:cs="Times New Roman"/>
                <w:sz w:val="24"/>
                <w:szCs w:val="24"/>
              </w:rPr>
              <w:t>improving</w:t>
            </w:r>
            <w:r w:rsidRPr="6AE06A24" w:rsidR="008E525D">
              <w:rPr>
                <w:rFonts w:ascii="Times New Roman" w:hAnsi="Times New Roman" w:cs="Times New Roman"/>
                <w:sz w:val="24"/>
                <w:szCs w:val="24"/>
              </w:rPr>
              <w:t xml:space="preserve"> the eating habits of the participants. </w:t>
            </w:r>
          </w:p>
          <w:p w:rsidR="008E525D" w:rsidP="004F7A82" w:rsidRDefault="008E525D" w14:paraId="13B92CE8" w14:textId="77777777">
            <w:pPr>
              <w:pStyle w:val="PlainText"/>
              <w:rPr>
                <w:rFonts w:ascii="Times New Roman" w:hAnsi="Times New Roman" w:cs="Times New Roman"/>
                <w:sz w:val="24"/>
                <w:szCs w:val="24"/>
              </w:rPr>
            </w:pPr>
          </w:p>
          <w:p w:rsidRPr="00745D91" w:rsidR="005500A7" w:rsidP="004F7A82" w:rsidRDefault="008E525D" w14:paraId="652D1982" w14:textId="4D4F4B25">
            <w:pPr>
              <w:pStyle w:val="PlainText"/>
              <w:rPr>
                <w:rFonts w:ascii="Times New Roman" w:hAnsi="Times New Roman" w:cs="Times New Roman"/>
                <w:sz w:val="24"/>
                <w:szCs w:val="24"/>
              </w:rPr>
            </w:pPr>
            <w:r w:rsidRPr="476BCE60" w:rsidR="008E525D">
              <w:rPr>
                <w:rFonts w:ascii="Times New Roman" w:hAnsi="Times New Roman" w:cs="Times New Roman"/>
                <w:sz w:val="24"/>
                <w:szCs w:val="24"/>
              </w:rPr>
              <w:t xml:space="preserve">The </w:t>
            </w:r>
            <w:r w:rsidRPr="476BCE60" w:rsidR="34E6A03F">
              <w:rPr>
                <w:rFonts w:ascii="Times New Roman" w:hAnsi="Times New Roman" w:cs="Times New Roman"/>
                <w:sz w:val="24"/>
                <w:szCs w:val="24"/>
              </w:rPr>
              <w:t>client</w:t>
            </w:r>
            <w:r w:rsidRPr="476BCE60" w:rsidR="008E525D">
              <w:rPr>
                <w:rFonts w:ascii="Times New Roman" w:hAnsi="Times New Roman" w:cs="Times New Roman"/>
                <w:sz w:val="24"/>
                <w:szCs w:val="24"/>
              </w:rPr>
              <w:t xml:space="preserve"> is in the </w:t>
            </w:r>
            <w:r w:rsidRPr="476BCE60" w:rsidR="008E525D">
              <w:rPr>
                <w:rFonts w:ascii="Times New Roman" w:hAnsi="Times New Roman" w:cs="Times New Roman"/>
                <w:sz w:val="24"/>
                <w:szCs w:val="24"/>
              </w:rPr>
              <w:t>early stages</w:t>
            </w:r>
            <w:r w:rsidRPr="476BCE60" w:rsidR="008E525D">
              <w:rPr>
                <w:rFonts w:ascii="Times New Roman" w:hAnsi="Times New Roman" w:cs="Times New Roman"/>
                <w:sz w:val="24"/>
                <w:szCs w:val="24"/>
              </w:rPr>
              <w:t xml:space="preserve"> of their study </w:t>
            </w:r>
            <w:r w:rsidRPr="476BCE60" w:rsidR="3BFDA598">
              <w:rPr>
                <w:rFonts w:ascii="Times New Roman" w:hAnsi="Times New Roman" w:cs="Times New Roman"/>
                <w:sz w:val="24"/>
                <w:szCs w:val="24"/>
              </w:rPr>
              <w:t>design;</w:t>
            </w:r>
            <w:r w:rsidRPr="476BCE60" w:rsidR="009452D4">
              <w:rPr>
                <w:rFonts w:ascii="Times New Roman" w:hAnsi="Times New Roman" w:cs="Times New Roman"/>
                <w:sz w:val="24"/>
                <w:szCs w:val="24"/>
              </w:rPr>
              <w:t xml:space="preserve"> hence they decided to come to the SCS to get help with their study design and data collection procedures, </w:t>
            </w:r>
            <w:r w:rsidRPr="476BCE60" w:rsidR="009452D4">
              <w:rPr>
                <w:rFonts w:ascii="Times New Roman" w:hAnsi="Times New Roman" w:cs="Times New Roman"/>
                <w:sz w:val="24"/>
                <w:szCs w:val="24"/>
              </w:rPr>
              <w:t>determining</w:t>
            </w:r>
            <w:r w:rsidRPr="476BCE60" w:rsidR="009452D4">
              <w:rPr>
                <w:rFonts w:ascii="Times New Roman" w:hAnsi="Times New Roman" w:cs="Times New Roman"/>
                <w:sz w:val="24"/>
                <w:szCs w:val="24"/>
              </w:rPr>
              <w:t xml:space="preserve"> the ideal sample size for their study, and to develop the analysis techniques for the study. </w:t>
            </w:r>
          </w:p>
        </w:tc>
      </w:tr>
      <w:tr w:rsidRPr="00745D91" w:rsidR="00743A42" w:rsidTr="476BCE60" w14:paraId="5CD6FCD8" w14:textId="77777777">
        <w:trPr>
          <w:cantSplit/>
          <w:trHeight w:val="712"/>
        </w:trPr>
        <w:tc>
          <w:tcPr>
            <w:tcW w:w="9806" w:type="dxa"/>
            <w:gridSpan w:val="3"/>
            <w:tcBorders>
              <w:top w:val="nil"/>
              <w:bottom w:val="single" w:color="auto" w:sz="4" w:space="0"/>
            </w:tcBorders>
            <w:tcMar/>
          </w:tcPr>
          <w:p w:rsidRPr="00745D91" w:rsidR="00743A42" w:rsidP="004F7A82" w:rsidRDefault="00743A42" w14:paraId="268EB13C" w14:textId="77777777">
            <w:pPr>
              <w:pStyle w:val="PlainText"/>
              <w:rPr>
                <w:rFonts w:ascii="Times New Roman" w:hAnsi="Times New Roman" w:cs="Times New Roman"/>
                <w:sz w:val="24"/>
                <w:szCs w:val="24"/>
              </w:rPr>
            </w:pPr>
          </w:p>
          <w:p w:rsidRPr="00745D91" w:rsidR="00743A42" w:rsidP="004F7A82" w:rsidRDefault="00743A42" w14:paraId="4B321EDE" w14:textId="7120DD79">
            <w:pPr>
              <w:pStyle w:val="PlainText"/>
              <w:rPr>
                <w:rFonts w:ascii="Times New Roman" w:hAnsi="Times New Roman" w:cs="Times New Roman"/>
                <w:sz w:val="24"/>
                <w:szCs w:val="24"/>
              </w:rPr>
            </w:pPr>
            <w:r w:rsidRPr="00745D91">
              <w:rPr>
                <w:rFonts w:ascii="Times New Roman" w:hAnsi="Times New Roman" w:cs="Times New Roman"/>
                <w:b/>
                <w:sz w:val="24"/>
                <w:szCs w:val="24"/>
              </w:rPr>
              <w:t>Progress of project at this time:</w:t>
            </w:r>
            <w:r w:rsidRPr="00745D91" w:rsidR="004E2E0E">
              <w:rPr>
                <w:rFonts w:ascii="Times New Roman" w:hAnsi="Times New Roman" w:cs="Times New Roman"/>
                <w:b/>
                <w:sz w:val="24"/>
                <w:szCs w:val="24"/>
              </w:rPr>
              <w:t xml:space="preserve"> </w:t>
            </w:r>
            <w:r w:rsidRPr="00745D91" w:rsidR="004E2E0E">
              <w:rPr>
                <w:rFonts w:ascii="Times New Roman" w:hAnsi="Times New Roman" w:cs="Times New Roman"/>
                <w:bCs/>
                <w:sz w:val="24"/>
                <w:szCs w:val="24"/>
              </w:rPr>
              <w:t>Design (No Data Collected)</w:t>
            </w:r>
            <w:r w:rsidRPr="00745D91" w:rsidR="00986FD1">
              <w:rPr>
                <w:rFonts w:ascii="Times New Roman" w:hAnsi="Times New Roman" w:cs="Times New Roman"/>
                <w:sz w:val="24"/>
                <w:szCs w:val="24"/>
              </w:rPr>
              <w:t xml:space="preserve">  </w:t>
            </w:r>
          </w:p>
        </w:tc>
      </w:tr>
      <w:tr w:rsidRPr="00745D91" w:rsidR="004F7A82" w:rsidTr="476BCE60" w14:paraId="6081055C" w14:textId="77777777">
        <w:trPr>
          <w:cantSplit/>
          <w:trHeight w:val="530"/>
        </w:trPr>
        <w:tc>
          <w:tcPr>
            <w:tcW w:w="9806" w:type="dxa"/>
            <w:gridSpan w:val="3"/>
            <w:tcBorders>
              <w:bottom w:val="nil"/>
            </w:tcBorders>
            <w:tcMar/>
          </w:tcPr>
          <w:p w:rsidRPr="00745D91" w:rsidR="004F7A82" w:rsidP="004F7A82" w:rsidRDefault="004F7A82" w14:paraId="3EAECE46" w14:textId="77777777">
            <w:pPr>
              <w:pStyle w:val="PlainText"/>
              <w:rPr>
                <w:rFonts w:ascii="Times New Roman" w:hAnsi="Times New Roman" w:cs="Times New Roman"/>
                <w:b/>
                <w:sz w:val="24"/>
                <w:szCs w:val="24"/>
              </w:rPr>
            </w:pPr>
          </w:p>
          <w:p w:rsidR="0062216E" w:rsidP="004F7A82" w:rsidRDefault="00743A42" w14:paraId="47780AA4" w14:textId="77777777">
            <w:pPr>
              <w:pStyle w:val="PlainText"/>
              <w:rPr>
                <w:rFonts w:ascii="Times New Roman" w:hAnsi="Times New Roman" w:cs="Times New Roman"/>
                <w:sz w:val="24"/>
                <w:szCs w:val="24"/>
              </w:rPr>
            </w:pPr>
            <w:r w:rsidRPr="00745D91">
              <w:rPr>
                <w:rFonts w:ascii="Times New Roman" w:hAnsi="Times New Roman" w:cs="Times New Roman"/>
                <w:b/>
                <w:sz w:val="24"/>
                <w:szCs w:val="24"/>
              </w:rPr>
              <w:t xml:space="preserve">Relevant information presented at meeting: </w:t>
            </w:r>
          </w:p>
          <w:p w:rsidR="005F332F" w:rsidP="00271CE6" w:rsidRDefault="00271CE6" w14:paraId="01261A5E" w14:textId="5472E306">
            <w:pPr>
              <w:pStyle w:val="PlainText"/>
              <w:rPr>
                <w:rFonts w:ascii="Times New Roman" w:hAnsi="Times New Roman" w:cs="Times New Roman"/>
                <w:sz w:val="24"/>
                <w:szCs w:val="24"/>
              </w:rPr>
            </w:pPr>
            <w:r w:rsidRPr="6AE06A24" w:rsidR="00271CE6">
              <w:rPr>
                <w:rFonts w:ascii="Times New Roman" w:hAnsi="Times New Roman" w:cs="Times New Roman"/>
                <w:sz w:val="24"/>
                <w:szCs w:val="24"/>
              </w:rPr>
              <w:t>The client w</w:t>
            </w:r>
            <w:r w:rsidRPr="6AE06A24" w:rsidR="00271CE6">
              <w:rPr>
                <w:rFonts w:ascii="Times New Roman" w:hAnsi="Times New Roman" w:cs="Times New Roman"/>
                <w:sz w:val="24"/>
                <w:szCs w:val="24"/>
              </w:rPr>
              <w:t>ants to</w:t>
            </w:r>
            <w:r w:rsidRPr="6AE06A24" w:rsidR="00271CE6">
              <w:rPr>
                <w:rFonts w:ascii="Times New Roman" w:hAnsi="Times New Roman" w:cs="Times New Roman"/>
                <w:sz w:val="24"/>
                <w:szCs w:val="24"/>
              </w:rPr>
              <w:t xml:space="preserve"> </w:t>
            </w:r>
            <w:r w:rsidRPr="6AE06A24" w:rsidR="00271CE6">
              <w:rPr>
                <w:rFonts w:ascii="Times New Roman" w:hAnsi="Times New Roman" w:cs="Times New Roman"/>
                <w:sz w:val="24"/>
                <w:szCs w:val="24"/>
              </w:rPr>
              <w:t xml:space="preserve">create an interactive website-based intervention program focusing on the dietary aspects </w:t>
            </w:r>
            <w:r w:rsidRPr="6AE06A24" w:rsidR="6629C36B">
              <w:rPr>
                <w:rFonts w:ascii="Times New Roman" w:hAnsi="Times New Roman" w:cs="Times New Roman"/>
                <w:sz w:val="24"/>
                <w:szCs w:val="24"/>
              </w:rPr>
              <w:t>of</w:t>
            </w:r>
            <w:r w:rsidRPr="6AE06A24" w:rsidR="00271CE6">
              <w:rPr>
                <w:rFonts w:ascii="Times New Roman" w:hAnsi="Times New Roman" w:cs="Times New Roman"/>
                <w:sz w:val="24"/>
                <w:szCs w:val="24"/>
              </w:rPr>
              <w:t xml:space="preserve"> cardio health to guide adults </w:t>
            </w:r>
            <w:r w:rsidRPr="6AE06A24" w:rsidR="00271CE6">
              <w:rPr>
                <w:rFonts w:ascii="Times New Roman" w:hAnsi="Times New Roman" w:cs="Times New Roman"/>
                <w:sz w:val="24"/>
                <w:szCs w:val="24"/>
              </w:rPr>
              <w:t>aged</w:t>
            </w:r>
            <w:r w:rsidRPr="6AE06A24" w:rsidR="00271CE6">
              <w:rPr>
                <w:rFonts w:ascii="Times New Roman" w:hAnsi="Times New Roman" w:cs="Times New Roman"/>
                <w:sz w:val="24"/>
                <w:szCs w:val="24"/>
              </w:rPr>
              <w:t xml:space="preserve"> </w:t>
            </w:r>
            <w:r w:rsidRPr="6AE06A24" w:rsidR="00271CE6">
              <w:rPr>
                <w:rFonts w:ascii="Times New Roman" w:hAnsi="Times New Roman" w:cs="Times New Roman"/>
                <w:sz w:val="24"/>
                <w:szCs w:val="24"/>
              </w:rPr>
              <w:t>20</w:t>
            </w:r>
            <w:r w:rsidRPr="6AE06A24" w:rsidR="00271CE6">
              <w:rPr>
                <w:rFonts w:ascii="Times New Roman" w:hAnsi="Times New Roman" w:cs="Times New Roman"/>
                <w:sz w:val="24"/>
                <w:szCs w:val="24"/>
              </w:rPr>
              <w:t>-39 to</w:t>
            </w:r>
            <w:r w:rsidRPr="6AE06A24" w:rsidR="00271CE6">
              <w:rPr>
                <w:rFonts w:ascii="Times New Roman" w:hAnsi="Times New Roman" w:cs="Times New Roman"/>
                <w:sz w:val="24"/>
                <w:szCs w:val="24"/>
              </w:rPr>
              <w:t xml:space="preserve"> develop</w:t>
            </w:r>
            <w:r w:rsidRPr="6AE06A24" w:rsidR="00271CE6">
              <w:rPr>
                <w:rFonts w:ascii="Times New Roman" w:hAnsi="Times New Roman" w:cs="Times New Roman"/>
                <w:sz w:val="24"/>
                <w:szCs w:val="24"/>
              </w:rPr>
              <w:t xml:space="preserve"> better habits</w:t>
            </w:r>
            <w:r w:rsidRPr="6AE06A24" w:rsidR="00271CE6">
              <w:rPr>
                <w:rFonts w:ascii="Times New Roman" w:hAnsi="Times New Roman" w:cs="Times New Roman"/>
                <w:sz w:val="24"/>
                <w:szCs w:val="24"/>
              </w:rPr>
              <w:t xml:space="preserve"> to minimize their risk for cardiovascular disease. </w:t>
            </w:r>
            <w:r w:rsidRPr="6AE06A24" w:rsidR="00271CE6">
              <w:rPr>
                <w:rFonts w:ascii="Times New Roman" w:hAnsi="Times New Roman" w:cs="Times New Roman"/>
                <w:sz w:val="24"/>
                <w:szCs w:val="24"/>
              </w:rPr>
              <w:t>Specifically, they are interested in assessing</w:t>
            </w:r>
            <w:r w:rsidRPr="6AE06A24" w:rsidR="00271CE6">
              <w:rPr>
                <w:rFonts w:ascii="Times New Roman" w:hAnsi="Times New Roman" w:cs="Times New Roman"/>
                <w:sz w:val="24"/>
                <w:szCs w:val="24"/>
              </w:rPr>
              <w:t xml:space="preserve"> the effectiveness of th</w:t>
            </w:r>
            <w:r w:rsidRPr="6AE06A24" w:rsidR="00682D51">
              <w:rPr>
                <w:rFonts w:ascii="Times New Roman" w:hAnsi="Times New Roman" w:cs="Times New Roman"/>
                <w:sz w:val="24"/>
                <w:szCs w:val="24"/>
              </w:rPr>
              <w:t>eir</w:t>
            </w:r>
            <w:r w:rsidRPr="6AE06A24" w:rsidR="00271CE6">
              <w:rPr>
                <w:rFonts w:ascii="Times New Roman" w:hAnsi="Times New Roman" w:cs="Times New Roman"/>
                <w:sz w:val="24"/>
                <w:szCs w:val="24"/>
              </w:rPr>
              <w:t xml:space="preserve"> intervention program</w:t>
            </w:r>
            <w:r w:rsidRPr="6AE06A24" w:rsidR="00271CE6">
              <w:rPr>
                <w:rFonts w:ascii="Times New Roman" w:hAnsi="Times New Roman" w:cs="Times New Roman"/>
                <w:sz w:val="24"/>
                <w:szCs w:val="24"/>
              </w:rPr>
              <w:t xml:space="preserve"> through pre and post testing on the eating habits of the participants.</w:t>
            </w:r>
            <w:r w:rsidRPr="6AE06A24" w:rsidR="00271CE6">
              <w:rPr>
                <w:rFonts w:ascii="Times New Roman" w:hAnsi="Times New Roman" w:cs="Times New Roman"/>
                <w:sz w:val="24"/>
                <w:szCs w:val="24"/>
              </w:rPr>
              <w:t xml:space="preserve"> The assessment the client will use is based on the Mayo </w:t>
            </w:r>
            <w:r w:rsidRPr="6AE06A24" w:rsidR="4134F91E">
              <w:rPr>
                <w:rFonts w:ascii="Times New Roman" w:hAnsi="Times New Roman" w:cs="Times New Roman"/>
                <w:sz w:val="24"/>
                <w:szCs w:val="24"/>
              </w:rPr>
              <w:t>Clinic's</w:t>
            </w:r>
            <w:r w:rsidRPr="6AE06A24" w:rsidR="00271CE6">
              <w:rPr>
                <w:rFonts w:ascii="Times New Roman" w:hAnsi="Times New Roman" w:cs="Times New Roman"/>
                <w:sz w:val="24"/>
                <w:szCs w:val="24"/>
              </w:rPr>
              <w:t xml:space="preserve"> mini-EAT test (Eating Assessment Tool). This test is a 9-item survey</w:t>
            </w:r>
            <w:ins w:author="Craig, Bruce A." w:date="2024-09-30T12:23:00Z" w:id="1347643832">
              <w:r w:rsidRPr="6AE06A24" w:rsidR="00682D51">
                <w:rPr>
                  <w:rFonts w:ascii="Times New Roman" w:hAnsi="Times New Roman" w:cs="Times New Roman"/>
                  <w:sz w:val="24"/>
                  <w:szCs w:val="24"/>
                </w:rPr>
                <w:t>,</w:t>
              </w:r>
            </w:ins>
            <w:r w:rsidRPr="6AE06A24" w:rsidR="00271CE6">
              <w:rPr>
                <w:rFonts w:ascii="Times New Roman" w:hAnsi="Times New Roman" w:cs="Times New Roman"/>
                <w:sz w:val="24"/>
                <w:szCs w:val="24"/>
              </w:rPr>
              <w:t xml:space="preserve"> which computes how healthy the participant’s eating habits are based on the quality and quantity of food they eat. </w:t>
            </w:r>
            <w:r w:rsidRPr="6AE06A24" w:rsidR="00354AB8">
              <w:rPr>
                <w:rFonts w:ascii="Times New Roman" w:hAnsi="Times New Roman" w:cs="Times New Roman"/>
                <w:sz w:val="24"/>
                <w:szCs w:val="24"/>
              </w:rPr>
              <w:t>The result of this test is a numerical score from 0-</w:t>
            </w:r>
            <w:r w:rsidRPr="6AE06A24" w:rsidR="00825F47">
              <w:rPr>
                <w:rFonts w:ascii="Times New Roman" w:hAnsi="Times New Roman" w:cs="Times New Roman"/>
                <w:sz w:val="24"/>
                <w:szCs w:val="24"/>
              </w:rPr>
              <w:t>9</w:t>
            </w:r>
            <w:r w:rsidRPr="6AE06A24" w:rsidR="00354AB8">
              <w:rPr>
                <w:rFonts w:ascii="Times New Roman" w:hAnsi="Times New Roman" w:cs="Times New Roman"/>
                <w:sz w:val="24"/>
                <w:szCs w:val="24"/>
              </w:rPr>
              <w:t>0 where a higher score indicate</w:t>
            </w:r>
            <w:r w:rsidRPr="6AE06A24" w:rsidR="00682D51">
              <w:rPr>
                <w:rFonts w:ascii="Times New Roman" w:hAnsi="Times New Roman" w:cs="Times New Roman"/>
                <w:sz w:val="24"/>
                <w:szCs w:val="24"/>
              </w:rPr>
              <w:t>s</w:t>
            </w:r>
            <w:r w:rsidRPr="6AE06A24" w:rsidR="00354AB8">
              <w:rPr>
                <w:rFonts w:ascii="Times New Roman" w:hAnsi="Times New Roman" w:cs="Times New Roman"/>
                <w:sz w:val="24"/>
                <w:szCs w:val="24"/>
              </w:rPr>
              <w:t xml:space="preserve"> better eating habits. </w:t>
            </w:r>
            <w:r w:rsidRPr="6AE06A24" w:rsidR="00825F47">
              <w:rPr>
                <w:rFonts w:ascii="Times New Roman" w:hAnsi="Times New Roman" w:cs="Times New Roman"/>
                <w:sz w:val="24"/>
                <w:szCs w:val="24"/>
              </w:rPr>
              <w:t xml:space="preserve">The client mentioned their design plan as the following: </w:t>
            </w:r>
          </w:p>
          <w:p w:rsidR="005F332F" w:rsidP="00271CE6" w:rsidRDefault="005F332F" w14:paraId="414910E2" w14:textId="77777777">
            <w:pPr>
              <w:pStyle w:val="PlainText"/>
              <w:rPr>
                <w:rFonts w:ascii="Times New Roman" w:hAnsi="Times New Roman" w:cs="Times New Roman"/>
                <w:sz w:val="24"/>
                <w:szCs w:val="24"/>
              </w:rPr>
            </w:pPr>
          </w:p>
          <w:p w:rsidR="00825F47" w:rsidP="00825F47" w:rsidRDefault="00682D51" w14:paraId="60B698B3" w14:textId="4C990304">
            <w:pPr>
              <w:pStyle w:val="PlainText"/>
              <w:numPr>
                <w:ilvl w:val="0"/>
                <w:numId w:val="2"/>
              </w:numPr>
              <w:rPr>
                <w:rFonts w:ascii="Times New Roman" w:hAnsi="Times New Roman" w:cs="Times New Roman"/>
                <w:sz w:val="24"/>
                <w:szCs w:val="24"/>
              </w:rPr>
            </w:pPr>
            <w:r w:rsidRPr="6AE06A24" w:rsidR="00682D51">
              <w:rPr>
                <w:rFonts w:ascii="Times New Roman" w:hAnsi="Times New Roman" w:cs="Times New Roman"/>
                <w:sz w:val="24"/>
                <w:szCs w:val="24"/>
              </w:rPr>
              <w:t>Have</w:t>
            </w:r>
            <w:r w:rsidRPr="6AE06A24" w:rsidR="00825F47">
              <w:rPr>
                <w:rFonts w:ascii="Times New Roman" w:hAnsi="Times New Roman" w:cs="Times New Roman"/>
                <w:sz w:val="24"/>
                <w:szCs w:val="24"/>
              </w:rPr>
              <w:t xml:space="preserve"> the participants take the mini-EAT test.</w:t>
            </w:r>
          </w:p>
          <w:p w:rsidR="00825F47" w:rsidP="00825F47" w:rsidRDefault="00825F47" w14:paraId="47A72A8B" w14:textId="7777777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Allow the participants to enroll in the educational program once they complete the initial survey. </w:t>
            </w:r>
          </w:p>
          <w:p w:rsidR="00825F47" w:rsidP="00825F47" w:rsidRDefault="00825F47" w14:paraId="072E731D" w14:textId="43672755">
            <w:pPr>
              <w:pStyle w:val="PlainText"/>
              <w:numPr>
                <w:ilvl w:val="0"/>
                <w:numId w:val="2"/>
              </w:numPr>
              <w:rPr>
                <w:rFonts w:ascii="Times New Roman" w:hAnsi="Times New Roman" w:cs="Times New Roman"/>
                <w:sz w:val="24"/>
                <w:szCs w:val="24"/>
              </w:rPr>
            </w:pPr>
            <w:r w:rsidRPr="6AE06A24" w:rsidR="00825F47">
              <w:rPr>
                <w:rFonts w:ascii="Times New Roman" w:hAnsi="Times New Roman" w:cs="Times New Roman"/>
                <w:sz w:val="24"/>
                <w:szCs w:val="24"/>
              </w:rPr>
              <w:t>After waiting a brief period</w:t>
            </w:r>
            <w:r w:rsidRPr="6AE06A24" w:rsidR="06536995">
              <w:rPr>
                <w:rFonts w:ascii="Times New Roman" w:hAnsi="Times New Roman" w:cs="Times New Roman"/>
                <w:sz w:val="24"/>
                <w:szCs w:val="24"/>
              </w:rPr>
              <w:t>,</w:t>
            </w:r>
            <w:r w:rsidRPr="6AE06A24" w:rsidR="00825F47">
              <w:rPr>
                <w:rFonts w:ascii="Times New Roman" w:hAnsi="Times New Roman" w:cs="Times New Roman"/>
                <w:sz w:val="24"/>
                <w:szCs w:val="24"/>
              </w:rPr>
              <w:t xml:space="preserve"> the participants fill out the mini-EAT test again. </w:t>
            </w:r>
          </w:p>
          <w:p w:rsidR="005F332F" w:rsidP="005F332F" w:rsidRDefault="005F332F" w14:paraId="2B45A61C" w14:textId="77777777">
            <w:pPr>
              <w:pStyle w:val="PlainText"/>
              <w:rPr>
                <w:rFonts w:ascii="Times New Roman" w:hAnsi="Times New Roman" w:cs="Times New Roman"/>
                <w:sz w:val="24"/>
                <w:szCs w:val="24"/>
              </w:rPr>
            </w:pPr>
          </w:p>
          <w:p w:rsidR="005F332F" w:rsidP="005F332F" w:rsidRDefault="005F332F" w14:paraId="3410BB9F" w14:textId="24FBA5C4">
            <w:pPr>
              <w:pStyle w:val="PlainText"/>
              <w:rPr>
                <w:rFonts w:ascii="Times New Roman" w:hAnsi="Times New Roman" w:cs="Times New Roman"/>
                <w:sz w:val="24"/>
                <w:szCs w:val="24"/>
              </w:rPr>
            </w:pPr>
            <w:r w:rsidRPr="476BCE60" w:rsidR="005F332F">
              <w:rPr>
                <w:rFonts w:ascii="Times New Roman" w:hAnsi="Times New Roman" w:cs="Times New Roman"/>
                <w:sz w:val="24"/>
                <w:szCs w:val="24"/>
              </w:rPr>
              <w:t xml:space="preserve">The client will be recruiting </w:t>
            </w:r>
            <w:r w:rsidRPr="476BCE60" w:rsidR="65F9E4BC">
              <w:rPr>
                <w:rFonts w:ascii="Times New Roman" w:hAnsi="Times New Roman" w:cs="Times New Roman"/>
                <w:sz w:val="24"/>
                <w:szCs w:val="24"/>
              </w:rPr>
              <w:t>participants</w:t>
            </w:r>
            <w:r w:rsidRPr="476BCE60" w:rsidR="005F332F">
              <w:rPr>
                <w:rFonts w:ascii="Times New Roman" w:hAnsi="Times New Roman" w:cs="Times New Roman"/>
                <w:sz w:val="24"/>
                <w:szCs w:val="24"/>
              </w:rPr>
              <w:t xml:space="preserve"> from the Purdue, West Lafayette, and Lafayette area. An important fact the client brought up was that she </w:t>
            </w:r>
            <w:r w:rsidRPr="476BCE60" w:rsidR="005F332F">
              <w:rPr>
                <w:rFonts w:ascii="Times New Roman" w:hAnsi="Times New Roman" w:cs="Times New Roman"/>
                <w:sz w:val="24"/>
                <w:szCs w:val="24"/>
              </w:rPr>
              <w:t>won’t</w:t>
            </w:r>
            <w:r w:rsidRPr="476BCE60" w:rsidR="005F332F">
              <w:rPr>
                <w:rFonts w:ascii="Times New Roman" w:hAnsi="Times New Roman" w:cs="Times New Roman"/>
                <w:sz w:val="24"/>
                <w:szCs w:val="24"/>
              </w:rPr>
              <w:t xml:space="preserve"> be drawing blood from the participants before and after</w:t>
            </w:r>
            <w:r w:rsidRPr="476BCE60" w:rsidR="00682D51">
              <w:rPr>
                <w:rFonts w:ascii="Times New Roman" w:hAnsi="Times New Roman" w:cs="Times New Roman"/>
                <w:sz w:val="24"/>
                <w:szCs w:val="24"/>
              </w:rPr>
              <w:t xml:space="preserve"> and that </w:t>
            </w:r>
            <w:r w:rsidRPr="476BCE60" w:rsidR="566D7DA8">
              <w:rPr>
                <w:rFonts w:ascii="Times New Roman" w:hAnsi="Times New Roman" w:cs="Times New Roman"/>
                <w:sz w:val="24"/>
                <w:szCs w:val="24"/>
              </w:rPr>
              <w:t>all</w:t>
            </w:r>
            <w:r w:rsidRPr="476BCE60" w:rsidR="005F332F">
              <w:rPr>
                <w:rFonts w:ascii="Times New Roman" w:hAnsi="Times New Roman" w:cs="Times New Roman"/>
                <w:sz w:val="24"/>
                <w:szCs w:val="24"/>
              </w:rPr>
              <w:t xml:space="preserve"> the </w:t>
            </w:r>
            <w:r w:rsidRPr="476BCE60" w:rsidR="00682D51">
              <w:rPr>
                <w:rFonts w:ascii="Times New Roman" w:hAnsi="Times New Roman" w:cs="Times New Roman"/>
                <w:sz w:val="24"/>
                <w:szCs w:val="24"/>
              </w:rPr>
              <w:t xml:space="preserve">participant </w:t>
            </w:r>
            <w:r w:rsidRPr="476BCE60" w:rsidR="005F332F">
              <w:rPr>
                <w:rFonts w:ascii="Times New Roman" w:hAnsi="Times New Roman" w:cs="Times New Roman"/>
                <w:sz w:val="24"/>
                <w:szCs w:val="24"/>
              </w:rPr>
              <w:t xml:space="preserve">data will be generated from the survey. </w:t>
            </w:r>
            <w:r w:rsidRPr="476BCE60" w:rsidR="005F332F">
              <w:rPr>
                <w:rFonts w:ascii="Times New Roman" w:hAnsi="Times New Roman" w:cs="Times New Roman"/>
                <w:sz w:val="24"/>
                <w:szCs w:val="24"/>
              </w:rPr>
              <w:t>Since she wants to do clustering on the dataset</w:t>
            </w:r>
            <w:r w:rsidRPr="476BCE60" w:rsidR="694401FE">
              <w:rPr>
                <w:rFonts w:ascii="Times New Roman" w:hAnsi="Times New Roman" w:cs="Times New Roman"/>
                <w:sz w:val="24"/>
                <w:szCs w:val="24"/>
              </w:rPr>
              <w:t xml:space="preserve"> based on the responses to the quiz</w:t>
            </w:r>
            <w:r w:rsidRPr="476BCE60" w:rsidR="005F332F">
              <w:rPr>
                <w:rFonts w:ascii="Times New Roman" w:hAnsi="Times New Roman" w:cs="Times New Roman"/>
                <w:sz w:val="24"/>
                <w:szCs w:val="24"/>
              </w:rPr>
              <w:t>, s</w:t>
            </w:r>
            <w:r w:rsidRPr="476BCE60" w:rsidR="005F332F">
              <w:rPr>
                <w:rFonts w:ascii="Times New Roman" w:hAnsi="Times New Roman" w:cs="Times New Roman"/>
                <w:sz w:val="24"/>
                <w:szCs w:val="24"/>
              </w:rPr>
              <w:t xml:space="preserve">he is considering adding her own qualitative questions to allow for the clustering to be done instead of only analyzing the single score generated from the mini-EAT tests. </w:t>
            </w:r>
          </w:p>
          <w:p w:rsidR="005F332F" w:rsidP="005F332F" w:rsidRDefault="005F332F" w14:paraId="0EEF97A7" w14:textId="77777777">
            <w:pPr>
              <w:pStyle w:val="PlainText"/>
              <w:rPr>
                <w:rFonts w:ascii="Times New Roman" w:hAnsi="Times New Roman" w:cs="Times New Roman"/>
                <w:sz w:val="24"/>
                <w:szCs w:val="24"/>
              </w:rPr>
            </w:pPr>
          </w:p>
          <w:p w:rsidR="005F332F" w:rsidP="005F332F" w:rsidRDefault="005F332F" w14:paraId="5560709B" w14:textId="32D9EB3C">
            <w:pPr>
              <w:pStyle w:val="PlainText"/>
              <w:rPr>
                <w:rFonts w:ascii="Times New Roman" w:hAnsi="Times New Roman" w:cs="Times New Roman"/>
                <w:sz w:val="24"/>
                <w:szCs w:val="24"/>
              </w:rPr>
            </w:pPr>
            <w:r w:rsidRPr="476BCE60" w:rsidR="005F332F">
              <w:rPr>
                <w:rFonts w:ascii="Times New Roman" w:hAnsi="Times New Roman" w:cs="Times New Roman"/>
                <w:sz w:val="24"/>
                <w:szCs w:val="24"/>
              </w:rPr>
              <w:t xml:space="preserve">Dr. Gu had some concerns about the </w:t>
            </w:r>
            <w:r w:rsidRPr="476BCE60" w:rsidR="005F332F">
              <w:rPr>
                <w:rFonts w:ascii="Times New Roman" w:hAnsi="Times New Roman" w:cs="Times New Roman"/>
                <w:sz w:val="24"/>
                <w:szCs w:val="24"/>
              </w:rPr>
              <w:t>logistics</w:t>
            </w:r>
            <w:r w:rsidRPr="476BCE60" w:rsidR="005F332F">
              <w:rPr>
                <w:rFonts w:ascii="Times New Roman" w:hAnsi="Times New Roman" w:cs="Times New Roman"/>
                <w:sz w:val="24"/>
                <w:szCs w:val="24"/>
              </w:rPr>
              <w:t xml:space="preserve"> of the delivery of the tests. </w:t>
            </w:r>
            <w:r w:rsidRPr="476BCE60" w:rsidR="005F332F">
              <w:rPr>
                <w:rFonts w:ascii="Times New Roman" w:hAnsi="Times New Roman" w:cs="Times New Roman"/>
                <w:sz w:val="24"/>
                <w:szCs w:val="24"/>
              </w:rPr>
              <w:t xml:space="preserve">One such concern was </w:t>
            </w:r>
            <w:r w:rsidRPr="476BCE60" w:rsidR="005F332F">
              <w:rPr>
                <w:rFonts w:ascii="Times New Roman" w:hAnsi="Times New Roman" w:cs="Times New Roman"/>
                <w:sz w:val="24"/>
                <w:szCs w:val="24"/>
              </w:rPr>
              <w:t>regarding</w:t>
            </w:r>
            <w:r w:rsidRPr="476BCE60" w:rsidR="005F332F">
              <w:rPr>
                <w:rFonts w:ascii="Times New Roman" w:hAnsi="Times New Roman" w:cs="Times New Roman"/>
                <w:sz w:val="24"/>
                <w:szCs w:val="24"/>
              </w:rPr>
              <w:t xml:space="preserve"> the survey deadline </w:t>
            </w:r>
            <w:r w:rsidRPr="476BCE60" w:rsidR="54CC69F6">
              <w:rPr>
                <w:rFonts w:ascii="Times New Roman" w:hAnsi="Times New Roman" w:cs="Times New Roman"/>
                <w:sz w:val="24"/>
                <w:szCs w:val="24"/>
              </w:rPr>
              <w:t>for</w:t>
            </w:r>
            <w:r w:rsidRPr="476BCE60" w:rsidR="005F332F">
              <w:rPr>
                <w:rFonts w:ascii="Times New Roman" w:hAnsi="Times New Roman" w:cs="Times New Roman"/>
                <w:sz w:val="24"/>
                <w:szCs w:val="24"/>
              </w:rPr>
              <w:t xml:space="preserve"> taking the survey </w:t>
            </w:r>
            <w:r w:rsidRPr="476BCE60" w:rsidR="005F332F">
              <w:rPr>
                <w:rFonts w:ascii="Times New Roman" w:hAnsi="Times New Roman" w:cs="Times New Roman"/>
                <w:sz w:val="24"/>
                <w:szCs w:val="24"/>
              </w:rPr>
              <w:t xml:space="preserve">and </w:t>
            </w:r>
            <w:r w:rsidRPr="476BCE60" w:rsidR="498D5801">
              <w:rPr>
                <w:rFonts w:ascii="Times New Roman" w:hAnsi="Times New Roman" w:cs="Times New Roman"/>
                <w:sz w:val="24"/>
                <w:szCs w:val="24"/>
              </w:rPr>
              <w:t>she gives</w:t>
            </w:r>
            <w:r w:rsidRPr="476BCE60" w:rsidR="005F332F">
              <w:rPr>
                <w:rFonts w:ascii="Times New Roman" w:hAnsi="Times New Roman" w:cs="Times New Roman"/>
                <w:sz w:val="24"/>
                <w:szCs w:val="24"/>
              </w:rPr>
              <w:t xml:space="preserve"> </w:t>
            </w:r>
            <w:r w:rsidRPr="476BCE60" w:rsidR="005F332F">
              <w:rPr>
                <w:rFonts w:ascii="Times New Roman" w:hAnsi="Times New Roman" w:cs="Times New Roman"/>
                <w:sz w:val="24"/>
                <w:szCs w:val="24"/>
              </w:rPr>
              <w:t xml:space="preserve">participants </w:t>
            </w:r>
            <w:r w:rsidRPr="476BCE60" w:rsidR="005F332F">
              <w:rPr>
                <w:rFonts w:ascii="Times New Roman" w:hAnsi="Times New Roman" w:cs="Times New Roman"/>
                <w:sz w:val="24"/>
                <w:szCs w:val="24"/>
              </w:rPr>
              <w:t xml:space="preserve">the right amount of flexibility </w:t>
            </w:r>
            <w:r w:rsidRPr="476BCE60" w:rsidR="005F332F">
              <w:rPr>
                <w:rFonts w:ascii="Times New Roman" w:hAnsi="Times New Roman" w:cs="Times New Roman"/>
                <w:sz w:val="24"/>
                <w:szCs w:val="24"/>
              </w:rPr>
              <w:t>to take the survey.</w:t>
            </w:r>
            <w:r w:rsidRPr="476BCE60" w:rsidR="005F332F">
              <w:rPr>
                <w:rFonts w:ascii="Times New Roman" w:hAnsi="Times New Roman" w:cs="Times New Roman"/>
                <w:sz w:val="24"/>
                <w:szCs w:val="24"/>
              </w:rPr>
              <w:t xml:space="preserve"> </w:t>
            </w:r>
            <w:r w:rsidRPr="476BCE60" w:rsidR="7A81CFAF">
              <w:rPr>
                <w:rFonts w:ascii="Times New Roman" w:hAnsi="Times New Roman" w:cs="Times New Roman"/>
                <w:sz w:val="24"/>
                <w:szCs w:val="24"/>
              </w:rPr>
              <w:t xml:space="preserve"> This is important because making sure her participants fill out the post survey around the same time is important for assessi</w:t>
            </w:r>
            <w:r w:rsidRPr="476BCE60" w:rsidR="22C9D165">
              <w:rPr>
                <w:rFonts w:ascii="Times New Roman" w:hAnsi="Times New Roman" w:cs="Times New Roman"/>
                <w:sz w:val="24"/>
                <w:szCs w:val="24"/>
              </w:rPr>
              <w:t xml:space="preserve">ng the effectiveness of her program with the lessons still fresh in their minds. </w:t>
            </w:r>
            <w:r w:rsidRPr="476BCE60" w:rsidR="005F332F">
              <w:rPr>
                <w:rFonts w:ascii="Times New Roman" w:hAnsi="Times New Roman" w:cs="Times New Roman"/>
                <w:sz w:val="24"/>
                <w:szCs w:val="24"/>
              </w:rPr>
              <w:t xml:space="preserve">Additionally, another concern was </w:t>
            </w:r>
            <w:r w:rsidRPr="476BCE60" w:rsidR="005F332F">
              <w:rPr>
                <w:rFonts w:ascii="Times New Roman" w:hAnsi="Times New Roman" w:cs="Times New Roman"/>
                <w:sz w:val="24"/>
                <w:szCs w:val="24"/>
              </w:rPr>
              <w:t>regarding</w:t>
            </w:r>
            <w:r w:rsidRPr="476BCE60" w:rsidR="005F332F">
              <w:rPr>
                <w:rFonts w:ascii="Times New Roman" w:hAnsi="Times New Roman" w:cs="Times New Roman"/>
                <w:sz w:val="24"/>
                <w:szCs w:val="24"/>
              </w:rPr>
              <w:t xml:space="preserve"> the integrity of the data within the survey</w:t>
            </w:r>
            <w:r w:rsidRPr="476BCE60" w:rsidR="0040126D">
              <w:rPr>
                <w:rFonts w:ascii="Times New Roman" w:hAnsi="Times New Roman" w:cs="Times New Roman"/>
                <w:sz w:val="24"/>
                <w:szCs w:val="24"/>
              </w:rPr>
              <w:t xml:space="preserve">. </w:t>
            </w:r>
            <w:r w:rsidRPr="476BCE60" w:rsidR="0040126D">
              <w:rPr>
                <w:rFonts w:ascii="Times New Roman" w:hAnsi="Times New Roman" w:cs="Times New Roman"/>
                <w:sz w:val="24"/>
                <w:szCs w:val="24"/>
              </w:rPr>
              <w:t>So</w:t>
            </w:r>
            <w:r w:rsidRPr="476BCE60" w:rsidR="0040126D">
              <w:rPr>
                <w:rFonts w:ascii="Times New Roman" w:hAnsi="Times New Roman" w:cs="Times New Roman"/>
                <w:sz w:val="24"/>
                <w:szCs w:val="24"/>
              </w:rPr>
              <w:t>me of the participants won't answer the pre or post survey honestly</w:t>
            </w:r>
            <w:r w:rsidRPr="476BCE60" w:rsidR="0040126D">
              <w:rPr>
                <w:rFonts w:ascii="Times New Roman" w:hAnsi="Times New Roman" w:cs="Times New Roman"/>
                <w:sz w:val="24"/>
                <w:szCs w:val="24"/>
              </w:rPr>
              <w:t xml:space="preserve">, as well as </w:t>
            </w:r>
            <w:r w:rsidRPr="476BCE60" w:rsidR="0040126D">
              <w:rPr>
                <w:rFonts w:ascii="Times New Roman" w:hAnsi="Times New Roman" w:cs="Times New Roman"/>
                <w:sz w:val="24"/>
                <w:szCs w:val="24"/>
              </w:rPr>
              <w:t>it is</w:t>
            </w:r>
            <w:r w:rsidRPr="476BCE60" w:rsidR="0040126D">
              <w:rPr>
                <w:rFonts w:ascii="Times New Roman" w:hAnsi="Times New Roman" w:cs="Times New Roman"/>
                <w:sz w:val="24"/>
                <w:szCs w:val="24"/>
              </w:rPr>
              <w:t xml:space="preserve"> </w:t>
            </w:r>
            <w:r w:rsidRPr="476BCE60" w:rsidR="0040126D">
              <w:rPr>
                <w:rFonts w:ascii="Times New Roman" w:hAnsi="Times New Roman" w:cs="Times New Roman"/>
                <w:sz w:val="24"/>
                <w:szCs w:val="24"/>
              </w:rPr>
              <w:t>really hard</w:t>
            </w:r>
            <w:r w:rsidRPr="476BCE60" w:rsidR="0040126D">
              <w:rPr>
                <w:rFonts w:ascii="Times New Roman" w:hAnsi="Times New Roman" w:cs="Times New Roman"/>
                <w:sz w:val="24"/>
                <w:szCs w:val="24"/>
              </w:rPr>
              <w:t xml:space="preserve"> to change </w:t>
            </w:r>
            <w:r w:rsidRPr="476BCE60" w:rsidR="0040126D">
              <w:rPr>
                <w:rFonts w:ascii="Times New Roman" w:hAnsi="Times New Roman" w:cs="Times New Roman"/>
                <w:sz w:val="24"/>
                <w:szCs w:val="24"/>
              </w:rPr>
              <w:t>personal</w:t>
            </w:r>
            <w:r w:rsidRPr="476BCE60" w:rsidR="0040126D">
              <w:rPr>
                <w:rFonts w:ascii="Times New Roman" w:hAnsi="Times New Roman" w:cs="Times New Roman"/>
                <w:sz w:val="24"/>
                <w:szCs w:val="24"/>
              </w:rPr>
              <w:t xml:space="preserve"> habits in a 2–3-week period</w:t>
            </w:r>
            <w:r w:rsidRPr="476BCE60" w:rsidR="0040126D">
              <w:rPr>
                <w:rFonts w:ascii="Times New Roman" w:hAnsi="Times New Roman" w:cs="Times New Roman"/>
                <w:sz w:val="24"/>
                <w:szCs w:val="24"/>
              </w:rPr>
              <w:t>.</w:t>
            </w:r>
          </w:p>
          <w:p w:rsidR="0040126D" w:rsidP="005F332F" w:rsidRDefault="0040126D" w14:paraId="627F5237" w14:textId="77777777">
            <w:pPr>
              <w:pStyle w:val="PlainText"/>
              <w:rPr>
                <w:rFonts w:ascii="Times New Roman" w:hAnsi="Times New Roman" w:cs="Times New Roman"/>
                <w:sz w:val="24"/>
                <w:szCs w:val="24"/>
              </w:rPr>
            </w:pPr>
          </w:p>
          <w:p w:rsidR="0040126D" w:rsidP="0040126D" w:rsidRDefault="0040126D" w14:paraId="17C97B11" w14:textId="771C917B">
            <w:pPr>
              <w:pStyle w:val="PlainText"/>
              <w:rPr>
                <w:rFonts w:ascii="Times New Roman" w:hAnsi="Times New Roman" w:cs="Times New Roman"/>
                <w:sz w:val="24"/>
                <w:szCs w:val="24"/>
              </w:rPr>
            </w:pPr>
            <w:r w:rsidRPr="6AE06A24" w:rsidR="0040126D">
              <w:rPr>
                <w:rFonts w:ascii="Times New Roman" w:hAnsi="Times New Roman" w:cs="Times New Roman"/>
                <w:sz w:val="24"/>
                <w:szCs w:val="24"/>
              </w:rPr>
              <w:t>The client briefly talked about the educational program, and how it will</w:t>
            </w:r>
            <w:r w:rsidRPr="6AE06A24" w:rsidR="0040126D">
              <w:rPr>
                <w:rFonts w:ascii="Times New Roman" w:hAnsi="Times New Roman" w:cs="Times New Roman"/>
                <w:sz w:val="24"/>
                <w:szCs w:val="24"/>
              </w:rPr>
              <w:t xml:space="preserve"> talk about risk factors for the diet. </w:t>
            </w:r>
            <w:r w:rsidRPr="6AE06A24" w:rsidR="0040126D">
              <w:rPr>
                <w:rFonts w:ascii="Times New Roman" w:hAnsi="Times New Roman" w:cs="Times New Roman"/>
                <w:sz w:val="24"/>
                <w:szCs w:val="24"/>
              </w:rPr>
              <w:t xml:space="preserve">The primary goal is to </w:t>
            </w:r>
            <w:r w:rsidRPr="6AE06A24" w:rsidR="0040126D">
              <w:rPr>
                <w:rFonts w:ascii="Times New Roman" w:hAnsi="Times New Roman" w:cs="Times New Roman"/>
                <w:sz w:val="24"/>
                <w:szCs w:val="24"/>
              </w:rPr>
              <w:t>inform the participants on the</w:t>
            </w:r>
            <w:r w:rsidRPr="6AE06A24" w:rsidR="0040126D">
              <w:rPr>
                <w:rFonts w:ascii="Times New Roman" w:hAnsi="Times New Roman" w:cs="Times New Roman"/>
                <w:sz w:val="24"/>
                <w:szCs w:val="24"/>
              </w:rPr>
              <w:t xml:space="preserve"> dietary </w:t>
            </w:r>
            <w:r w:rsidRPr="6AE06A24" w:rsidR="0040126D">
              <w:rPr>
                <w:rFonts w:ascii="Times New Roman" w:hAnsi="Times New Roman" w:cs="Times New Roman"/>
                <w:sz w:val="24"/>
                <w:szCs w:val="24"/>
              </w:rPr>
              <w:t>choices they make and the long-term risks on cardiovascular health</w:t>
            </w:r>
            <w:r w:rsidRPr="6AE06A24" w:rsidR="0040126D">
              <w:rPr>
                <w:rFonts w:ascii="Times New Roman" w:hAnsi="Times New Roman" w:cs="Times New Roman"/>
                <w:sz w:val="24"/>
                <w:szCs w:val="24"/>
              </w:rPr>
              <w:t>. The client is fully aware that the e</w:t>
            </w:r>
            <w:r w:rsidRPr="6AE06A24" w:rsidR="0040126D">
              <w:rPr>
                <w:rFonts w:ascii="Times New Roman" w:hAnsi="Times New Roman" w:cs="Times New Roman"/>
                <w:sz w:val="24"/>
                <w:szCs w:val="24"/>
              </w:rPr>
              <w:t xml:space="preserve">ducational factor </w:t>
            </w:r>
            <w:r w:rsidRPr="6AE06A24" w:rsidR="0040126D">
              <w:rPr>
                <w:rFonts w:ascii="Times New Roman" w:hAnsi="Times New Roman" w:cs="Times New Roman"/>
                <w:sz w:val="24"/>
                <w:szCs w:val="24"/>
              </w:rPr>
              <w:t xml:space="preserve">likely </w:t>
            </w:r>
            <w:r w:rsidRPr="6AE06A24" w:rsidR="5D6FF5CA">
              <w:rPr>
                <w:rFonts w:ascii="Times New Roman" w:hAnsi="Times New Roman" w:cs="Times New Roman"/>
                <w:sz w:val="24"/>
                <w:szCs w:val="24"/>
              </w:rPr>
              <w:t>won’t</w:t>
            </w:r>
            <w:r w:rsidRPr="6AE06A24" w:rsidR="0040126D">
              <w:rPr>
                <w:rFonts w:ascii="Times New Roman" w:hAnsi="Times New Roman" w:cs="Times New Roman"/>
                <w:sz w:val="24"/>
                <w:szCs w:val="24"/>
              </w:rPr>
              <w:t xml:space="preserve"> change the habits too </w:t>
            </w:r>
            <w:r w:rsidRPr="6AE06A24" w:rsidR="0040126D">
              <w:rPr>
                <w:rFonts w:ascii="Times New Roman" w:hAnsi="Times New Roman" w:cs="Times New Roman"/>
                <w:sz w:val="24"/>
                <w:szCs w:val="24"/>
              </w:rPr>
              <w:t>significantly</w:t>
            </w:r>
            <w:r w:rsidRPr="6AE06A24" w:rsidR="0040126D">
              <w:rPr>
                <w:rFonts w:ascii="Times New Roman" w:hAnsi="Times New Roman" w:cs="Times New Roman"/>
                <w:sz w:val="24"/>
                <w:szCs w:val="24"/>
              </w:rPr>
              <w:t xml:space="preserve">, </w:t>
            </w:r>
            <w:r w:rsidRPr="6AE06A24" w:rsidR="0040126D">
              <w:rPr>
                <w:rFonts w:ascii="Times New Roman" w:hAnsi="Times New Roman" w:cs="Times New Roman"/>
                <w:sz w:val="24"/>
                <w:szCs w:val="24"/>
              </w:rPr>
              <w:t>but rather,</w:t>
            </w:r>
            <w:r w:rsidRPr="6AE06A24" w:rsidR="0040126D">
              <w:rPr>
                <w:rFonts w:ascii="Times New Roman" w:hAnsi="Times New Roman" w:cs="Times New Roman"/>
                <w:sz w:val="24"/>
                <w:szCs w:val="24"/>
              </w:rPr>
              <w:t xml:space="preserve"> she is interested in showing that given awareness of the </w:t>
            </w:r>
            <w:r w:rsidRPr="6AE06A24" w:rsidR="5236779A">
              <w:rPr>
                <w:rFonts w:ascii="Times New Roman" w:hAnsi="Times New Roman" w:cs="Times New Roman"/>
                <w:sz w:val="24"/>
                <w:szCs w:val="24"/>
              </w:rPr>
              <w:t>risks</w:t>
            </w:r>
            <w:r w:rsidRPr="6AE06A24" w:rsidR="0040126D">
              <w:rPr>
                <w:rFonts w:ascii="Times New Roman" w:hAnsi="Times New Roman" w:cs="Times New Roman"/>
                <w:sz w:val="24"/>
                <w:szCs w:val="24"/>
              </w:rPr>
              <w:t xml:space="preserve"> this </w:t>
            </w:r>
            <w:r w:rsidRPr="6AE06A24" w:rsidR="3F395EA4">
              <w:rPr>
                <w:rFonts w:ascii="Times New Roman" w:hAnsi="Times New Roman" w:cs="Times New Roman"/>
                <w:sz w:val="24"/>
                <w:szCs w:val="24"/>
              </w:rPr>
              <w:t>changes</w:t>
            </w:r>
            <w:r w:rsidRPr="6AE06A24" w:rsidR="0040126D">
              <w:rPr>
                <w:rFonts w:ascii="Times New Roman" w:hAnsi="Times New Roman" w:cs="Times New Roman"/>
                <w:sz w:val="24"/>
                <w:szCs w:val="24"/>
              </w:rPr>
              <w:t xml:space="preserve"> the </w:t>
            </w:r>
            <w:r w:rsidRPr="6AE06A24" w:rsidR="0040126D">
              <w:rPr>
                <w:rFonts w:ascii="Times New Roman" w:hAnsi="Times New Roman" w:cs="Times New Roman"/>
                <w:sz w:val="24"/>
                <w:szCs w:val="24"/>
              </w:rPr>
              <w:t>participant’</w:t>
            </w:r>
            <w:r w:rsidRPr="6AE06A24" w:rsidR="0040126D">
              <w:rPr>
                <w:rFonts w:ascii="Times New Roman" w:hAnsi="Times New Roman" w:cs="Times New Roman"/>
                <w:sz w:val="24"/>
                <w:szCs w:val="24"/>
              </w:rPr>
              <w:t>s eating habits.</w:t>
            </w:r>
          </w:p>
          <w:p w:rsidR="005F332F" w:rsidP="005F332F" w:rsidRDefault="005F332F" w14:paraId="3F43E71C" w14:textId="77777777">
            <w:pPr>
              <w:pStyle w:val="PlainText"/>
              <w:rPr>
                <w:rFonts w:ascii="Times New Roman" w:hAnsi="Times New Roman" w:cs="Times New Roman"/>
                <w:sz w:val="24"/>
                <w:szCs w:val="24"/>
              </w:rPr>
            </w:pPr>
          </w:p>
          <w:p w:rsidR="002A4DC2" w:rsidP="002A4DC2" w:rsidRDefault="002A4DC2" w14:paraId="432F89E5" w14:textId="604A589C">
            <w:pPr>
              <w:pStyle w:val="PlainText"/>
              <w:rPr>
                <w:rFonts w:ascii="Times New Roman" w:hAnsi="Times New Roman" w:cs="Times New Roman"/>
                <w:sz w:val="24"/>
                <w:szCs w:val="24"/>
              </w:rPr>
            </w:pPr>
            <w:r w:rsidRPr="6AE06A24" w:rsidR="002A4DC2">
              <w:rPr>
                <w:rFonts w:ascii="Times New Roman" w:hAnsi="Times New Roman" w:cs="Times New Roman"/>
                <w:sz w:val="24"/>
                <w:szCs w:val="24"/>
              </w:rPr>
              <w:t xml:space="preserve">Yifei said that she </w:t>
            </w:r>
            <w:r w:rsidRPr="6AE06A24" w:rsidR="002A4DC2">
              <w:rPr>
                <w:rFonts w:ascii="Times New Roman" w:hAnsi="Times New Roman" w:cs="Times New Roman"/>
                <w:sz w:val="24"/>
                <w:szCs w:val="24"/>
              </w:rPr>
              <w:t>has a tight time span to recruit the participants in the Spring semester</w:t>
            </w:r>
            <w:r w:rsidRPr="6AE06A24" w:rsidR="002A4DC2">
              <w:rPr>
                <w:rFonts w:ascii="Times New Roman" w:hAnsi="Times New Roman" w:cs="Times New Roman"/>
                <w:sz w:val="24"/>
                <w:szCs w:val="24"/>
              </w:rPr>
              <w:t xml:space="preserve"> (04/25 or 05/25).</w:t>
            </w:r>
            <w:r w:rsidRPr="6AE06A24" w:rsidR="002A4DC2">
              <w:rPr>
                <w:rFonts w:ascii="Times New Roman" w:hAnsi="Times New Roman" w:cs="Times New Roman"/>
                <w:sz w:val="24"/>
                <w:szCs w:val="24"/>
              </w:rPr>
              <w:t xml:space="preserve"> Dr. Gu stressed to Yifei that with her study, she needs to s</w:t>
            </w:r>
            <w:r w:rsidRPr="6AE06A24" w:rsidR="002A4DC2">
              <w:rPr>
                <w:rFonts w:ascii="Times New Roman" w:hAnsi="Times New Roman" w:cs="Times New Roman"/>
                <w:sz w:val="24"/>
                <w:szCs w:val="24"/>
              </w:rPr>
              <w:t>end reminders based on when the</w:t>
            </w:r>
            <w:r w:rsidRPr="6AE06A24" w:rsidR="002A4DC2">
              <w:rPr>
                <w:rFonts w:ascii="Times New Roman" w:hAnsi="Times New Roman" w:cs="Times New Roman"/>
                <w:sz w:val="24"/>
                <w:szCs w:val="24"/>
              </w:rPr>
              <w:t xml:space="preserve"> participants</w:t>
            </w:r>
            <w:r w:rsidRPr="6AE06A24" w:rsidR="002A4DC2">
              <w:rPr>
                <w:rFonts w:ascii="Times New Roman" w:hAnsi="Times New Roman" w:cs="Times New Roman"/>
                <w:sz w:val="24"/>
                <w:szCs w:val="24"/>
              </w:rPr>
              <w:t xml:space="preserve"> filled the pre survey. </w:t>
            </w:r>
            <w:r w:rsidRPr="6AE06A24" w:rsidR="002A4DC2">
              <w:rPr>
                <w:rFonts w:ascii="Times New Roman" w:hAnsi="Times New Roman" w:cs="Times New Roman"/>
                <w:sz w:val="24"/>
                <w:szCs w:val="24"/>
              </w:rPr>
              <w:t>She</w:t>
            </w:r>
            <w:r w:rsidRPr="6AE06A24" w:rsidR="002A4DC2">
              <w:rPr>
                <w:rFonts w:ascii="Times New Roman" w:hAnsi="Times New Roman" w:cs="Times New Roman"/>
                <w:sz w:val="24"/>
                <w:szCs w:val="24"/>
              </w:rPr>
              <w:t xml:space="preserve"> need</w:t>
            </w:r>
            <w:r w:rsidRPr="6AE06A24" w:rsidR="002A4DC2">
              <w:rPr>
                <w:rFonts w:ascii="Times New Roman" w:hAnsi="Times New Roman" w:cs="Times New Roman"/>
                <w:sz w:val="24"/>
                <w:szCs w:val="24"/>
              </w:rPr>
              <w:t xml:space="preserve">s </w:t>
            </w:r>
            <w:r w:rsidRPr="6AE06A24" w:rsidR="002A4DC2">
              <w:rPr>
                <w:rFonts w:ascii="Times New Roman" w:hAnsi="Times New Roman" w:cs="Times New Roman"/>
                <w:sz w:val="24"/>
                <w:szCs w:val="24"/>
              </w:rPr>
              <w:t xml:space="preserve">to </w:t>
            </w:r>
            <w:r w:rsidRPr="6AE06A24" w:rsidR="002A4DC2">
              <w:rPr>
                <w:rFonts w:ascii="Times New Roman" w:hAnsi="Times New Roman" w:cs="Times New Roman"/>
                <w:sz w:val="24"/>
                <w:szCs w:val="24"/>
              </w:rPr>
              <w:t>en</w:t>
            </w:r>
            <w:r w:rsidRPr="6AE06A24" w:rsidR="002A4DC2">
              <w:rPr>
                <w:rFonts w:ascii="Times New Roman" w:hAnsi="Times New Roman" w:cs="Times New Roman"/>
                <w:sz w:val="24"/>
                <w:szCs w:val="24"/>
              </w:rPr>
              <w:t xml:space="preserve">sure the space between the pre, and post survey </w:t>
            </w:r>
            <w:r w:rsidRPr="6AE06A24" w:rsidR="002A4DC2">
              <w:rPr>
                <w:rFonts w:ascii="Times New Roman" w:hAnsi="Times New Roman" w:cs="Times New Roman"/>
                <w:sz w:val="24"/>
                <w:szCs w:val="24"/>
              </w:rPr>
              <w:t>isn't</w:t>
            </w:r>
            <w:r w:rsidRPr="6AE06A24" w:rsidR="002A4DC2">
              <w:rPr>
                <w:rFonts w:ascii="Times New Roman" w:hAnsi="Times New Roman" w:cs="Times New Roman"/>
                <w:sz w:val="24"/>
                <w:szCs w:val="24"/>
              </w:rPr>
              <w:t xml:space="preserve"> too long</w:t>
            </w:r>
            <w:r w:rsidRPr="6AE06A24" w:rsidR="0AD9142A">
              <w:rPr>
                <w:rFonts w:ascii="Times New Roman" w:hAnsi="Times New Roman" w:cs="Times New Roman"/>
                <w:sz w:val="24"/>
                <w:szCs w:val="24"/>
              </w:rPr>
              <w:t>. One</w:t>
            </w:r>
            <w:r w:rsidRPr="6AE06A24" w:rsidR="002A4DC2">
              <w:rPr>
                <w:rFonts w:ascii="Times New Roman" w:hAnsi="Times New Roman" w:cs="Times New Roman"/>
                <w:sz w:val="24"/>
                <w:szCs w:val="24"/>
              </w:rPr>
              <w:t xml:space="preserve"> of the things the client needs to do is to </w:t>
            </w:r>
            <w:r w:rsidRPr="6AE06A24" w:rsidR="002A4DC2">
              <w:rPr>
                <w:rFonts w:ascii="Times New Roman" w:hAnsi="Times New Roman" w:cs="Times New Roman"/>
                <w:sz w:val="24"/>
                <w:szCs w:val="24"/>
              </w:rPr>
              <w:t>determine</w:t>
            </w:r>
            <w:r w:rsidRPr="6AE06A24" w:rsidR="002A4DC2">
              <w:rPr>
                <w:rFonts w:ascii="Times New Roman" w:hAnsi="Times New Roman" w:cs="Times New Roman"/>
                <w:sz w:val="24"/>
                <w:szCs w:val="24"/>
              </w:rPr>
              <w:t xml:space="preserve"> how much time the participants are allowed to have to fill out the post survey. (3-4 weeks is the ideal </w:t>
            </w:r>
            <w:r w:rsidRPr="6AE06A24" w:rsidR="7BA1426D">
              <w:rPr>
                <w:rFonts w:ascii="Times New Roman" w:hAnsi="Times New Roman" w:cs="Times New Roman"/>
                <w:sz w:val="24"/>
                <w:szCs w:val="24"/>
              </w:rPr>
              <w:t>time</w:t>
            </w:r>
            <w:r w:rsidRPr="6AE06A24" w:rsidR="002A4DC2">
              <w:rPr>
                <w:rFonts w:ascii="Times New Roman" w:hAnsi="Times New Roman" w:cs="Times New Roman"/>
                <w:sz w:val="24"/>
                <w:szCs w:val="24"/>
              </w:rPr>
              <w:t xml:space="preserve"> to fill out the post survey after</w:t>
            </w:r>
            <w:r w:rsidRPr="6AE06A24" w:rsidR="002A4DC2">
              <w:rPr>
                <w:rFonts w:ascii="Times New Roman" w:hAnsi="Times New Roman" w:cs="Times New Roman"/>
                <w:sz w:val="24"/>
                <w:szCs w:val="24"/>
              </w:rPr>
              <w:t xml:space="preserve"> the</w:t>
            </w:r>
            <w:r w:rsidRPr="6AE06A24" w:rsidR="002A4DC2">
              <w:rPr>
                <w:rFonts w:ascii="Times New Roman" w:hAnsi="Times New Roman" w:cs="Times New Roman"/>
                <w:sz w:val="24"/>
                <w:szCs w:val="24"/>
              </w:rPr>
              <w:t xml:space="preserve"> education</w:t>
            </w:r>
            <w:r w:rsidRPr="6AE06A24" w:rsidR="002A4DC2">
              <w:rPr>
                <w:rFonts w:ascii="Times New Roman" w:hAnsi="Times New Roman" w:cs="Times New Roman"/>
                <w:sz w:val="24"/>
                <w:szCs w:val="24"/>
              </w:rPr>
              <w:t xml:space="preserve"> program</w:t>
            </w:r>
            <w:r w:rsidRPr="6AE06A24" w:rsidR="002A4DC2">
              <w:rPr>
                <w:rFonts w:ascii="Times New Roman" w:hAnsi="Times New Roman" w:cs="Times New Roman"/>
                <w:sz w:val="24"/>
                <w:szCs w:val="24"/>
              </w:rPr>
              <w:t>).</w:t>
            </w:r>
          </w:p>
          <w:p w:rsidR="00A63103" w:rsidP="002A4DC2" w:rsidRDefault="00A63103" w14:paraId="0BB61473" w14:textId="77777777">
            <w:pPr>
              <w:pStyle w:val="PlainText"/>
              <w:rPr>
                <w:rFonts w:ascii="Times New Roman" w:hAnsi="Times New Roman" w:cs="Times New Roman"/>
                <w:sz w:val="24"/>
                <w:szCs w:val="24"/>
              </w:rPr>
            </w:pPr>
          </w:p>
          <w:p w:rsidR="00A63103" w:rsidP="002A4DC2" w:rsidRDefault="00A63103" w14:paraId="5C357E43" w14:textId="56BD6556">
            <w:pPr>
              <w:pStyle w:val="PlainText"/>
              <w:rPr>
                <w:rFonts w:ascii="Times New Roman" w:hAnsi="Times New Roman" w:cs="Times New Roman"/>
                <w:sz w:val="24"/>
                <w:szCs w:val="24"/>
              </w:rPr>
            </w:pPr>
            <w:r w:rsidRPr="6AE06A24" w:rsidR="00A63103">
              <w:rPr>
                <w:rFonts w:ascii="Times New Roman" w:hAnsi="Times New Roman" w:cs="Times New Roman"/>
                <w:sz w:val="24"/>
                <w:szCs w:val="24"/>
              </w:rPr>
              <w:t>Regarding</w:t>
            </w:r>
            <w:r w:rsidRPr="6AE06A24" w:rsidR="00A63103">
              <w:rPr>
                <w:rFonts w:ascii="Times New Roman" w:hAnsi="Times New Roman" w:cs="Times New Roman"/>
                <w:sz w:val="24"/>
                <w:szCs w:val="24"/>
              </w:rPr>
              <w:t xml:space="preserve"> how Yifei will evaluate the effectiveness of the educational program, Sumeeth asked her if she will give periodic tests to the participants to track how much of the knowledge they </w:t>
            </w:r>
            <w:r w:rsidRPr="6AE06A24" w:rsidR="00A63103">
              <w:rPr>
                <w:rFonts w:ascii="Times New Roman" w:hAnsi="Times New Roman" w:cs="Times New Roman"/>
                <w:sz w:val="24"/>
                <w:szCs w:val="24"/>
              </w:rPr>
              <w:t>retained</w:t>
            </w:r>
            <w:r w:rsidRPr="6AE06A24" w:rsidR="00A63103">
              <w:rPr>
                <w:rFonts w:ascii="Times New Roman" w:hAnsi="Times New Roman" w:cs="Times New Roman"/>
                <w:sz w:val="24"/>
                <w:szCs w:val="24"/>
              </w:rPr>
              <w:t xml:space="preserve"> from the lessons. Yifei mentioned that she did not include any assessments </w:t>
            </w:r>
            <w:r w:rsidRPr="6AE06A24" w:rsidR="09388906">
              <w:rPr>
                <w:rFonts w:ascii="Times New Roman" w:hAnsi="Times New Roman" w:cs="Times New Roman"/>
                <w:sz w:val="24"/>
                <w:szCs w:val="24"/>
              </w:rPr>
              <w:t>on</w:t>
            </w:r>
            <w:r w:rsidRPr="6AE06A24" w:rsidR="00A63103">
              <w:rPr>
                <w:rFonts w:ascii="Times New Roman" w:hAnsi="Times New Roman" w:cs="Times New Roman"/>
                <w:sz w:val="24"/>
                <w:szCs w:val="24"/>
              </w:rPr>
              <w:t xml:space="preserve"> her website, however she agreed that she should include the assessments </w:t>
            </w:r>
            <w:r w:rsidRPr="6AE06A24" w:rsidR="71B99685">
              <w:rPr>
                <w:rFonts w:ascii="Times New Roman" w:hAnsi="Times New Roman" w:cs="Times New Roman"/>
                <w:sz w:val="24"/>
                <w:szCs w:val="24"/>
              </w:rPr>
              <w:t>in</w:t>
            </w:r>
            <w:r w:rsidRPr="6AE06A24" w:rsidR="00A63103">
              <w:rPr>
                <w:rFonts w:ascii="Times New Roman" w:hAnsi="Times New Roman" w:cs="Times New Roman"/>
                <w:sz w:val="24"/>
                <w:szCs w:val="24"/>
              </w:rPr>
              <w:t xml:space="preserve"> her educational program. </w:t>
            </w:r>
          </w:p>
          <w:p w:rsidRPr="00745D91" w:rsidR="00A1401A" w:rsidP="00825F47" w:rsidRDefault="00A1401A" w14:paraId="532C2B2B" w14:textId="7234AC94">
            <w:pPr>
              <w:pStyle w:val="PlainText"/>
              <w:rPr>
                <w:rFonts w:ascii="Times New Roman" w:hAnsi="Times New Roman" w:cs="Times New Roman"/>
                <w:sz w:val="24"/>
                <w:szCs w:val="24"/>
              </w:rPr>
            </w:pPr>
          </w:p>
        </w:tc>
      </w:tr>
      <w:tr w:rsidRPr="00745D91" w:rsidR="004F7A82" w:rsidTr="476BCE60" w14:paraId="572478B2" w14:textId="77777777">
        <w:trPr>
          <w:cantSplit/>
          <w:trHeight w:val="1670"/>
        </w:trPr>
        <w:tc>
          <w:tcPr>
            <w:tcW w:w="9806" w:type="dxa"/>
            <w:gridSpan w:val="3"/>
            <w:tcBorders>
              <w:bottom w:val="single" w:color="auto" w:sz="4" w:space="0"/>
            </w:tcBorders>
            <w:tcMar/>
          </w:tcPr>
          <w:p w:rsidRPr="00745D91" w:rsidR="004F7A82" w:rsidP="004F7A82" w:rsidRDefault="004F7A82" w14:paraId="50B7741C" w14:textId="77777777">
            <w:pPr>
              <w:pStyle w:val="PlainText"/>
              <w:rPr>
                <w:rFonts w:ascii="Times New Roman" w:hAnsi="Times New Roman" w:cs="Times New Roman"/>
                <w:sz w:val="24"/>
                <w:szCs w:val="24"/>
              </w:rPr>
            </w:pPr>
          </w:p>
          <w:p w:rsidR="009912A5" w:rsidP="476BCE60" w:rsidRDefault="004D451E" w14:paraId="67D5F7F6" w14:textId="77777777">
            <w:pPr>
              <w:pStyle w:val="PlainText"/>
              <w:rPr>
                <w:rFonts w:ascii="Times New Roman" w:hAnsi="Times New Roman" w:cs="Times New Roman"/>
                <w:b w:val="1"/>
                <w:bCs w:val="1"/>
                <w:sz w:val="24"/>
                <w:szCs w:val="24"/>
              </w:rPr>
            </w:pPr>
            <w:r w:rsidRPr="476BCE60" w:rsidR="004D451E">
              <w:rPr>
                <w:rFonts w:ascii="Times New Roman" w:hAnsi="Times New Roman" w:cs="Times New Roman"/>
                <w:b w:val="1"/>
                <w:bCs w:val="1"/>
                <w:sz w:val="24"/>
                <w:szCs w:val="24"/>
              </w:rPr>
              <w:t>Recommendations for Design</w:t>
            </w:r>
            <w:r w:rsidRPr="476BCE60" w:rsidR="009912A5">
              <w:rPr>
                <w:rFonts w:ascii="Times New Roman" w:hAnsi="Times New Roman" w:cs="Times New Roman"/>
                <w:b w:val="1"/>
                <w:bCs w:val="1"/>
                <w:sz w:val="24"/>
                <w:szCs w:val="24"/>
              </w:rPr>
              <w:t>:</w:t>
            </w:r>
          </w:p>
          <w:p w:rsidR="0072221F" w:rsidP="009912A5" w:rsidRDefault="009912A5" w14:paraId="2CCD24F2" w14:textId="4F800E96">
            <w:pPr>
              <w:pStyle w:val="PlainText"/>
              <w:rPr>
                <w:rFonts w:ascii="Times New Roman" w:hAnsi="Times New Roman" w:cs="Times New Roman"/>
                <w:sz w:val="24"/>
                <w:szCs w:val="24"/>
              </w:rPr>
            </w:pPr>
            <w:r>
              <w:rPr>
                <w:rFonts w:ascii="Times New Roman" w:hAnsi="Times New Roman" w:cs="Times New Roman"/>
                <w:sz w:val="24"/>
                <w:szCs w:val="24"/>
              </w:rPr>
              <w:t xml:space="preserve">This project is starting from the very start. Ultimately with respect to the recommendations they were more based on the logistics component as well as to get IRB approval for her </w:t>
            </w:r>
            <w:r w:rsidR="0072221F">
              <w:rPr>
                <w:rFonts w:ascii="Times New Roman" w:hAnsi="Times New Roman" w:cs="Times New Roman"/>
                <w:sz w:val="24"/>
                <w:szCs w:val="24"/>
              </w:rPr>
              <w:t xml:space="preserve">project. </w:t>
            </w:r>
          </w:p>
          <w:p w:rsidR="0072221F" w:rsidP="0072221F" w:rsidRDefault="0072221F" w14:paraId="488696A8" w14:textId="67F013A1">
            <w:pPr>
              <w:pStyle w:val="PlainText"/>
              <w:numPr>
                <w:ilvl w:val="0"/>
                <w:numId w:val="3"/>
              </w:numPr>
              <w:rPr>
                <w:rFonts w:ascii="Times New Roman" w:hAnsi="Times New Roman" w:cs="Times New Roman"/>
                <w:sz w:val="24"/>
                <w:szCs w:val="24"/>
              </w:rPr>
            </w:pPr>
            <w:r w:rsidRPr="6AE06A24" w:rsidR="0072221F">
              <w:rPr>
                <w:rFonts w:ascii="Times New Roman" w:hAnsi="Times New Roman" w:cs="Times New Roman"/>
                <w:sz w:val="24"/>
                <w:szCs w:val="24"/>
              </w:rPr>
              <w:t xml:space="preserve">The first recommendation to Yifei was to </w:t>
            </w:r>
            <w:r w:rsidRPr="6AE06A24" w:rsidR="4482C832">
              <w:rPr>
                <w:rFonts w:ascii="Times New Roman" w:hAnsi="Times New Roman" w:cs="Times New Roman"/>
                <w:sz w:val="24"/>
                <w:szCs w:val="24"/>
              </w:rPr>
              <w:t>lock down</w:t>
            </w:r>
            <w:r w:rsidRPr="6AE06A24" w:rsidR="0072221F">
              <w:rPr>
                <w:rFonts w:ascii="Times New Roman" w:hAnsi="Times New Roman" w:cs="Times New Roman"/>
                <w:sz w:val="24"/>
                <w:szCs w:val="24"/>
              </w:rPr>
              <w:t xml:space="preserve"> the timing of her design. She was recommended to send the post mini-EAT to the participants 3-4 weeks after they finished the educational program.  The timing </w:t>
            </w:r>
            <w:r w:rsidRPr="6AE06A24" w:rsidR="0072221F">
              <w:rPr>
                <w:rFonts w:ascii="Times New Roman" w:hAnsi="Times New Roman" w:cs="Times New Roman"/>
                <w:sz w:val="24"/>
                <w:szCs w:val="24"/>
              </w:rPr>
              <w:t>component</w:t>
            </w:r>
            <w:r w:rsidRPr="6AE06A24" w:rsidR="0072221F">
              <w:rPr>
                <w:rFonts w:ascii="Times New Roman" w:hAnsi="Times New Roman" w:cs="Times New Roman"/>
                <w:sz w:val="24"/>
                <w:szCs w:val="24"/>
              </w:rPr>
              <w:t xml:space="preserve"> is important because she </w:t>
            </w:r>
            <w:r w:rsidRPr="6AE06A24" w:rsidR="0072221F">
              <w:rPr>
                <w:rFonts w:ascii="Times New Roman" w:hAnsi="Times New Roman" w:cs="Times New Roman"/>
                <w:sz w:val="24"/>
                <w:szCs w:val="24"/>
              </w:rPr>
              <w:t>wouldn’t</w:t>
            </w:r>
            <w:r w:rsidRPr="6AE06A24" w:rsidR="0072221F">
              <w:rPr>
                <w:rFonts w:ascii="Times New Roman" w:hAnsi="Times New Roman" w:cs="Times New Roman"/>
                <w:sz w:val="24"/>
                <w:szCs w:val="24"/>
              </w:rPr>
              <w:t xml:space="preserve"> want too long of a gap between when they took the pre assessment and the post assessment. </w:t>
            </w:r>
          </w:p>
          <w:p w:rsidR="0072221F" w:rsidP="0072221F" w:rsidRDefault="0072221F" w14:paraId="166DE03F" w14:textId="1699F9BB">
            <w:pPr>
              <w:pStyle w:val="PlainText"/>
              <w:numPr>
                <w:ilvl w:val="0"/>
                <w:numId w:val="3"/>
              </w:numPr>
              <w:rPr>
                <w:rFonts w:ascii="Times New Roman" w:hAnsi="Times New Roman" w:cs="Times New Roman"/>
                <w:sz w:val="24"/>
                <w:szCs w:val="24"/>
              </w:rPr>
            </w:pPr>
            <w:r w:rsidRPr="476BCE60" w:rsidR="0072221F">
              <w:rPr>
                <w:rFonts w:ascii="Times New Roman" w:hAnsi="Times New Roman" w:cs="Times New Roman"/>
                <w:sz w:val="24"/>
                <w:szCs w:val="24"/>
              </w:rPr>
              <w:t xml:space="preserve">One of the major concerns Yifei had so far was </w:t>
            </w:r>
            <w:r w:rsidRPr="476BCE60" w:rsidR="0072221F">
              <w:rPr>
                <w:rFonts w:ascii="Times New Roman" w:hAnsi="Times New Roman" w:cs="Times New Roman"/>
                <w:sz w:val="24"/>
                <w:szCs w:val="24"/>
              </w:rPr>
              <w:t>regarding</w:t>
            </w:r>
            <w:r w:rsidRPr="476BCE60" w:rsidR="0072221F">
              <w:rPr>
                <w:rFonts w:ascii="Times New Roman" w:hAnsi="Times New Roman" w:cs="Times New Roman"/>
                <w:sz w:val="24"/>
                <w:szCs w:val="24"/>
              </w:rPr>
              <w:t xml:space="preserve"> how big her sample size should be, as well as what she should do for her analysis. Dr. Gu brought up the fact that she </w:t>
            </w:r>
            <w:r w:rsidRPr="476BCE60" w:rsidR="0072221F">
              <w:rPr>
                <w:rFonts w:ascii="Times New Roman" w:hAnsi="Times New Roman" w:cs="Times New Roman"/>
                <w:sz w:val="24"/>
                <w:szCs w:val="24"/>
              </w:rPr>
              <w:t xml:space="preserve">needs to know effect size, noise </w:t>
            </w:r>
            <w:r w:rsidRPr="476BCE60" w:rsidR="0072221F">
              <w:rPr>
                <w:rFonts w:ascii="Times New Roman" w:hAnsi="Times New Roman" w:cs="Times New Roman"/>
                <w:sz w:val="24"/>
                <w:szCs w:val="24"/>
              </w:rPr>
              <w:t>magnitude</w:t>
            </w:r>
            <w:r w:rsidRPr="476BCE60" w:rsidR="0072221F">
              <w:rPr>
                <w:rFonts w:ascii="Times New Roman" w:hAnsi="Times New Roman" w:cs="Times New Roman"/>
                <w:sz w:val="24"/>
                <w:szCs w:val="24"/>
              </w:rPr>
              <w:t xml:space="preserve"> (fine with single physical measures). </w:t>
            </w:r>
            <w:r w:rsidRPr="476BCE60" w:rsidR="0072221F">
              <w:rPr>
                <w:rFonts w:ascii="Times New Roman" w:hAnsi="Times New Roman" w:cs="Times New Roman"/>
                <w:sz w:val="24"/>
                <w:szCs w:val="24"/>
              </w:rPr>
              <w:t>Additionally, w</w:t>
            </w:r>
            <w:r w:rsidRPr="476BCE60" w:rsidR="0072221F">
              <w:rPr>
                <w:rFonts w:ascii="Times New Roman" w:hAnsi="Times New Roman" w:cs="Times New Roman"/>
                <w:sz w:val="24"/>
                <w:szCs w:val="24"/>
              </w:rPr>
              <w:t xml:space="preserve">e </w:t>
            </w:r>
            <w:r w:rsidRPr="476BCE60" w:rsidR="0072221F">
              <w:rPr>
                <w:rFonts w:ascii="Times New Roman" w:hAnsi="Times New Roman" w:cs="Times New Roman"/>
                <w:sz w:val="24"/>
                <w:szCs w:val="24"/>
              </w:rPr>
              <w:t>don</w:t>
            </w:r>
            <w:r w:rsidRPr="476BCE60" w:rsidR="0072221F">
              <w:rPr>
                <w:rFonts w:ascii="Times New Roman" w:hAnsi="Times New Roman" w:cs="Times New Roman"/>
                <w:sz w:val="24"/>
                <w:szCs w:val="24"/>
              </w:rPr>
              <w:t>’</w:t>
            </w:r>
            <w:r w:rsidRPr="476BCE60" w:rsidR="0072221F">
              <w:rPr>
                <w:rFonts w:ascii="Times New Roman" w:hAnsi="Times New Roman" w:cs="Times New Roman"/>
                <w:sz w:val="24"/>
                <w:szCs w:val="24"/>
              </w:rPr>
              <w:t>t</w:t>
            </w:r>
            <w:r w:rsidRPr="476BCE60" w:rsidR="0072221F">
              <w:rPr>
                <w:rFonts w:ascii="Times New Roman" w:hAnsi="Times New Roman" w:cs="Times New Roman"/>
                <w:sz w:val="24"/>
                <w:szCs w:val="24"/>
              </w:rPr>
              <w:t xml:space="preserve"> know </w:t>
            </w:r>
            <w:r w:rsidRPr="476BCE60" w:rsidR="49949D7B">
              <w:rPr>
                <w:rFonts w:ascii="Times New Roman" w:hAnsi="Times New Roman" w:cs="Times New Roman"/>
                <w:sz w:val="24"/>
                <w:szCs w:val="24"/>
              </w:rPr>
              <w:t>the variability</w:t>
            </w:r>
            <w:r w:rsidRPr="476BCE60" w:rsidR="0072221F">
              <w:rPr>
                <w:rFonts w:ascii="Times New Roman" w:hAnsi="Times New Roman" w:cs="Times New Roman"/>
                <w:sz w:val="24"/>
                <w:szCs w:val="24"/>
              </w:rPr>
              <w:t xml:space="preserve"> of the survey</w:t>
            </w:r>
            <w:r w:rsidRPr="476BCE60" w:rsidR="0072221F">
              <w:rPr>
                <w:rFonts w:ascii="Times New Roman" w:hAnsi="Times New Roman" w:cs="Times New Roman"/>
                <w:sz w:val="24"/>
                <w:szCs w:val="24"/>
              </w:rPr>
              <w:t xml:space="preserve">. </w:t>
            </w:r>
            <w:r w:rsidRPr="476BCE60" w:rsidR="0072221F">
              <w:rPr>
                <w:rFonts w:ascii="Times New Roman" w:hAnsi="Times New Roman" w:cs="Times New Roman"/>
                <w:sz w:val="24"/>
                <w:szCs w:val="24"/>
              </w:rPr>
              <w:t>For effect size look at prior studies and be aware the behavior of one cohort will behave different than another cohort</w:t>
            </w:r>
            <w:r w:rsidRPr="476BCE60" w:rsidR="0072221F">
              <w:rPr>
                <w:rFonts w:ascii="Times New Roman" w:hAnsi="Times New Roman" w:cs="Times New Roman"/>
                <w:sz w:val="24"/>
                <w:szCs w:val="24"/>
              </w:rPr>
              <w:t>.</w:t>
            </w:r>
          </w:p>
          <w:p w:rsidR="0072221F" w:rsidP="0072221F" w:rsidRDefault="0072221F" w14:paraId="372236BA" w14:textId="6296CB00">
            <w:pPr>
              <w:pStyle w:val="PlainText"/>
              <w:numPr>
                <w:ilvl w:val="0"/>
                <w:numId w:val="3"/>
              </w:numPr>
              <w:rPr>
                <w:rFonts w:ascii="Times New Roman" w:hAnsi="Times New Roman" w:cs="Times New Roman"/>
                <w:sz w:val="24"/>
                <w:szCs w:val="24"/>
              </w:rPr>
            </w:pPr>
            <w:r w:rsidRPr="6AE06A24" w:rsidR="0072221F">
              <w:rPr>
                <w:rFonts w:ascii="Times New Roman" w:hAnsi="Times New Roman" w:cs="Times New Roman"/>
                <w:sz w:val="24"/>
                <w:szCs w:val="24"/>
              </w:rPr>
              <w:t xml:space="preserve">To </w:t>
            </w:r>
            <w:r w:rsidRPr="6AE06A24" w:rsidR="0072221F">
              <w:rPr>
                <w:rFonts w:ascii="Times New Roman" w:hAnsi="Times New Roman" w:cs="Times New Roman"/>
                <w:sz w:val="24"/>
                <w:szCs w:val="24"/>
              </w:rPr>
              <w:t>determine</w:t>
            </w:r>
            <w:r w:rsidRPr="6AE06A24" w:rsidR="0072221F">
              <w:rPr>
                <w:rFonts w:ascii="Times New Roman" w:hAnsi="Times New Roman" w:cs="Times New Roman"/>
                <w:sz w:val="24"/>
                <w:szCs w:val="24"/>
              </w:rPr>
              <w:t xml:space="preserve"> the ideal sample size, it is tricky to gauge this. One of the recommendations Sumeeth told Yifei was that having a larger participant pool was better compared to a smaller one. But for the IRB form she should input a size of 300 to satisfy the requirements and aim for around 150 or so participants for her study. </w:t>
            </w:r>
            <w:r w:rsidRPr="6AE06A24" w:rsidR="0058047B">
              <w:rPr>
                <w:rFonts w:ascii="Times New Roman" w:hAnsi="Times New Roman" w:cs="Times New Roman"/>
                <w:sz w:val="24"/>
                <w:szCs w:val="24"/>
              </w:rPr>
              <w:t>As Dr. Gu mentioned, w</w:t>
            </w:r>
            <w:r w:rsidRPr="6AE06A24" w:rsidR="0058047B">
              <w:rPr>
                <w:rFonts w:ascii="Times New Roman" w:hAnsi="Times New Roman" w:cs="Times New Roman"/>
                <w:sz w:val="24"/>
                <w:szCs w:val="24"/>
              </w:rPr>
              <w:t xml:space="preserve">ith surveys </w:t>
            </w:r>
            <w:r w:rsidRPr="6AE06A24" w:rsidR="0058047B">
              <w:rPr>
                <w:rFonts w:ascii="Times New Roman" w:hAnsi="Times New Roman" w:cs="Times New Roman"/>
                <w:sz w:val="24"/>
                <w:szCs w:val="24"/>
              </w:rPr>
              <w:t>it’s</w:t>
            </w:r>
            <w:r w:rsidRPr="6AE06A24" w:rsidR="0058047B">
              <w:rPr>
                <w:rFonts w:ascii="Times New Roman" w:hAnsi="Times New Roman" w:cs="Times New Roman"/>
                <w:sz w:val="24"/>
                <w:szCs w:val="24"/>
              </w:rPr>
              <w:t xml:space="preserve"> important that</w:t>
            </w:r>
            <w:r w:rsidRPr="6AE06A24" w:rsidR="0058047B">
              <w:rPr>
                <w:rFonts w:ascii="Times New Roman" w:hAnsi="Times New Roman" w:cs="Times New Roman"/>
                <w:sz w:val="24"/>
                <w:szCs w:val="24"/>
              </w:rPr>
              <w:t xml:space="preserve"> the samples be representative, and if</w:t>
            </w:r>
            <w:r w:rsidRPr="6AE06A24" w:rsidR="0058047B">
              <w:rPr>
                <w:rFonts w:ascii="Times New Roman" w:hAnsi="Times New Roman" w:cs="Times New Roman"/>
                <w:sz w:val="24"/>
                <w:szCs w:val="24"/>
              </w:rPr>
              <w:t xml:space="preserve"> Yifei</w:t>
            </w:r>
            <w:r w:rsidRPr="6AE06A24" w:rsidR="0058047B">
              <w:rPr>
                <w:rFonts w:ascii="Times New Roman" w:hAnsi="Times New Roman" w:cs="Times New Roman"/>
                <w:sz w:val="24"/>
                <w:szCs w:val="24"/>
              </w:rPr>
              <w:t xml:space="preserve"> only </w:t>
            </w:r>
            <w:r w:rsidRPr="6AE06A24" w:rsidR="0058047B">
              <w:rPr>
                <w:rFonts w:ascii="Times New Roman" w:hAnsi="Times New Roman" w:cs="Times New Roman"/>
                <w:sz w:val="24"/>
                <w:szCs w:val="24"/>
              </w:rPr>
              <w:t>obtains P</w:t>
            </w:r>
            <w:r w:rsidRPr="6AE06A24" w:rsidR="0058047B">
              <w:rPr>
                <w:rFonts w:ascii="Times New Roman" w:hAnsi="Times New Roman" w:cs="Times New Roman"/>
                <w:sz w:val="24"/>
                <w:szCs w:val="24"/>
              </w:rPr>
              <w:t xml:space="preserve">urdue student data, then </w:t>
            </w:r>
            <w:r w:rsidRPr="6AE06A24" w:rsidR="0058047B">
              <w:rPr>
                <w:rFonts w:ascii="Times New Roman" w:hAnsi="Times New Roman" w:cs="Times New Roman"/>
                <w:sz w:val="24"/>
                <w:szCs w:val="24"/>
              </w:rPr>
              <w:t>she'd</w:t>
            </w:r>
            <w:r w:rsidRPr="6AE06A24" w:rsidR="0058047B">
              <w:rPr>
                <w:rFonts w:ascii="Times New Roman" w:hAnsi="Times New Roman" w:cs="Times New Roman"/>
                <w:sz w:val="24"/>
                <w:szCs w:val="24"/>
              </w:rPr>
              <w:t xml:space="preserve"> need to restrict the study scope to </w:t>
            </w:r>
            <w:r w:rsidRPr="6AE06A24" w:rsidR="0058047B">
              <w:rPr>
                <w:rFonts w:ascii="Times New Roman" w:hAnsi="Times New Roman" w:cs="Times New Roman"/>
                <w:sz w:val="24"/>
                <w:szCs w:val="24"/>
              </w:rPr>
              <w:t>P</w:t>
            </w:r>
            <w:r w:rsidRPr="6AE06A24" w:rsidR="0058047B">
              <w:rPr>
                <w:rFonts w:ascii="Times New Roman" w:hAnsi="Times New Roman" w:cs="Times New Roman"/>
                <w:sz w:val="24"/>
                <w:szCs w:val="24"/>
              </w:rPr>
              <w:t>urdue stud</w:t>
            </w:r>
            <w:r w:rsidRPr="6AE06A24" w:rsidR="0058047B">
              <w:rPr>
                <w:rFonts w:ascii="Times New Roman" w:hAnsi="Times New Roman" w:cs="Times New Roman"/>
                <w:sz w:val="24"/>
                <w:szCs w:val="24"/>
              </w:rPr>
              <w:t>ents</w:t>
            </w:r>
            <w:r w:rsidRPr="6AE06A24" w:rsidR="0058047B">
              <w:rPr>
                <w:rFonts w:ascii="Times New Roman" w:hAnsi="Times New Roman" w:cs="Times New Roman"/>
                <w:sz w:val="24"/>
                <w:szCs w:val="24"/>
              </w:rPr>
              <w:t>. W</w:t>
            </w:r>
            <w:r w:rsidRPr="6AE06A24" w:rsidR="0058047B">
              <w:rPr>
                <w:rFonts w:ascii="Times New Roman" w:hAnsi="Times New Roman" w:cs="Times New Roman"/>
                <w:sz w:val="24"/>
                <w:szCs w:val="24"/>
              </w:rPr>
              <w:t xml:space="preserve">ith respect to the </w:t>
            </w:r>
            <w:r w:rsidRPr="6AE06A24" w:rsidR="0058047B">
              <w:rPr>
                <w:rFonts w:ascii="Times New Roman" w:hAnsi="Times New Roman" w:cs="Times New Roman"/>
                <w:sz w:val="24"/>
                <w:szCs w:val="24"/>
              </w:rPr>
              <w:t xml:space="preserve">sample size, larger size is better, and we </w:t>
            </w:r>
            <w:r w:rsidRPr="6AE06A24" w:rsidR="0058047B">
              <w:rPr>
                <w:rFonts w:ascii="Times New Roman" w:hAnsi="Times New Roman" w:cs="Times New Roman"/>
                <w:sz w:val="24"/>
                <w:szCs w:val="24"/>
              </w:rPr>
              <w:t>aren't</w:t>
            </w:r>
            <w:r w:rsidRPr="6AE06A24" w:rsidR="0058047B">
              <w:rPr>
                <w:rFonts w:ascii="Times New Roman" w:hAnsi="Times New Roman" w:cs="Times New Roman"/>
                <w:sz w:val="24"/>
                <w:szCs w:val="24"/>
              </w:rPr>
              <w:t xml:space="preserve"> looking at multivariate covariates. If </w:t>
            </w:r>
            <w:r w:rsidRPr="6AE06A24" w:rsidR="3945D2CE">
              <w:rPr>
                <w:rFonts w:ascii="Times New Roman" w:hAnsi="Times New Roman" w:cs="Times New Roman"/>
                <w:sz w:val="24"/>
                <w:szCs w:val="24"/>
              </w:rPr>
              <w:t>the signal</w:t>
            </w:r>
            <w:r w:rsidRPr="6AE06A24" w:rsidR="0058047B">
              <w:rPr>
                <w:rFonts w:ascii="Times New Roman" w:hAnsi="Times New Roman" w:cs="Times New Roman"/>
                <w:sz w:val="24"/>
                <w:szCs w:val="24"/>
              </w:rPr>
              <w:t xml:space="preserve"> is strong in small sample size the trends will be significant.</w:t>
            </w:r>
          </w:p>
          <w:p w:rsidR="008A1C51" w:rsidP="0072221F" w:rsidRDefault="008A1C51" w14:paraId="442FF5D9" w14:textId="77777777">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Dr. Gu recommended towards the end of the meeting </w:t>
            </w:r>
            <w:r w:rsidR="006A6F93">
              <w:rPr>
                <w:rFonts w:ascii="Times New Roman" w:hAnsi="Times New Roman" w:cs="Times New Roman"/>
                <w:sz w:val="24"/>
                <w:szCs w:val="24"/>
              </w:rPr>
              <w:t xml:space="preserve">that Yifei check with the Mayo clinic to make sure it is acceptable to use some of the questions from the mini-EAT survey for her own version of this survey. If they give the approval, she needs to label which questions belonged to the Mayo clinic and which ones were her own. </w:t>
            </w:r>
          </w:p>
          <w:p w:rsidRPr="00745D91" w:rsidR="003001F3" w:rsidP="0072221F" w:rsidRDefault="003001F3" w14:paraId="28EE4046" w14:textId="123E7CD3">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Sumeeth recommended she add mini assessments in her educational program to track the information retention from the participants. </w:t>
            </w:r>
          </w:p>
        </w:tc>
      </w:tr>
      <w:tr w:rsidRPr="00745D91" w:rsidR="004D451E" w:rsidTr="476BCE60" w14:paraId="70D9527A" w14:textId="77777777">
        <w:trPr>
          <w:cantSplit/>
          <w:trHeight w:val="855"/>
        </w:trPr>
        <w:tc>
          <w:tcPr>
            <w:tcW w:w="9806" w:type="dxa"/>
            <w:gridSpan w:val="3"/>
            <w:tcBorders>
              <w:top w:val="single" w:color="auto" w:sz="4" w:space="0"/>
            </w:tcBorders>
            <w:tcMar/>
          </w:tcPr>
          <w:p w:rsidRPr="00745D91" w:rsidR="0084268A" w:rsidP="004F7A82" w:rsidRDefault="004D451E" w14:paraId="3A7F7FA9" w14:textId="77777777">
            <w:pPr>
              <w:pStyle w:val="PlainText"/>
              <w:rPr>
                <w:rFonts w:ascii="Times New Roman" w:hAnsi="Times New Roman" w:cs="Times New Roman"/>
                <w:sz w:val="24"/>
                <w:szCs w:val="24"/>
              </w:rPr>
            </w:pPr>
            <w:r w:rsidRPr="00745D91">
              <w:rPr>
                <w:rFonts w:ascii="Times New Roman" w:hAnsi="Times New Roman" w:cs="Times New Roman"/>
                <w:b/>
                <w:sz w:val="24"/>
                <w:szCs w:val="24"/>
              </w:rPr>
              <w:t>Who will carry out these actions?</w:t>
            </w:r>
            <w:r w:rsidRPr="00745D91" w:rsidR="00986FD1">
              <w:rPr>
                <w:rFonts w:ascii="Times New Roman" w:hAnsi="Times New Roman" w:cs="Times New Roman"/>
                <w:sz w:val="24"/>
                <w:szCs w:val="24"/>
              </w:rPr>
              <w:t xml:space="preserve">  </w:t>
            </w:r>
          </w:p>
          <w:p w:rsidR="0084268A" w:rsidP="004F7A82" w:rsidRDefault="008D45AB" w14:paraId="518C803D" w14:textId="77777777">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rsidR="003001F3" w:rsidP="008D45AB" w:rsidRDefault="003001F3" w14:paraId="0EBC9FD7" w14:textId="5B88C136">
            <w:pPr>
              <w:pStyle w:val="PlainText"/>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Get permission from the Mayo Clinic to use the questions from the mini-EAT assessment for the study. </w:t>
            </w:r>
          </w:p>
          <w:p w:rsidR="008D45AB" w:rsidP="008D45AB" w:rsidRDefault="003001F3" w14:paraId="125EBD28" w14:textId="74D44735">
            <w:pPr>
              <w:pStyle w:val="PlainText"/>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Determine the wait times for the study with regards to administering the post study survey. </w:t>
            </w:r>
          </w:p>
          <w:p w:rsidR="003001F3" w:rsidP="008D45AB" w:rsidRDefault="003001F3" w14:paraId="170FE4AD" w14:textId="730CBB65">
            <w:pPr>
              <w:pStyle w:val="PlainText"/>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Design a series of mini assessments about the lessons in the study to track information assessment. </w:t>
            </w:r>
          </w:p>
          <w:p w:rsidRPr="003001F3" w:rsidR="003001F3" w:rsidP="008D45AB" w:rsidRDefault="003001F3" w14:paraId="61BDAD25" w14:textId="6DA6D196">
            <w:pPr>
              <w:pStyle w:val="PlainText"/>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Decide on the sample size for both the IRB application as well as the effect size for the study. </w:t>
            </w:r>
          </w:p>
          <w:p w:rsidR="008D45AB" w:rsidP="008D45AB" w:rsidRDefault="008D45AB" w14:paraId="0CAEC9CC" w14:textId="77777777">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Consultant: </w:t>
            </w:r>
          </w:p>
          <w:p w:rsidR="008D45AB" w:rsidP="008D45AB" w:rsidRDefault="003001F3" w14:paraId="12B722AA" w14:textId="4F3BB052">
            <w:pPr>
              <w:pStyle w:val="PlainText"/>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Check in with the client to make sure she is following the recommendations from the meeting. </w:t>
            </w:r>
            <w:r w:rsidR="008D45AB">
              <w:rPr>
                <w:rFonts w:ascii="Times New Roman" w:hAnsi="Times New Roman" w:cs="Times New Roman"/>
                <w:bCs/>
                <w:sz w:val="24"/>
                <w:szCs w:val="24"/>
              </w:rPr>
              <w:t xml:space="preserve"> </w:t>
            </w:r>
          </w:p>
          <w:p w:rsidRPr="008D45AB" w:rsidR="008D45AB" w:rsidP="008D45AB" w:rsidRDefault="008D45AB" w14:paraId="48514538" w14:textId="5D7AECB2">
            <w:pPr>
              <w:pStyle w:val="PlainText"/>
              <w:ind w:left="720"/>
              <w:rPr>
                <w:rFonts w:ascii="Times New Roman" w:hAnsi="Times New Roman" w:cs="Times New Roman"/>
                <w:bCs/>
                <w:sz w:val="24"/>
                <w:szCs w:val="24"/>
              </w:rPr>
            </w:pPr>
          </w:p>
        </w:tc>
      </w:tr>
      <w:tr w:rsidRPr="00745D91" w:rsidR="004F7A82" w:rsidTr="476BCE60" w14:paraId="5929082E" w14:textId="77777777">
        <w:trPr>
          <w:cantSplit/>
          <w:trHeight w:val="800"/>
        </w:trPr>
        <w:tc>
          <w:tcPr>
            <w:tcW w:w="9806" w:type="dxa"/>
            <w:gridSpan w:val="3"/>
            <w:tcMar/>
          </w:tcPr>
          <w:p w:rsidRPr="00745D91" w:rsidR="004F7A82" w:rsidP="004F7A82" w:rsidRDefault="004F7A82" w14:paraId="5C3E0A0E" w14:textId="77777777">
            <w:pPr>
              <w:pStyle w:val="PlainText"/>
              <w:rPr>
                <w:rFonts w:ascii="Times New Roman" w:hAnsi="Times New Roman" w:cs="Times New Roman"/>
                <w:b/>
                <w:sz w:val="24"/>
                <w:szCs w:val="24"/>
              </w:rPr>
            </w:pPr>
          </w:p>
          <w:p w:rsidRPr="00745D91" w:rsidR="004D451E" w:rsidP="004F7A82" w:rsidRDefault="004D451E" w14:paraId="53149F1D" w14:textId="10C0FFF9">
            <w:pPr>
              <w:pStyle w:val="PlainText"/>
              <w:rPr>
                <w:rFonts w:ascii="Times New Roman" w:hAnsi="Times New Roman" w:cs="Times New Roman"/>
                <w:sz w:val="24"/>
                <w:szCs w:val="24"/>
              </w:rPr>
            </w:pPr>
            <w:r w:rsidRPr="00745D91">
              <w:rPr>
                <w:rFonts w:ascii="Times New Roman" w:hAnsi="Times New Roman" w:cs="Times New Roman"/>
                <w:b/>
                <w:sz w:val="24"/>
                <w:szCs w:val="24"/>
              </w:rPr>
              <w:t>Status:</w:t>
            </w:r>
            <w:r w:rsidRPr="00745D91">
              <w:rPr>
                <w:rFonts w:ascii="Times New Roman" w:hAnsi="Times New Roman" w:cs="Times New Roman"/>
                <w:bCs/>
                <w:sz w:val="24"/>
                <w:szCs w:val="24"/>
              </w:rPr>
              <w:t xml:space="preserve"> </w:t>
            </w:r>
            <w:r w:rsidRPr="00745D91" w:rsidR="002B7CC2">
              <w:rPr>
                <w:rFonts w:ascii="Times New Roman" w:hAnsi="Times New Roman" w:cs="Times New Roman"/>
                <w:bCs/>
                <w:sz w:val="24"/>
                <w:szCs w:val="24"/>
              </w:rPr>
              <w:t>Follow up meetings necessary</w:t>
            </w:r>
          </w:p>
        </w:tc>
      </w:tr>
    </w:tbl>
    <w:p w:rsidRPr="00745D91" w:rsidR="004F7A82" w:rsidP="00743A42" w:rsidRDefault="002E30FF" w14:paraId="162BB517" w14:textId="77777777">
      <w:pPr>
        <w:pStyle w:val="z-BottomofForm"/>
        <w:rPr>
          <w:sz w:val="24"/>
          <w:szCs w:val="24"/>
        </w:rPr>
      </w:pPr>
      <w:r w:rsidRPr="00745D91">
        <w:rPr>
          <w:sz w:val="24"/>
          <w:szCs w:val="24"/>
        </w:rPr>
        <w:t>Bottom of Form</w:t>
      </w:r>
    </w:p>
    <w:sectPr w:rsidRPr="00745D91" w:rsidR="004F7A82" w:rsidSect="0084268A">
      <w:footerReference w:type="even" r:id="rId11"/>
      <w:footerReference w:type="default" r:id="rId12"/>
      <w:headerReference w:type="first" r:id="rId13"/>
      <w:footerReference w:type="first" r:id="rId14"/>
      <w:pgSz w:w="12240" w:h="15840" w:orient="portrait"/>
      <w:pgMar w:top="1080" w:right="1325" w:bottom="1440" w:left="1325"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1C7F" w:rsidRDefault="003B1C7F" w14:paraId="52C74FBB" w14:textId="77777777">
      <w:r>
        <w:separator/>
      </w:r>
    </w:p>
  </w:endnote>
  <w:endnote w:type="continuationSeparator" w:id="0">
    <w:p w:rsidR="003B1C7F" w:rsidRDefault="003B1C7F" w14:paraId="2191093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16E" w:rsidP="0062216E" w:rsidRDefault="0062216E" w14:paraId="03BA69BA"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216E" w:rsidP="0062216E" w:rsidRDefault="0062216E" w14:paraId="2176C71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16E" w:rsidP="0084268A" w:rsidRDefault="0062216E" w14:paraId="64290E51"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C0F91" w:rsidR="00CC0F91" w:rsidP="00CC0F91" w:rsidRDefault="00FC7784" w14:paraId="377BA077" w14:textId="77777777">
    <w:pPr>
      <w:pStyle w:val="Footer"/>
      <w:jc w:val="right"/>
      <w:rPr>
        <w:sz w:val="20"/>
        <w:szCs w:val="20"/>
      </w:rPr>
    </w:pPr>
    <w:r>
      <w:rPr>
        <w:sz w:val="20"/>
        <w:szCs w:val="20"/>
      </w:rPr>
      <w:t>STAT401604</w:t>
    </w:r>
    <w:r w:rsidRPr="00CC0F91" w:rsidR="00CC0F91">
      <w:rPr>
        <w:sz w:val="20"/>
        <w:szCs w:val="20"/>
      </w:rPr>
      <w:t xml:space="preserve">  </w:t>
    </w:r>
    <w:r w:rsidR="00CC0F91">
      <w:rPr>
        <w:sz w:val="20"/>
        <w:szCs w:val="20"/>
      </w:rPr>
      <w:t xml:space="preserve">    </w:t>
    </w:r>
    <w:r w:rsidRPr="00CC0F91" w:rsidR="00CC0F91">
      <w:rPr>
        <w:sz w:val="20"/>
        <w:szCs w:val="20"/>
      </w:rPr>
      <w:t>12/1/11</w:t>
    </w:r>
  </w:p>
  <w:p w:rsidR="00CC0F91" w:rsidRDefault="00CC0F91" w14:paraId="1CC7BFF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1C7F" w:rsidRDefault="003B1C7F" w14:paraId="76198232" w14:textId="77777777">
      <w:r>
        <w:separator/>
      </w:r>
    </w:p>
  </w:footnote>
  <w:footnote w:type="continuationSeparator" w:id="0">
    <w:p w:rsidR="003B1C7F" w:rsidRDefault="003B1C7F" w14:paraId="09477FA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4268A" w:rsidR="0084268A" w:rsidP="0084268A" w:rsidRDefault="00FC7784" w14:paraId="12167DAA" w14:textId="77777777">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1B02"/>
    <w:multiLevelType w:val="hybridMultilevel"/>
    <w:tmpl w:val="9C7C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812C7"/>
    <w:multiLevelType w:val="hybridMultilevel"/>
    <w:tmpl w:val="43DCC5E8"/>
    <w:lvl w:ilvl="0" w:tplc="E0A4884C">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568230C"/>
    <w:multiLevelType w:val="hybridMultilevel"/>
    <w:tmpl w:val="28384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72481"/>
    <w:multiLevelType w:val="hybridMultilevel"/>
    <w:tmpl w:val="48F0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377422">
    <w:abstractNumId w:val="3"/>
  </w:num>
  <w:num w:numId="2" w16cid:durableId="1731952366">
    <w:abstractNumId w:val="0"/>
  </w:num>
  <w:num w:numId="3" w16cid:durableId="414403689">
    <w:abstractNumId w:val="2"/>
  </w:num>
  <w:num w:numId="4" w16cid:durableId="314064322">
    <w:abstractNumId w:val="1"/>
  </w:num>
</w:numbering>
</file>

<file path=word/people.xml><?xml version="1.0" encoding="utf-8"?>
<w15:people xmlns:mc="http://schemas.openxmlformats.org/markup-compatibility/2006" xmlns:w15="http://schemas.microsoft.com/office/word/2012/wordml" mc:Ignorable="w15">
  <w15:person w15:author="Craig, Bruce A.">
    <w15:presenceInfo w15:providerId="AD" w15:userId="S::bacraig@purdue.edu::e295fc4a-e87e-4f24-9de0-315851140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303CD"/>
    <w:rsid w:val="000C486C"/>
    <w:rsid w:val="000E139E"/>
    <w:rsid w:val="00201516"/>
    <w:rsid w:val="0025302F"/>
    <w:rsid w:val="00271CE6"/>
    <w:rsid w:val="002A4DC2"/>
    <w:rsid w:val="002B5C9C"/>
    <w:rsid w:val="002B7CC2"/>
    <w:rsid w:val="002E30FF"/>
    <w:rsid w:val="003001F3"/>
    <w:rsid w:val="00354AB8"/>
    <w:rsid w:val="003B1C7F"/>
    <w:rsid w:val="0040126D"/>
    <w:rsid w:val="00496D94"/>
    <w:rsid w:val="004D451E"/>
    <w:rsid w:val="004E2E0E"/>
    <w:rsid w:val="004F7A82"/>
    <w:rsid w:val="005500A7"/>
    <w:rsid w:val="005672FC"/>
    <w:rsid w:val="0058047B"/>
    <w:rsid w:val="005A1C23"/>
    <w:rsid w:val="005F332F"/>
    <w:rsid w:val="005F66AD"/>
    <w:rsid w:val="0062216E"/>
    <w:rsid w:val="00633329"/>
    <w:rsid w:val="00650A08"/>
    <w:rsid w:val="00682D51"/>
    <w:rsid w:val="006A6F93"/>
    <w:rsid w:val="006E0DDB"/>
    <w:rsid w:val="0072221F"/>
    <w:rsid w:val="00743A42"/>
    <w:rsid w:val="00745D91"/>
    <w:rsid w:val="007B60D3"/>
    <w:rsid w:val="00825F47"/>
    <w:rsid w:val="0083640B"/>
    <w:rsid w:val="0084268A"/>
    <w:rsid w:val="008A1C51"/>
    <w:rsid w:val="008D45AB"/>
    <w:rsid w:val="008E525D"/>
    <w:rsid w:val="00903C31"/>
    <w:rsid w:val="00912087"/>
    <w:rsid w:val="00937676"/>
    <w:rsid w:val="009452D4"/>
    <w:rsid w:val="00986FD1"/>
    <w:rsid w:val="009912A5"/>
    <w:rsid w:val="00A1401A"/>
    <w:rsid w:val="00A63103"/>
    <w:rsid w:val="00B2315C"/>
    <w:rsid w:val="00B83C1C"/>
    <w:rsid w:val="00C63B0F"/>
    <w:rsid w:val="00CC0F91"/>
    <w:rsid w:val="00D5656E"/>
    <w:rsid w:val="00E30F51"/>
    <w:rsid w:val="00E92E20"/>
    <w:rsid w:val="00EE589D"/>
    <w:rsid w:val="00F2741E"/>
    <w:rsid w:val="00F47C29"/>
    <w:rsid w:val="00F95F82"/>
    <w:rsid w:val="00FC7784"/>
    <w:rsid w:val="06536995"/>
    <w:rsid w:val="08EC762F"/>
    <w:rsid w:val="09388906"/>
    <w:rsid w:val="0AD9142A"/>
    <w:rsid w:val="0F46FA25"/>
    <w:rsid w:val="1C8136D0"/>
    <w:rsid w:val="1D1BD849"/>
    <w:rsid w:val="22C9D165"/>
    <w:rsid w:val="34E6A03F"/>
    <w:rsid w:val="3945D2CE"/>
    <w:rsid w:val="3BFDA598"/>
    <w:rsid w:val="3F395EA4"/>
    <w:rsid w:val="4134F91E"/>
    <w:rsid w:val="42A7A06E"/>
    <w:rsid w:val="4482C832"/>
    <w:rsid w:val="476BCE60"/>
    <w:rsid w:val="498D5801"/>
    <w:rsid w:val="49949D7B"/>
    <w:rsid w:val="5217FCC0"/>
    <w:rsid w:val="5236779A"/>
    <w:rsid w:val="54CC69F6"/>
    <w:rsid w:val="566D7DA8"/>
    <w:rsid w:val="5A3F9C20"/>
    <w:rsid w:val="5C83D8C8"/>
    <w:rsid w:val="5D6FF5CA"/>
    <w:rsid w:val="5EA4D4EA"/>
    <w:rsid w:val="5F1134A9"/>
    <w:rsid w:val="60642CE3"/>
    <w:rsid w:val="65F9E4BC"/>
    <w:rsid w:val="6629C36B"/>
    <w:rsid w:val="694401FE"/>
    <w:rsid w:val="6AE06A24"/>
    <w:rsid w:val="71B99685"/>
    <w:rsid w:val="75071411"/>
    <w:rsid w:val="7A81CFAF"/>
    <w:rsid w:val="7BA1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AA9DB"/>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color="auto" w:sz="6" w:space="1"/>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color="auto" w:sz="6" w:space="1"/>
      </w:pBdr>
      <w:jc w:val="center"/>
    </w:pPr>
    <w:rPr>
      <w:rFonts w:ascii="Arial" w:hAnsi="Arial" w:cs="Arial"/>
      <w:vanish/>
      <w:sz w:val="16"/>
      <w:szCs w:val="16"/>
    </w:rPr>
  </w:style>
  <w:style w:type="character" w:styleId="FooterChar" w:customStyle="1">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styleId="BalloonTextChar" w:customStyle="1">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8E525D"/>
    <w:pPr>
      <w:spacing w:after="160" w:line="259" w:lineRule="auto"/>
      <w:ind w:left="720"/>
      <w:contextualSpacing/>
    </w:pPr>
    <w:rPr>
      <w:rFonts w:asciiTheme="minorHAnsi" w:hAnsiTheme="minorHAnsi" w:eastAsia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B2315C"/>
    <w:rPr>
      <w:sz w:val="16"/>
      <w:szCs w:val="16"/>
    </w:rPr>
  </w:style>
  <w:style w:type="paragraph" w:styleId="CommentText">
    <w:name w:val="annotation text"/>
    <w:basedOn w:val="Normal"/>
    <w:link w:val="CommentTextChar"/>
    <w:uiPriority w:val="99"/>
    <w:unhideWhenUsed/>
    <w:rsid w:val="00B2315C"/>
    <w:rPr>
      <w:sz w:val="20"/>
      <w:szCs w:val="20"/>
    </w:rPr>
  </w:style>
  <w:style w:type="character" w:styleId="CommentTextChar" w:customStyle="1">
    <w:name w:val="Comment Text Char"/>
    <w:basedOn w:val="DefaultParagraphFont"/>
    <w:link w:val="CommentText"/>
    <w:uiPriority w:val="99"/>
    <w:rsid w:val="00B2315C"/>
  </w:style>
  <w:style w:type="paragraph" w:styleId="CommentSubject">
    <w:name w:val="annotation subject"/>
    <w:basedOn w:val="CommentText"/>
    <w:next w:val="CommentText"/>
    <w:link w:val="CommentSubjectChar"/>
    <w:uiPriority w:val="99"/>
    <w:semiHidden/>
    <w:unhideWhenUsed/>
    <w:rsid w:val="00B2315C"/>
    <w:rPr>
      <w:b/>
      <w:bCs/>
    </w:rPr>
  </w:style>
  <w:style w:type="character" w:styleId="CommentSubjectChar" w:customStyle="1">
    <w:name w:val="Comment Subject Char"/>
    <w:basedOn w:val="CommentTextChar"/>
    <w:link w:val="CommentSubject"/>
    <w:uiPriority w:val="99"/>
    <w:semiHidden/>
    <w:rsid w:val="00B2315C"/>
    <w:rPr>
      <w:b/>
      <w:bCs/>
    </w:rPr>
  </w:style>
  <w:style w:type="paragraph" w:styleId="Revision">
    <w:name w:val="Revision"/>
    <w:hidden/>
    <w:uiPriority w:val="99"/>
    <w:semiHidden/>
    <w:rsid w:val="00682D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oter" Target="footer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Initial Meeting Report.dot</ap:Template>
  <ap:Application>Microsoft Word for the web</ap:Application>
  <ap:DocSecurity>0</ap:DocSecurity>
  <ap:ScaleCrop>false</ap:ScaleCrop>
  <ap:Company>Purdue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rbecker</dc:creator>
  <keywords/>
  <dc:description/>
  <lastModifiedBy>Guda, Sumeeth Krishna</lastModifiedBy>
  <revision>5</revision>
  <lastPrinted>2004-08-23T17:38:00.0000000Z</lastPrinted>
  <dcterms:created xsi:type="dcterms:W3CDTF">2024-09-30T14:19:00.0000000Z</dcterms:created>
  <dcterms:modified xsi:type="dcterms:W3CDTF">2024-10-13T18:34:21.3128189Z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2024-09-27T14:34:00Z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b424d8bb-b545-4c2f-8be9-7c98bfe42e2d</vt:lpwstr>
  </property>
  <property fmtid="{D5CDD505-2E9C-101B-9397-08002B2CF9AE}" pid="8" name="MSIP_Label_4044bd30-2ed7-4c9d-9d12-46200872a97b_ContentBits">
    <vt:lpwstr>0</vt:lpwstr>
  </property>
</Properties>
</file>