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A26B7" w14:textId="77777777" w:rsidR="002E30FF" w:rsidRPr="00E02835" w:rsidRDefault="002E30FF" w:rsidP="002E30FF">
      <w:pPr>
        <w:pStyle w:val="z-TopofForm"/>
        <w:rPr>
          <w:rFonts w:ascii="Times New Roman" w:hAnsi="Times New Roman" w:cs="Times New Roman"/>
          <w:sz w:val="24"/>
          <w:szCs w:val="24"/>
        </w:rPr>
      </w:pPr>
      <w:r w:rsidRPr="00E02835">
        <w:rPr>
          <w:rFonts w:ascii="Times New Roman" w:hAnsi="Times New Roman" w:cs="Times New Roman"/>
          <w:sz w:val="24"/>
          <w:szCs w:val="24"/>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83"/>
        <w:gridCol w:w="2874"/>
      </w:tblGrid>
      <w:tr w:rsidR="00937676" w:rsidRPr="00E02835" w14:paraId="220051B0" w14:textId="77777777" w:rsidTr="00CC0F91">
        <w:trPr>
          <w:cantSplit/>
          <w:trHeight w:val="530"/>
        </w:trPr>
        <w:tc>
          <w:tcPr>
            <w:tcW w:w="856" w:type="dxa"/>
            <w:tcBorders>
              <w:bottom w:val="nil"/>
              <w:right w:val="nil"/>
            </w:tcBorders>
            <w:shd w:val="clear" w:color="auto" w:fill="auto"/>
            <w:vAlign w:val="center"/>
          </w:tcPr>
          <w:p w14:paraId="0D2C215D" w14:textId="77777777" w:rsidR="00937676" w:rsidRPr="00E02835" w:rsidRDefault="00937676"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Client:</w:t>
            </w:r>
          </w:p>
        </w:tc>
        <w:tc>
          <w:tcPr>
            <w:tcW w:w="5993" w:type="dxa"/>
            <w:tcBorders>
              <w:left w:val="nil"/>
              <w:bottom w:val="nil"/>
            </w:tcBorders>
            <w:shd w:val="clear" w:color="auto" w:fill="auto"/>
            <w:vAlign w:val="center"/>
          </w:tcPr>
          <w:p w14:paraId="71089492" w14:textId="183C89F8" w:rsidR="00937676" w:rsidRPr="00E02835" w:rsidRDefault="00D858B1" w:rsidP="004F7A82">
            <w:pPr>
              <w:pStyle w:val="PlainText"/>
              <w:rPr>
                <w:rFonts w:ascii="Times New Roman" w:hAnsi="Times New Roman" w:cs="Times New Roman"/>
                <w:sz w:val="24"/>
                <w:szCs w:val="24"/>
              </w:rPr>
            </w:pPr>
            <w:r w:rsidRPr="00E02835">
              <w:rPr>
                <w:rFonts w:ascii="Times New Roman" w:hAnsi="Times New Roman" w:cs="Times New Roman"/>
                <w:sz w:val="24"/>
                <w:szCs w:val="24"/>
              </w:rPr>
              <w:t>Jiawen Zhang</w:t>
            </w:r>
          </w:p>
        </w:tc>
        <w:tc>
          <w:tcPr>
            <w:tcW w:w="2957" w:type="dxa"/>
            <w:vAlign w:val="center"/>
          </w:tcPr>
          <w:p w14:paraId="7138902F" w14:textId="70DC64ED" w:rsidR="00937676" w:rsidRPr="00E02835" w:rsidRDefault="00937676" w:rsidP="002E30FF">
            <w:pPr>
              <w:pStyle w:val="PlainText"/>
              <w:rPr>
                <w:rFonts w:ascii="Times New Roman" w:hAnsi="Times New Roman" w:cs="Times New Roman"/>
                <w:sz w:val="24"/>
                <w:szCs w:val="24"/>
              </w:rPr>
            </w:pPr>
            <w:r w:rsidRPr="00E02835">
              <w:rPr>
                <w:rFonts w:ascii="Times New Roman" w:hAnsi="Times New Roman" w:cs="Times New Roman"/>
                <w:b/>
                <w:sz w:val="24"/>
                <w:szCs w:val="24"/>
              </w:rPr>
              <w:t>File:</w:t>
            </w:r>
            <w:r w:rsidRPr="00E02835">
              <w:rPr>
                <w:rFonts w:ascii="Times New Roman" w:hAnsi="Times New Roman" w:cs="Times New Roman"/>
                <w:sz w:val="24"/>
                <w:szCs w:val="24"/>
              </w:rPr>
              <w:t xml:space="preserve">  </w:t>
            </w:r>
            <w:r w:rsidR="00D858B1" w:rsidRPr="00E02835">
              <w:rPr>
                <w:rFonts w:ascii="Times New Roman" w:hAnsi="Times New Roman" w:cs="Times New Roman"/>
                <w:sz w:val="24"/>
                <w:szCs w:val="24"/>
              </w:rPr>
              <w:t>25-002</w:t>
            </w:r>
          </w:p>
        </w:tc>
      </w:tr>
      <w:tr w:rsidR="00937676" w:rsidRPr="00E02835" w14:paraId="0133393B" w14:textId="77777777" w:rsidTr="00CC0F91">
        <w:trPr>
          <w:cantSplit/>
          <w:trHeight w:val="485"/>
        </w:trPr>
        <w:tc>
          <w:tcPr>
            <w:tcW w:w="856" w:type="dxa"/>
            <w:tcBorders>
              <w:top w:val="nil"/>
              <w:bottom w:val="single" w:sz="4" w:space="0" w:color="auto"/>
              <w:right w:val="nil"/>
            </w:tcBorders>
            <w:shd w:val="clear" w:color="auto" w:fill="auto"/>
            <w:vAlign w:val="center"/>
          </w:tcPr>
          <w:p w14:paraId="014A9519" w14:textId="77777777" w:rsidR="00937676" w:rsidRPr="00E02835" w:rsidRDefault="00937676"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Dept:</w:t>
            </w:r>
          </w:p>
        </w:tc>
        <w:tc>
          <w:tcPr>
            <w:tcW w:w="5993" w:type="dxa"/>
            <w:tcBorders>
              <w:top w:val="nil"/>
              <w:left w:val="nil"/>
            </w:tcBorders>
            <w:shd w:val="clear" w:color="auto" w:fill="auto"/>
            <w:vAlign w:val="center"/>
          </w:tcPr>
          <w:p w14:paraId="2546907D" w14:textId="22468917" w:rsidR="00937676" w:rsidRPr="00E02835" w:rsidRDefault="00D858B1" w:rsidP="004F7A82">
            <w:pPr>
              <w:pStyle w:val="PlainText"/>
              <w:rPr>
                <w:rFonts w:ascii="Times New Roman" w:hAnsi="Times New Roman" w:cs="Times New Roman"/>
                <w:sz w:val="24"/>
                <w:szCs w:val="24"/>
              </w:rPr>
            </w:pPr>
            <w:r w:rsidRPr="00E02835">
              <w:rPr>
                <w:rFonts w:ascii="Times New Roman" w:hAnsi="Times New Roman" w:cs="Times New Roman"/>
                <w:sz w:val="24"/>
                <w:szCs w:val="24"/>
              </w:rPr>
              <w:t>Computer Graphics Technology</w:t>
            </w:r>
          </w:p>
        </w:tc>
        <w:tc>
          <w:tcPr>
            <w:tcW w:w="2957" w:type="dxa"/>
          </w:tcPr>
          <w:p w14:paraId="1F21CBED" w14:textId="77777777" w:rsidR="00937676" w:rsidRPr="00E02835" w:rsidRDefault="00937676" w:rsidP="004F7A82">
            <w:pPr>
              <w:pStyle w:val="PlainText"/>
              <w:rPr>
                <w:rFonts w:ascii="Times New Roman" w:hAnsi="Times New Roman" w:cs="Times New Roman"/>
                <w:b/>
                <w:sz w:val="24"/>
                <w:szCs w:val="24"/>
              </w:rPr>
            </w:pPr>
            <w:r w:rsidRPr="00E02835">
              <w:rPr>
                <w:rFonts w:ascii="Times New Roman" w:hAnsi="Times New Roman" w:cs="Times New Roman"/>
                <w:b/>
                <w:sz w:val="24"/>
                <w:szCs w:val="24"/>
              </w:rPr>
              <w:t xml:space="preserve">Faculty: </w:t>
            </w:r>
          </w:p>
          <w:p w14:paraId="6E991122" w14:textId="77777777" w:rsidR="00937676" w:rsidRPr="00E02835" w:rsidRDefault="00201516" w:rsidP="004F7A82">
            <w:pPr>
              <w:pStyle w:val="PlainText"/>
              <w:rPr>
                <w:rFonts w:ascii="Times New Roman" w:hAnsi="Times New Roman" w:cs="Times New Roman"/>
                <w:b/>
                <w:sz w:val="24"/>
                <w:szCs w:val="24"/>
              </w:rPr>
            </w:pPr>
            <w:r w:rsidRPr="00E02835">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5BF82E1A" wp14:editId="5B0D8578">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26F027"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">
                      <w10:wrap type="tight"/>
                    </v:oval>
                  </w:pict>
                </mc:Fallback>
              </mc:AlternateContent>
            </w:r>
            <w:r w:rsidRPr="00E02835">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30C62742" wp14:editId="3FE73034">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410201"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fillcolor="black [3213]"/>
                  </w:pict>
                </mc:Fallback>
              </mc:AlternateContent>
            </w:r>
            <w:r w:rsidR="00937676" w:rsidRPr="00E02835">
              <w:rPr>
                <w:rFonts w:ascii="Times New Roman" w:hAnsi="Times New Roman" w:cs="Times New Roman"/>
                <w:b/>
                <w:sz w:val="24"/>
                <w:szCs w:val="24"/>
              </w:rPr>
              <w:t>Student:</w:t>
            </w:r>
          </w:p>
        </w:tc>
      </w:tr>
      <w:tr w:rsidR="00937676" w:rsidRPr="00E02835" w14:paraId="18E3B46F" w14:textId="77777777" w:rsidTr="00CC0F91">
        <w:trPr>
          <w:cantSplit/>
          <w:trHeight w:val="530"/>
        </w:trPr>
        <w:tc>
          <w:tcPr>
            <w:tcW w:w="856" w:type="dxa"/>
            <w:tcBorders>
              <w:right w:val="nil"/>
            </w:tcBorders>
            <w:vAlign w:val="center"/>
          </w:tcPr>
          <w:p w14:paraId="25274FA5" w14:textId="77777777" w:rsidR="00937676" w:rsidRPr="00E02835" w:rsidRDefault="00937676" w:rsidP="002E30FF">
            <w:pPr>
              <w:pStyle w:val="PlainText"/>
              <w:rPr>
                <w:rFonts w:ascii="Times New Roman" w:hAnsi="Times New Roman" w:cs="Times New Roman"/>
                <w:b/>
                <w:sz w:val="24"/>
                <w:szCs w:val="24"/>
              </w:rPr>
            </w:pPr>
            <w:r w:rsidRPr="00E02835">
              <w:rPr>
                <w:rFonts w:ascii="Times New Roman" w:hAnsi="Times New Roman" w:cs="Times New Roman"/>
                <w:b/>
                <w:sz w:val="24"/>
                <w:szCs w:val="24"/>
              </w:rPr>
              <w:t>Date:</w:t>
            </w:r>
          </w:p>
        </w:tc>
        <w:tc>
          <w:tcPr>
            <w:tcW w:w="5993" w:type="dxa"/>
            <w:tcBorders>
              <w:left w:val="nil"/>
            </w:tcBorders>
            <w:vAlign w:val="center"/>
          </w:tcPr>
          <w:p w14:paraId="70274428" w14:textId="2D8F0C38" w:rsidR="00937676" w:rsidRPr="00E02835" w:rsidRDefault="00D858B1" w:rsidP="002E30FF">
            <w:pPr>
              <w:pStyle w:val="PlainText"/>
              <w:rPr>
                <w:rFonts w:ascii="Times New Roman" w:hAnsi="Times New Roman" w:cs="Times New Roman"/>
                <w:sz w:val="24"/>
                <w:szCs w:val="24"/>
              </w:rPr>
            </w:pPr>
            <w:r w:rsidRPr="00E02835">
              <w:rPr>
                <w:rFonts w:ascii="Times New Roman" w:hAnsi="Times New Roman" w:cs="Times New Roman"/>
                <w:sz w:val="24"/>
                <w:szCs w:val="24"/>
              </w:rPr>
              <w:t>1/28/25</w:t>
            </w:r>
          </w:p>
        </w:tc>
        <w:tc>
          <w:tcPr>
            <w:tcW w:w="2957" w:type="dxa"/>
          </w:tcPr>
          <w:p w14:paraId="2D6EA85C" w14:textId="77777777" w:rsidR="00937676" w:rsidRPr="00E02835" w:rsidRDefault="00937676" w:rsidP="002E30FF">
            <w:pPr>
              <w:pStyle w:val="PlainText"/>
              <w:rPr>
                <w:rFonts w:ascii="Times New Roman" w:hAnsi="Times New Roman" w:cs="Times New Roman"/>
                <w:b/>
                <w:sz w:val="24"/>
                <w:szCs w:val="24"/>
              </w:rPr>
            </w:pPr>
            <w:r w:rsidRPr="00E02835">
              <w:rPr>
                <w:rFonts w:ascii="Times New Roman" w:hAnsi="Times New Roman" w:cs="Times New Roman"/>
                <w:b/>
                <w:sz w:val="24"/>
                <w:szCs w:val="24"/>
              </w:rPr>
              <w:t xml:space="preserve">Initial Meeting: </w:t>
            </w:r>
          </w:p>
          <w:p w14:paraId="093D89FF" w14:textId="77777777" w:rsidR="00937676" w:rsidRPr="00E02835" w:rsidRDefault="00201516" w:rsidP="002E30FF">
            <w:pPr>
              <w:pStyle w:val="PlainText"/>
              <w:rPr>
                <w:rFonts w:ascii="Times New Roman" w:hAnsi="Times New Roman" w:cs="Times New Roman"/>
                <w:sz w:val="24"/>
                <w:szCs w:val="24"/>
              </w:rPr>
            </w:pPr>
            <w:r w:rsidRPr="00E02835">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00A039D4" wp14:editId="4F8BECAC">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C43554"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E02835">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61D99961" wp14:editId="73DDF93C">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5CE084"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"/>
                  </w:pict>
                </mc:Fallback>
              </mc:AlternateContent>
            </w:r>
            <w:r w:rsidR="00937676" w:rsidRPr="00E02835">
              <w:rPr>
                <w:rFonts w:ascii="Times New Roman" w:hAnsi="Times New Roman" w:cs="Times New Roman"/>
                <w:b/>
                <w:sz w:val="24"/>
                <w:szCs w:val="24"/>
              </w:rPr>
              <w:t>Follow-up:</w:t>
            </w:r>
          </w:p>
        </w:tc>
      </w:tr>
      <w:tr w:rsidR="004F7A82" w:rsidRPr="00E02835" w14:paraId="4E7F8D90" w14:textId="77777777" w:rsidTr="00CC0F91">
        <w:trPr>
          <w:cantSplit/>
          <w:trHeight w:val="1070"/>
        </w:trPr>
        <w:tc>
          <w:tcPr>
            <w:tcW w:w="9806" w:type="dxa"/>
            <w:gridSpan w:val="3"/>
            <w:tcBorders>
              <w:bottom w:val="single" w:sz="4" w:space="0" w:color="auto"/>
            </w:tcBorders>
          </w:tcPr>
          <w:p w14:paraId="728DD406" w14:textId="77777777" w:rsidR="00743A42" w:rsidRPr="00E02835" w:rsidRDefault="00743A42" w:rsidP="00743A42">
            <w:pPr>
              <w:pStyle w:val="PlainText"/>
              <w:rPr>
                <w:rFonts w:ascii="Times New Roman" w:hAnsi="Times New Roman" w:cs="Times New Roman"/>
                <w:b/>
                <w:sz w:val="24"/>
                <w:szCs w:val="24"/>
              </w:rPr>
            </w:pPr>
          </w:p>
          <w:p w14:paraId="460BD1E1" w14:textId="1C45E53C" w:rsidR="004F7A82" w:rsidRPr="00E02835" w:rsidRDefault="00743A42" w:rsidP="00743A42">
            <w:pPr>
              <w:pStyle w:val="PlainText"/>
              <w:rPr>
                <w:rFonts w:ascii="Times New Roman" w:hAnsi="Times New Roman" w:cs="Times New Roman"/>
                <w:sz w:val="24"/>
                <w:szCs w:val="24"/>
              </w:rPr>
            </w:pPr>
            <w:r w:rsidRPr="00E02835">
              <w:rPr>
                <w:rFonts w:ascii="Times New Roman" w:hAnsi="Times New Roman" w:cs="Times New Roman"/>
                <w:b/>
                <w:sz w:val="24"/>
                <w:szCs w:val="24"/>
              </w:rPr>
              <w:t>Consultant and Attendees:</w:t>
            </w:r>
            <w:r w:rsidRPr="00E02835">
              <w:rPr>
                <w:rFonts w:ascii="Times New Roman" w:hAnsi="Times New Roman" w:cs="Times New Roman"/>
                <w:sz w:val="24"/>
                <w:szCs w:val="24"/>
              </w:rPr>
              <w:t xml:space="preserve">  </w:t>
            </w:r>
            <w:r w:rsidR="00D858B1" w:rsidRPr="00E02835">
              <w:rPr>
                <w:rFonts w:ascii="Times New Roman" w:hAnsi="Times New Roman" w:cs="Times New Roman"/>
                <w:sz w:val="24"/>
                <w:szCs w:val="24"/>
              </w:rPr>
              <w:t>Jiawen Zhang, Sumeeth Guda, Dr. Nandhini Giri, Dr. Chong Gu</w:t>
            </w:r>
          </w:p>
        </w:tc>
      </w:tr>
      <w:tr w:rsidR="004F7A82" w:rsidRPr="00E02835" w14:paraId="5128FD0B" w14:textId="77777777" w:rsidTr="00CC0F91">
        <w:trPr>
          <w:cantSplit/>
          <w:trHeight w:val="1430"/>
        </w:trPr>
        <w:tc>
          <w:tcPr>
            <w:tcW w:w="9806" w:type="dxa"/>
            <w:gridSpan w:val="3"/>
            <w:tcBorders>
              <w:bottom w:val="nil"/>
            </w:tcBorders>
          </w:tcPr>
          <w:p w14:paraId="0E66AB93" w14:textId="77777777" w:rsidR="004F7A82" w:rsidRPr="00E02835" w:rsidRDefault="004F7A82" w:rsidP="004F7A82">
            <w:pPr>
              <w:pStyle w:val="PlainText"/>
              <w:rPr>
                <w:rFonts w:ascii="Times New Roman" w:hAnsi="Times New Roman" w:cs="Times New Roman"/>
                <w:sz w:val="24"/>
                <w:szCs w:val="24"/>
              </w:rPr>
            </w:pPr>
          </w:p>
          <w:p w14:paraId="13D0ED36" w14:textId="534CA682" w:rsidR="00A719D2" w:rsidRPr="00E02835" w:rsidRDefault="00743A42"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Statement of Problem:</w:t>
            </w:r>
            <w:r w:rsidRPr="00E02835">
              <w:rPr>
                <w:rFonts w:ascii="Times New Roman" w:hAnsi="Times New Roman" w:cs="Times New Roman"/>
                <w:sz w:val="24"/>
                <w:szCs w:val="24"/>
              </w:rPr>
              <w:t xml:space="preserve">  </w:t>
            </w:r>
            <w:r w:rsidR="00A461B7">
              <w:rPr>
                <w:rFonts w:ascii="Times New Roman" w:hAnsi="Times New Roman" w:cs="Times New Roman"/>
                <w:sz w:val="24"/>
                <w:szCs w:val="24"/>
              </w:rPr>
              <w:t xml:space="preserve">To determine if </w:t>
            </w:r>
            <w:r w:rsidR="00BF3B90" w:rsidRPr="00E02835">
              <w:rPr>
                <w:rFonts w:ascii="Times New Roman" w:hAnsi="Times New Roman" w:cs="Times New Roman"/>
                <w:sz w:val="24"/>
                <w:szCs w:val="24"/>
              </w:rPr>
              <w:t xml:space="preserve">integrating </w:t>
            </w:r>
            <w:r w:rsidR="00162886" w:rsidRPr="00E02835">
              <w:rPr>
                <w:rFonts w:ascii="Times New Roman" w:hAnsi="Times New Roman" w:cs="Times New Roman"/>
                <w:sz w:val="24"/>
                <w:szCs w:val="24"/>
              </w:rPr>
              <w:t>M</w:t>
            </w:r>
            <w:r w:rsidR="00BF3B90" w:rsidRPr="00E02835">
              <w:rPr>
                <w:rFonts w:ascii="Times New Roman" w:hAnsi="Times New Roman" w:cs="Times New Roman"/>
                <w:sz w:val="24"/>
                <w:szCs w:val="24"/>
              </w:rPr>
              <w:t>andala practices into a guided meditation app improve</w:t>
            </w:r>
            <w:r w:rsidR="00096A34">
              <w:rPr>
                <w:rFonts w:ascii="Times New Roman" w:hAnsi="Times New Roman" w:cs="Times New Roman"/>
                <w:sz w:val="24"/>
                <w:szCs w:val="24"/>
              </w:rPr>
              <w:t>s</w:t>
            </w:r>
            <w:r w:rsidR="00BF3B90" w:rsidRPr="00E02835">
              <w:rPr>
                <w:rFonts w:ascii="Times New Roman" w:hAnsi="Times New Roman" w:cs="Times New Roman"/>
                <w:sz w:val="24"/>
                <w:szCs w:val="24"/>
              </w:rPr>
              <w:t xml:space="preserve"> the overall love kindness meditation experience. </w:t>
            </w:r>
          </w:p>
        </w:tc>
      </w:tr>
      <w:tr w:rsidR="00743A42" w:rsidRPr="00E02835" w14:paraId="4838C397" w14:textId="77777777" w:rsidTr="00CC0F91">
        <w:trPr>
          <w:cantSplit/>
          <w:trHeight w:val="982"/>
        </w:trPr>
        <w:tc>
          <w:tcPr>
            <w:tcW w:w="9806" w:type="dxa"/>
            <w:gridSpan w:val="3"/>
            <w:tcBorders>
              <w:top w:val="nil"/>
              <w:bottom w:val="single" w:sz="4" w:space="0" w:color="auto"/>
            </w:tcBorders>
          </w:tcPr>
          <w:p w14:paraId="2C807354" w14:textId="77777777" w:rsidR="00743A42" w:rsidRPr="00E02835" w:rsidRDefault="00743A42" w:rsidP="004F7A82">
            <w:pPr>
              <w:pStyle w:val="PlainText"/>
              <w:rPr>
                <w:rFonts w:ascii="Times New Roman" w:hAnsi="Times New Roman" w:cs="Times New Roman"/>
                <w:sz w:val="24"/>
                <w:szCs w:val="24"/>
              </w:rPr>
            </w:pPr>
          </w:p>
          <w:p w14:paraId="56D5194F" w14:textId="3FC50092" w:rsidR="00743A42" w:rsidRPr="00E02835" w:rsidRDefault="00743A42"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Goal of this Project:</w:t>
            </w:r>
            <w:r w:rsidR="0083640B" w:rsidRPr="00E02835">
              <w:rPr>
                <w:rFonts w:ascii="Times New Roman" w:hAnsi="Times New Roman" w:cs="Times New Roman"/>
                <w:b/>
                <w:sz w:val="24"/>
                <w:szCs w:val="24"/>
              </w:rPr>
              <w:t xml:space="preserve"> </w:t>
            </w:r>
            <w:r w:rsidR="00A719D2" w:rsidRPr="00E02835">
              <w:rPr>
                <w:rFonts w:ascii="Times New Roman" w:hAnsi="Times New Roman" w:cs="Times New Roman"/>
                <w:sz w:val="24"/>
                <w:szCs w:val="24"/>
              </w:rPr>
              <w:t>Master</w:t>
            </w:r>
            <w:r w:rsidR="00BF3B90" w:rsidRPr="00E02835">
              <w:rPr>
                <w:rFonts w:ascii="Times New Roman" w:hAnsi="Times New Roman" w:cs="Times New Roman"/>
                <w:sz w:val="24"/>
                <w:szCs w:val="24"/>
              </w:rPr>
              <w:t>’</w:t>
            </w:r>
            <w:r w:rsidR="00A719D2" w:rsidRPr="00E02835">
              <w:rPr>
                <w:rFonts w:ascii="Times New Roman" w:hAnsi="Times New Roman" w:cs="Times New Roman"/>
                <w:sz w:val="24"/>
                <w:szCs w:val="24"/>
              </w:rPr>
              <w:t>s Thesis</w:t>
            </w:r>
          </w:p>
        </w:tc>
      </w:tr>
      <w:tr w:rsidR="004F7A82" w:rsidRPr="00E02835" w14:paraId="0C9AC207" w14:textId="77777777" w:rsidTr="00CC0F91">
        <w:trPr>
          <w:cantSplit/>
          <w:trHeight w:val="1583"/>
        </w:trPr>
        <w:tc>
          <w:tcPr>
            <w:tcW w:w="9806" w:type="dxa"/>
            <w:gridSpan w:val="3"/>
            <w:tcBorders>
              <w:bottom w:val="nil"/>
            </w:tcBorders>
          </w:tcPr>
          <w:p w14:paraId="44B4542B" w14:textId="77777777" w:rsidR="004F7A82" w:rsidRPr="00E02835" w:rsidRDefault="004F7A82" w:rsidP="004F7A82">
            <w:pPr>
              <w:pStyle w:val="PlainText"/>
              <w:rPr>
                <w:rFonts w:ascii="Times New Roman" w:hAnsi="Times New Roman" w:cs="Times New Roman"/>
                <w:sz w:val="24"/>
                <w:szCs w:val="24"/>
              </w:rPr>
            </w:pPr>
          </w:p>
          <w:p w14:paraId="23484697" w14:textId="77777777" w:rsidR="00743A42" w:rsidRPr="00E02835" w:rsidRDefault="00743A42"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 xml:space="preserve">Background: </w:t>
            </w:r>
          </w:p>
          <w:p w14:paraId="5C3CE0CE" w14:textId="4AAF8418" w:rsidR="006208E8" w:rsidRDefault="006208E8" w:rsidP="006208E8">
            <w:r w:rsidRPr="00E02835">
              <w:t>The client is a master’s student in CGT doing a master’s thesis project on how combining mandala creation with loving-kindness meditation</w:t>
            </w:r>
            <w:r w:rsidR="005D62A3">
              <w:t xml:space="preserve"> </w:t>
            </w:r>
            <w:r w:rsidRPr="00E02835">
              <w:t xml:space="preserve">(LKM) affects user engagement. LKM is a practice that involves sending goodwill and kindness to oneself and others. Mandala creation is based on Buddhist practices based on creating designs with colored sand. The aim of the client is to integrate the fundamentals of Mandala cultural practices into an LKM app to compare if it improves the meditation experience. They will conduct a pre and post survey experiment process to evaluate the effectiveness of cultural integration in digital meditation. </w:t>
            </w:r>
          </w:p>
          <w:p w14:paraId="5659A2B3" w14:textId="77777777" w:rsidR="00E02835" w:rsidRDefault="00E02835" w:rsidP="006208E8"/>
          <w:p w14:paraId="3261CC99" w14:textId="53B7116B" w:rsidR="00E02835" w:rsidRPr="00E02835" w:rsidRDefault="00E02835" w:rsidP="006208E8">
            <w:r>
              <w:t xml:space="preserve">The client came to the SCS since they needed validation that the survey design was appropriate for their study, as well as to see if having 20-30 participants is sufficient for analysis, and to learn what methods are most appropriate for the analysis. </w:t>
            </w:r>
          </w:p>
          <w:p w14:paraId="550DC711" w14:textId="12871B12" w:rsidR="00E83EFC" w:rsidRPr="00E02835" w:rsidRDefault="00E83EFC" w:rsidP="006208E8"/>
        </w:tc>
      </w:tr>
      <w:tr w:rsidR="00743A42" w:rsidRPr="00E02835" w14:paraId="7274EEB4" w14:textId="77777777" w:rsidTr="00CC0F91">
        <w:trPr>
          <w:cantSplit/>
          <w:trHeight w:val="712"/>
        </w:trPr>
        <w:tc>
          <w:tcPr>
            <w:tcW w:w="9806" w:type="dxa"/>
            <w:gridSpan w:val="3"/>
            <w:tcBorders>
              <w:top w:val="nil"/>
              <w:bottom w:val="single" w:sz="4" w:space="0" w:color="auto"/>
            </w:tcBorders>
          </w:tcPr>
          <w:p w14:paraId="28123AC5" w14:textId="77777777" w:rsidR="00743A42" w:rsidRPr="00E02835" w:rsidRDefault="00743A42" w:rsidP="004F7A82">
            <w:pPr>
              <w:pStyle w:val="PlainText"/>
              <w:rPr>
                <w:rFonts w:ascii="Times New Roman" w:hAnsi="Times New Roman" w:cs="Times New Roman"/>
                <w:sz w:val="24"/>
                <w:szCs w:val="24"/>
              </w:rPr>
            </w:pPr>
          </w:p>
          <w:p w14:paraId="5E656232" w14:textId="52F5E628" w:rsidR="00743A42" w:rsidRPr="00E02835" w:rsidRDefault="00743A42"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 xml:space="preserve">Progress of project at this time: </w:t>
            </w:r>
            <w:r w:rsidR="00917BED" w:rsidRPr="00E02835">
              <w:rPr>
                <w:rFonts w:ascii="Times New Roman" w:hAnsi="Times New Roman" w:cs="Times New Roman"/>
                <w:sz w:val="24"/>
                <w:szCs w:val="24"/>
              </w:rPr>
              <w:t>Design (no data collected)</w:t>
            </w:r>
          </w:p>
        </w:tc>
      </w:tr>
      <w:tr w:rsidR="004F7A82" w:rsidRPr="00E02835" w14:paraId="6141B470" w14:textId="77777777" w:rsidTr="00CC0F91">
        <w:trPr>
          <w:cantSplit/>
          <w:trHeight w:val="2334"/>
        </w:trPr>
        <w:tc>
          <w:tcPr>
            <w:tcW w:w="9806" w:type="dxa"/>
            <w:gridSpan w:val="3"/>
            <w:tcBorders>
              <w:bottom w:val="nil"/>
            </w:tcBorders>
          </w:tcPr>
          <w:p w14:paraId="0AF667BB" w14:textId="77777777" w:rsidR="004F7A82" w:rsidRPr="00E02835" w:rsidRDefault="004F7A82" w:rsidP="004F7A82">
            <w:pPr>
              <w:pStyle w:val="PlainText"/>
              <w:rPr>
                <w:rFonts w:ascii="Times New Roman" w:hAnsi="Times New Roman" w:cs="Times New Roman"/>
                <w:b/>
                <w:sz w:val="24"/>
                <w:szCs w:val="24"/>
              </w:rPr>
            </w:pPr>
          </w:p>
          <w:p w14:paraId="4CF61591" w14:textId="2CFB6616" w:rsidR="0062216E" w:rsidRPr="00E02835" w:rsidRDefault="00743A42"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 xml:space="preserve">Relevant information presented at </w:t>
            </w:r>
            <w:r w:rsidR="005E09E7" w:rsidRPr="00E02835">
              <w:rPr>
                <w:rFonts w:ascii="Times New Roman" w:hAnsi="Times New Roman" w:cs="Times New Roman"/>
                <w:b/>
                <w:sz w:val="24"/>
                <w:szCs w:val="24"/>
              </w:rPr>
              <w:t>the meeting</w:t>
            </w:r>
            <w:r w:rsidRPr="00E02835">
              <w:rPr>
                <w:rFonts w:ascii="Times New Roman" w:hAnsi="Times New Roman" w:cs="Times New Roman"/>
                <w:b/>
                <w:sz w:val="24"/>
                <w:szCs w:val="24"/>
              </w:rPr>
              <w:t xml:space="preserve">: </w:t>
            </w:r>
          </w:p>
          <w:p w14:paraId="44ACD591" w14:textId="77777777" w:rsidR="006208E8" w:rsidRPr="00E02835" w:rsidRDefault="006208E8" w:rsidP="004F7A82">
            <w:pPr>
              <w:pStyle w:val="PlainText"/>
              <w:rPr>
                <w:rFonts w:ascii="Times New Roman" w:hAnsi="Times New Roman" w:cs="Times New Roman"/>
                <w:sz w:val="24"/>
                <w:szCs w:val="24"/>
              </w:rPr>
            </w:pPr>
            <w:r w:rsidRPr="00E02835">
              <w:rPr>
                <w:rFonts w:ascii="Times New Roman" w:hAnsi="Times New Roman" w:cs="Times New Roman"/>
                <w:sz w:val="24"/>
                <w:szCs w:val="24"/>
                <w:u w:val="single"/>
              </w:rPr>
              <w:t xml:space="preserve">Experiment Design: </w:t>
            </w:r>
          </w:p>
          <w:p w14:paraId="19161655" w14:textId="77777777" w:rsidR="006208E8" w:rsidRPr="00E02835" w:rsidRDefault="006208E8" w:rsidP="006208E8">
            <w:pPr>
              <w:pStyle w:val="ListParagraph"/>
              <w:numPr>
                <w:ilvl w:val="0"/>
                <w:numId w:val="1"/>
              </w:numPr>
              <w:rPr>
                <w:rFonts w:ascii="Times New Roman" w:hAnsi="Times New Roman" w:cs="Times New Roman"/>
                <w:sz w:val="24"/>
                <w:szCs w:val="24"/>
              </w:rPr>
            </w:pPr>
            <w:r w:rsidRPr="00E02835">
              <w:rPr>
                <w:rFonts w:ascii="Times New Roman" w:hAnsi="Times New Roman" w:cs="Times New Roman"/>
                <w:sz w:val="24"/>
                <w:szCs w:val="24"/>
              </w:rPr>
              <w:t xml:space="preserve">A sample of 20-30 participants, representing a diverse range of meditation experience levels, will be recruited for user testing. </w:t>
            </w:r>
          </w:p>
          <w:p w14:paraId="7F637C23" w14:textId="77777777" w:rsidR="006208E8" w:rsidRPr="00E02835" w:rsidRDefault="006208E8" w:rsidP="006208E8">
            <w:pPr>
              <w:ind w:left="360"/>
            </w:pPr>
            <w:r w:rsidRPr="00E02835">
              <w:t xml:space="preserve">The testing will be conducted in two rounds: </w:t>
            </w:r>
          </w:p>
          <w:p w14:paraId="269E52F0" w14:textId="77777777" w:rsidR="006208E8" w:rsidRPr="00E02835" w:rsidRDefault="006208E8" w:rsidP="006208E8">
            <w:pPr>
              <w:ind w:left="360" w:firstLine="360"/>
            </w:pPr>
            <w:r w:rsidRPr="00E02835">
              <w:t xml:space="preserve">Round 1: </w:t>
            </w:r>
          </w:p>
          <w:p w14:paraId="22E07D5B" w14:textId="77777777" w:rsidR="006208E8" w:rsidRPr="00E02835" w:rsidRDefault="006208E8" w:rsidP="006208E8">
            <w:pPr>
              <w:pStyle w:val="ListParagraph"/>
              <w:numPr>
                <w:ilvl w:val="1"/>
                <w:numId w:val="1"/>
              </w:numPr>
              <w:rPr>
                <w:rFonts w:ascii="Times New Roman" w:hAnsi="Times New Roman" w:cs="Times New Roman"/>
                <w:sz w:val="24"/>
                <w:szCs w:val="24"/>
              </w:rPr>
            </w:pPr>
            <w:r w:rsidRPr="00E02835">
              <w:rPr>
                <w:rFonts w:ascii="Times New Roman" w:hAnsi="Times New Roman" w:cs="Times New Roman"/>
                <w:sz w:val="24"/>
                <w:szCs w:val="24"/>
              </w:rPr>
              <w:t xml:space="preserve"> Participants complete pre-test questionnaires (demographics, FFMQ, SCS-SF)</w:t>
            </w:r>
          </w:p>
          <w:p w14:paraId="1935E06E" w14:textId="77777777" w:rsidR="006208E8" w:rsidRPr="00E02835" w:rsidRDefault="006208E8" w:rsidP="006208E8">
            <w:pPr>
              <w:pStyle w:val="ListParagraph"/>
              <w:numPr>
                <w:ilvl w:val="1"/>
                <w:numId w:val="1"/>
              </w:numPr>
              <w:rPr>
                <w:rFonts w:ascii="Times New Roman" w:hAnsi="Times New Roman" w:cs="Times New Roman"/>
                <w:sz w:val="24"/>
                <w:szCs w:val="24"/>
              </w:rPr>
            </w:pPr>
            <w:r w:rsidRPr="00E02835">
              <w:rPr>
                <w:rFonts w:ascii="Times New Roman" w:hAnsi="Times New Roman" w:cs="Times New Roman"/>
                <w:sz w:val="24"/>
                <w:szCs w:val="24"/>
              </w:rPr>
              <w:t xml:space="preserve">Participants engage in guided Loving-Kindness Meditation (without Mandala practices) </w:t>
            </w:r>
          </w:p>
          <w:p w14:paraId="42EFA3AB" w14:textId="77777777" w:rsidR="006208E8" w:rsidRPr="00E02835" w:rsidRDefault="006208E8" w:rsidP="006208E8">
            <w:pPr>
              <w:pStyle w:val="ListParagraph"/>
              <w:numPr>
                <w:ilvl w:val="1"/>
                <w:numId w:val="1"/>
              </w:numPr>
              <w:rPr>
                <w:rFonts w:ascii="Times New Roman" w:hAnsi="Times New Roman" w:cs="Times New Roman"/>
                <w:sz w:val="24"/>
                <w:szCs w:val="24"/>
              </w:rPr>
            </w:pPr>
            <w:r w:rsidRPr="00E02835">
              <w:rPr>
                <w:rFonts w:ascii="Times New Roman" w:hAnsi="Times New Roman" w:cs="Times New Roman"/>
                <w:sz w:val="24"/>
                <w:szCs w:val="24"/>
              </w:rPr>
              <w:t xml:space="preserve">Post-session questionnaires (FFMQ, SCS-SF) </w:t>
            </w:r>
          </w:p>
          <w:p w14:paraId="7E66AA70" w14:textId="77777777" w:rsidR="006208E8" w:rsidRPr="00E02835" w:rsidRDefault="006208E8" w:rsidP="006208E8">
            <w:pPr>
              <w:ind w:firstLine="720"/>
            </w:pPr>
            <w:r w:rsidRPr="00E02835">
              <w:t xml:space="preserve">Round 2: </w:t>
            </w:r>
          </w:p>
          <w:p w14:paraId="43A58A4A" w14:textId="77777777" w:rsidR="006208E8" w:rsidRPr="00E02835" w:rsidRDefault="006208E8" w:rsidP="006208E8">
            <w:pPr>
              <w:pStyle w:val="ListParagraph"/>
              <w:numPr>
                <w:ilvl w:val="1"/>
                <w:numId w:val="1"/>
              </w:numPr>
              <w:rPr>
                <w:rFonts w:ascii="Times New Roman" w:hAnsi="Times New Roman" w:cs="Times New Roman"/>
                <w:sz w:val="24"/>
                <w:szCs w:val="24"/>
              </w:rPr>
            </w:pPr>
            <w:r w:rsidRPr="00E02835">
              <w:rPr>
                <w:rFonts w:ascii="Times New Roman" w:hAnsi="Times New Roman" w:cs="Times New Roman"/>
                <w:sz w:val="24"/>
                <w:szCs w:val="24"/>
              </w:rPr>
              <w:t>Participants use the developed application integrating Mandala practices with LKM</w:t>
            </w:r>
          </w:p>
          <w:p w14:paraId="352AF6AC" w14:textId="77777777" w:rsidR="00FB4DA7" w:rsidRPr="00E02835" w:rsidRDefault="006208E8" w:rsidP="00FB4DA7">
            <w:pPr>
              <w:pStyle w:val="ListParagraph"/>
              <w:numPr>
                <w:ilvl w:val="1"/>
                <w:numId w:val="1"/>
              </w:numPr>
              <w:rPr>
                <w:rFonts w:ascii="Times New Roman" w:hAnsi="Times New Roman" w:cs="Times New Roman"/>
                <w:sz w:val="24"/>
                <w:szCs w:val="24"/>
              </w:rPr>
            </w:pPr>
            <w:r w:rsidRPr="00E02835">
              <w:rPr>
                <w:rFonts w:ascii="Times New Roman" w:hAnsi="Times New Roman" w:cs="Times New Roman"/>
                <w:sz w:val="24"/>
                <w:szCs w:val="24"/>
              </w:rPr>
              <w:t xml:space="preserve">Post-session questionnaires (FFMQ, SCS-SF) </w:t>
            </w:r>
          </w:p>
          <w:p w14:paraId="3462C604" w14:textId="25A6A53C" w:rsidR="00FB4DA7" w:rsidRPr="00E02835" w:rsidRDefault="006208E8" w:rsidP="00FB4DA7">
            <w:pPr>
              <w:pStyle w:val="ListParagraph"/>
              <w:numPr>
                <w:ilvl w:val="1"/>
                <w:numId w:val="1"/>
              </w:numPr>
              <w:rPr>
                <w:rFonts w:ascii="Times New Roman" w:hAnsi="Times New Roman" w:cs="Times New Roman"/>
                <w:sz w:val="24"/>
                <w:szCs w:val="24"/>
              </w:rPr>
            </w:pPr>
            <w:r w:rsidRPr="00E02835">
              <w:rPr>
                <w:rFonts w:ascii="Times New Roman" w:hAnsi="Times New Roman" w:cs="Times New Roman"/>
                <w:sz w:val="24"/>
                <w:szCs w:val="24"/>
              </w:rPr>
              <w:t>Brief qualitative feedback on the experience</w:t>
            </w:r>
          </w:p>
          <w:p w14:paraId="7EA5CF79" w14:textId="3B3DD947" w:rsidR="000828BA" w:rsidRPr="00E02835" w:rsidRDefault="000828BA" w:rsidP="000828BA">
            <w:pPr>
              <w:pStyle w:val="ListParagraph"/>
              <w:numPr>
                <w:ilvl w:val="0"/>
                <w:numId w:val="1"/>
              </w:numPr>
              <w:rPr>
                <w:rFonts w:ascii="Times New Roman" w:hAnsi="Times New Roman" w:cs="Times New Roman"/>
                <w:sz w:val="24"/>
                <w:szCs w:val="24"/>
              </w:rPr>
            </w:pPr>
            <w:r w:rsidRPr="00E02835">
              <w:rPr>
                <w:rFonts w:ascii="Times New Roman" w:hAnsi="Times New Roman" w:cs="Times New Roman"/>
                <w:sz w:val="24"/>
                <w:szCs w:val="24"/>
              </w:rPr>
              <w:t xml:space="preserve">Independent Variables: Meditation type (traditional LKM vs integrated mandala-LKM), Time (pre vs post intervention) </w:t>
            </w:r>
          </w:p>
          <w:p w14:paraId="0C7D8FD5" w14:textId="576D4037" w:rsidR="00FB4DA7" w:rsidRPr="00E02835" w:rsidRDefault="00FB4DA7" w:rsidP="00FB4DA7">
            <w:pPr>
              <w:pStyle w:val="ListParagraph"/>
              <w:numPr>
                <w:ilvl w:val="0"/>
                <w:numId w:val="1"/>
              </w:numPr>
              <w:rPr>
                <w:rFonts w:ascii="Times New Roman" w:hAnsi="Times New Roman" w:cs="Times New Roman"/>
                <w:sz w:val="24"/>
                <w:szCs w:val="24"/>
              </w:rPr>
            </w:pPr>
            <w:r w:rsidRPr="00E02835">
              <w:rPr>
                <w:rFonts w:ascii="Times New Roman" w:hAnsi="Times New Roman" w:cs="Times New Roman"/>
                <w:sz w:val="24"/>
                <w:szCs w:val="24"/>
              </w:rPr>
              <w:t>Dependent Variables: Mindfulness scores (FFMQ), Self-compassion scores (SCS-SF), Qualitative feedback</w:t>
            </w:r>
          </w:p>
          <w:p w14:paraId="48039F31" w14:textId="77777777" w:rsidR="00FB4DA7" w:rsidRPr="00E02835" w:rsidRDefault="00FB4DA7" w:rsidP="00FB4DA7">
            <w:pPr>
              <w:ind w:left="360"/>
            </w:pPr>
            <w:r w:rsidRPr="00E02835">
              <w:t>Five Facet Mindfulness Questionnaire (FFMQ): A 39-item scale assessing five facets of mindfulness.</w:t>
            </w:r>
          </w:p>
          <w:p w14:paraId="4DFEF936" w14:textId="77777777" w:rsidR="00FB4DA7" w:rsidRPr="00E02835" w:rsidRDefault="00FB4DA7" w:rsidP="00FB4DA7">
            <w:pPr>
              <w:ind w:left="360"/>
            </w:pPr>
            <w:r w:rsidRPr="00E02835">
              <w:t>Self-Compassion Scale - Short Form (SCS-SF): A 12-item scale measuring six components of self-compassion.</w:t>
            </w:r>
          </w:p>
          <w:p w14:paraId="49AB615C" w14:textId="77777777" w:rsidR="00FB4DA7" w:rsidRPr="00E02835" w:rsidRDefault="00FB4DA7" w:rsidP="00FB4DA7">
            <w:pPr>
              <w:ind w:left="360"/>
            </w:pPr>
            <w:r w:rsidRPr="00E02835">
              <w:t>Qualitative feedback: Open-ended questions about the user’s experience with the application.</w:t>
            </w:r>
          </w:p>
          <w:p w14:paraId="007BFF7F" w14:textId="77777777" w:rsidR="000828BA" w:rsidRPr="00E02835" w:rsidRDefault="000828BA" w:rsidP="00FB4DA7"/>
          <w:p w14:paraId="59619799" w14:textId="58A4A435" w:rsidR="00FB4DA7" w:rsidRPr="00E02835" w:rsidRDefault="00FB4DA7" w:rsidP="00FB4DA7">
            <w:r w:rsidRPr="00E02835">
              <w:rPr>
                <w:u w:val="single"/>
              </w:rPr>
              <w:t xml:space="preserve">Survey Design: </w:t>
            </w:r>
          </w:p>
          <w:p w14:paraId="0CC7EE7C" w14:textId="1716A8D6" w:rsidR="00FB4DA7" w:rsidRPr="00E02835" w:rsidRDefault="00712617" w:rsidP="00FB4DA7">
            <w:pPr>
              <w:pStyle w:val="ListParagraph"/>
              <w:numPr>
                <w:ilvl w:val="0"/>
                <w:numId w:val="1"/>
              </w:numPr>
              <w:rPr>
                <w:rFonts w:ascii="Times New Roman" w:hAnsi="Times New Roman" w:cs="Times New Roman"/>
                <w:sz w:val="24"/>
                <w:szCs w:val="24"/>
              </w:rPr>
            </w:pPr>
            <w:r w:rsidRPr="00E02835">
              <w:rPr>
                <w:rFonts w:ascii="Times New Roman" w:hAnsi="Times New Roman" w:cs="Times New Roman"/>
                <w:sz w:val="24"/>
                <w:szCs w:val="24"/>
              </w:rPr>
              <w:t xml:space="preserve">FFMQ Survey: 39 5-point Likert Scale questions with a results section containing 6 aggregate score sections adding 6-7 of the responses from the 39 survey questions. The responses of the Likert scale can be combined since they are all </w:t>
            </w:r>
            <w:r w:rsidR="008D3E8F">
              <w:rPr>
                <w:rFonts w:ascii="Times New Roman" w:hAnsi="Times New Roman" w:cs="Times New Roman"/>
                <w:sz w:val="24"/>
                <w:szCs w:val="24"/>
              </w:rPr>
              <w:t>ordinal</w:t>
            </w:r>
            <w:r w:rsidRPr="00E02835">
              <w:rPr>
                <w:rFonts w:ascii="Times New Roman" w:hAnsi="Times New Roman" w:cs="Times New Roman"/>
                <w:sz w:val="24"/>
                <w:szCs w:val="24"/>
              </w:rPr>
              <w:t xml:space="preserve">. </w:t>
            </w:r>
          </w:p>
          <w:p w14:paraId="5B94B2D0" w14:textId="47988642" w:rsidR="008D3E8F" w:rsidRPr="008D3E8F" w:rsidRDefault="00712617" w:rsidP="008D3E8F">
            <w:pPr>
              <w:pStyle w:val="ListParagraph"/>
              <w:numPr>
                <w:ilvl w:val="0"/>
                <w:numId w:val="1"/>
              </w:numPr>
              <w:rPr>
                <w:rFonts w:ascii="Times New Roman" w:hAnsi="Times New Roman" w:cs="Times New Roman"/>
                <w:sz w:val="24"/>
                <w:szCs w:val="24"/>
              </w:rPr>
            </w:pPr>
            <w:r w:rsidRPr="00E02835">
              <w:rPr>
                <w:rFonts w:ascii="Times New Roman" w:hAnsi="Times New Roman" w:cs="Times New Roman"/>
                <w:sz w:val="24"/>
                <w:szCs w:val="24"/>
              </w:rPr>
              <w:t xml:space="preserve">SCS-SF survey: 12 5-point Likert Scale questions with the scaling of the Likert Scales not being consistent (Some are in reverse order). </w:t>
            </w:r>
          </w:p>
          <w:p w14:paraId="0B461ED5" w14:textId="77777777" w:rsidR="00E02835" w:rsidRDefault="00E02835" w:rsidP="00E02835"/>
          <w:p w14:paraId="6E6117A1" w14:textId="5170FA3A" w:rsidR="00E02835" w:rsidRDefault="00E02835" w:rsidP="00E02835">
            <w:pPr>
              <w:rPr>
                <w:u w:val="single"/>
              </w:rPr>
            </w:pPr>
            <w:r>
              <w:rPr>
                <w:u w:val="single"/>
              </w:rPr>
              <w:t>Client’s Research Question</w:t>
            </w:r>
            <w:r w:rsidR="0028717E">
              <w:rPr>
                <w:u w:val="single"/>
              </w:rPr>
              <w:t>s</w:t>
            </w:r>
            <w:r>
              <w:rPr>
                <w:u w:val="single"/>
              </w:rPr>
              <w:t xml:space="preserve">: </w:t>
            </w:r>
          </w:p>
          <w:p w14:paraId="2A59D85E" w14:textId="77777777" w:rsidR="0028717E" w:rsidRPr="008A7BD4" w:rsidRDefault="0028717E" w:rsidP="0028717E">
            <w:pPr>
              <w:pStyle w:val="ListParagraph"/>
              <w:numPr>
                <w:ilvl w:val="0"/>
                <w:numId w:val="1"/>
              </w:numPr>
              <w:rPr>
                <w:rFonts w:ascii="Times New Roman" w:hAnsi="Times New Roman" w:cs="Times New Roman"/>
                <w:b/>
                <w:bCs/>
                <w:sz w:val="24"/>
                <w:szCs w:val="24"/>
              </w:rPr>
            </w:pPr>
            <w:r w:rsidRPr="008A7BD4">
              <w:rPr>
                <w:rFonts w:ascii="Times New Roman" w:hAnsi="Times New Roman" w:cs="Times New Roman"/>
                <w:sz w:val="24"/>
                <w:szCs w:val="24"/>
              </w:rPr>
              <w:t>Does mandala integration significantly improve mindfulness scores compared to traditional LKM?</w:t>
            </w:r>
          </w:p>
          <w:p w14:paraId="53CE57E1" w14:textId="77777777" w:rsidR="0028717E" w:rsidRPr="008A7BD4" w:rsidRDefault="0028717E" w:rsidP="0028717E">
            <w:pPr>
              <w:pStyle w:val="ListParagraph"/>
              <w:numPr>
                <w:ilvl w:val="0"/>
                <w:numId w:val="1"/>
              </w:numPr>
              <w:rPr>
                <w:rFonts w:ascii="Times New Roman" w:hAnsi="Times New Roman" w:cs="Times New Roman"/>
                <w:b/>
                <w:bCs/>
                <w:sz w:val="24"/>
                <w:szCs w:val="24"/>
              </w:rPr>
            </w:pPr>
            <w:r w:rsidRPr="008A7BD4">
              <w:rPr>
                <w:rFonts w:ascii="Times New Roman" w:hAnsi="Times New Roman" w:cs="Times New Roman"/>
                <w:sz w:val="24"/>
                <w:szCs w:val="24"/>
              </w:rPr>
              <w:t>Are there significant differences in self-compassion scores between traditional and integrated approaches?</w:t>
            </w:r>
          </w:p>
          <w:p w14:paraId="09A8BE6D" w14:textId="796DE8BE" w:rsidR="0028717E" w:rsidRPr="0028717E" w:rsidRDefault="0028717E" w:rsidP="0028717E">
            <w:pPr>
              <w:pStyle w:val="ListParagraph"/>
              <w:numPr>
                <w:ilvl w:val="0"/>
                <w:numId w:val="1"/>
              </w:numPr>
              <w:rPr>
                <w:rFonts w:ascii="Times New Roman" w:hAnsi="Times New Roman" w:cs="Times New Roman"/>
                <w:b/>
                <w:bCs/>
                <w:sz w:val="24"/>
                <w:szCs w:val="24"/>
              </w:rPr>
            </w:pPr>
            <w:r w:rsidRPr="008A7BD4">
              <w:rPr>
                <w:rFonts w:ascii="Times New Roman" w:hAnsi="Times New Roman" w:cs="Times New Roman"/>
                <w:sz w:val="24"/>
                <w:szCs w:val="24"/>
              </w:rPr>
              <w:t>Is integrated meditation more engaging than the traditional</w:t>
            </w:r>
            <w:r>
              <w:rPr>
                <w:rFonts w:ascii="Times New Roman" w:hAnsi="Times New Roman" w:cs="Times New Roman"/>
                <w:sz w:val="24"/>
                <w:szCs w:val="24"/>
              </w:rPr>
              <w:t xml:space="preserve"> approach?</w:t>
            </w:r>
          </w:p>
          <w:p w14:paraId="7830EA56" w14:textId="1258A6CD" w:rsidR="0028717E" w:rsidRPr="0028717E" w:rsidRDefault="0028717E" w:rsidP="0028717E">
            <w:r>
              <w:rPr>
                <w:u w:val="single"/>
              </w:rPr>
              <w:t xml:space="preserve">Meeting Notes: </w:t>
            </w:r>
          </w:p>
          <w:p w14:paraId="0BC64AD1" w14:textId="799C947F" w:rsidR="008D3E8F" w:rsidRDefault="002A686E" w:rsidP="00AF3F0B">
            <w:pPr>
              <w:pStyle w:val="PlainText"/>
              <w:rPr>
                <w:rFonts w:ascii="Times New Roman" w:hAnsi="Times New Roman" w:cs="Times New Roman"/>
                <w:sz w:val="24"/>
                <w:szCs w:val="24"/>
              </w:rPr>
            </w:pPr>
            <w:r>
              <w:rPr>
                <w:rFonts w:ascii="Times New Roman" w:hAnsi="Times New Roman" w:cs="Times New Roman"/>
                <w:sz w:val="24"/>
                <w:szCs w:val="24"/>
              </w:rPr>
              <w:t xml:space="preserve">In the beginning of the meeting, Jiawen presented to Sumeeth and Dr. Gu the background of the project and the rationale for why they would like to incorporate Mandala cultural </w:t>
            </w:r>
            <w:r w:rsidR="006F38F5">
              <w:rPr>
                <w:rFonts w:ascii="Times New Roman" w:hAnsi="Times New Roman" w:cs="Times New Roman"/>
                <w:sz w:val="24"/>
                <w:szCs w:val="24"/>
              </w:rPr>
              <w:t>elements into the experimental</w:t>
            </w:r>
            <w:r w:rsidR="006448EA">
              <w:rPr>
                <w:rFonts w:ascii="Times New Roman" w:hAnsi="Times New Roman" w:cs="Times New Roman"/>
                <w:sz w:val="24"/>
                <w:szCs w:val="24"/>
              </w:rPr>
              <w:t xml:space="preserve"> design. For the most part Dr. Gu questione</w:t>
            </w:r>
            <w:r w:rsidR="008D3E8F">
              <w:rPr>
                <w:rFonts w:ascii="Times New Roman" w:hAnsi="Times New Roman" w:cs="Times New Roman"/>
                <w:sz w:val="24"/>
                <w:szCs w:val="24"/>
              </w:rPr>
              <w:t xml:space="preserve">d how the effect of the Mandala </w:t>
            </w:r>
            <w:r w:rsidR="008D3E8F">
              <w:rPr>
                <w:rFonts w:ascii="Times New Roman" w:hAnsi="Times New Roman" w:cs="Times New Roman"/>
                <w:sz w:val="24"/>
                <w:szCs w:val="24"/>
              </w:rPr>
              <w:lastRenderedPageBreak/>
              <w:t>would be received by the participants of the experiment, and if the result of incorporating the Mandala practices into the LKM app would have any significant effect on the experiment. Dr. Giri mentioned that t</w:t>
            </w:r>
            <w:r w:rsidR="008D3E8F" w:rsidRPr="008D3E8F">
              <w:rPr>
                <w:rFonts w:ascii="Times New Roman" w:hAnsi="Times New Roman" w:cs="Times New Roman"/>
                <w:sz w:val="24"/>
                <w:szCs w:val="24"/>
              </w:rPr>
              <w:t>hey are trying to improve the digital meditation experience,</w:t>
            </w:r>
            <w:r w:rsidR="008D3E8F">
              <w:rPr>
                <w:rFonts w:ascii="Times New Roman" w:hAnsi="Times New Roman" w:cs="Times New Roman"/>
                <w:sz w:val="24"/>
                <w:szCs w:val="24"/>
              </w:rPr>
              <w:t xml:space="preserve"> and they are c</w:t>
            </w:r>
            <w:r w:rsidR="008D3E8F" w:rsidRPr="008D3E8F">
              <w:rPr>
                <w:rFonts w:ascii="Times New Roman" w:hAnsi="Times New Roman" w:cs="Times New Roman"/>
                <w:sz w:val="24"/>
                <w:szCs w:val="24"/>
              </w:rPr>
              <w:t xml:space="preserve">omparing a guided meditation </w:t>
            </w:r>
            <w:r w:rsidR="008D3E8F">
              <w:rPr>
                <w:rFonts w:ascii="Times New Roman" w:hAnsi="Times New Roman" w:cs="Times New Roman"/>
                <w:sz w:val="24"/>
                <w:szCs w:val="24"/>
              </w:rPr>
              <w:t>app like Calm against</w:t>
            </w:r>
            <w:r w:rsidR="008D3E8F" w:rsidRPr="008D3E8F">
              <w:rPr>
                <w:rFonts w:ascii="Times New Roman" w:hAnsi="Times New Roman" w:cs="Times New Roman"/>
                <w:sz w:val="24"/>
                <w:szCs w:val="24"/>
              </w:rPr>
              <w:t xml:space="preserve"> a Mandela meditation to see if that activity enhances the experience through cultural practices</w:t>
            </w:r>
            <w:r w:rsidR="008D3E8F">
              <w:rPr>
                <w:rFonts w:ascii="Times New Roman" w:hAnsi="Times New Roman" w:cs="Times New Roman"/>
                <w:sz w:val="24"/>
                <w:szCs w:val="24"/>
              </w:rPr>
              <w:t>. She mentioned that th</w:t>
            </w:r>
            <w:r w:rsidR="008D3E8F" w:rsidRPr="008D3E8F">
              <w:rPr>
                <w:rFonts w:ascii="Times New Roman" w:hAnsi="Times New Roman" w:cs="Times New Roman"/>
                <w:sz w:val="24"/>
                <w:szCs w:val="24"/>
              </w:rPr>
              <w:t>ere are limitations with the meditation apps for beginners, Mandela is a lot more simple and easier to visualize for beginners.</w:t>
            </w:r>
            <w:r w:rsidR="008D3E8F">
              <w:rPr>
                <w:rFonts w:ascii="Times New Roman" w:hAnsi="Times New Roman" w:cs="Times New Roman"/>
                <w:sz w:val="24"/>
                <w:szCs w:val="24"/>
              </w:rPr>
              <w:t xml:space="preserve"> Their focus is more on </w:t>
            </w:r>
            <w:r w:rsidR="00AF3F0B">
              <w:rPr>
                <w:rFonts w:ascii="Times New Roman" w:hAnsi="Times New Roman" w:cs="Times New Roman"/>
                <w:sz w:val="24"/>
                <w:szCs w:val="24"/>
              </w:rPr>
              <w:t>Human</w:t>
            </w:r>
            <w:r w:rsidR="008D3E8F">
              <w:rPr>
                <w:rFonts w:ascii="Times New Roman" w:hAnsi="Times New Roman" w:cs="Times New Roman"/>
                <w:sz w:val="24"/>
                <w:szCs w:val="24"/>
              </w:rPr>
              <w:t xml:space="preserve"> Computer Interaction (HCI) and h</w:t>
            </w:r>
            <w:r w:rsidR="008D3E8F" w:rsidRPr="008D3E8F">
              <w:rPr>
                <w:rFonts w:ascii="Times New Roman" w:hAnsi="Times New Roman" w:cs="Times New Roman"/>
                <w:sz w:val="24"/>
                <w:szCs w:val="24"/>
              </w:rPr>
              <w:t xml:space="preserve">ow to take the cultural elements of the Mandela and use it to improve </w:t>
            </w:r>
            <w:r w:rsidR="00AF3F0B" w:rsidRPr="008D3E8F">
              <w:rPr>
                <w:rFonts w:ascii="Times New Roman" w:hAnsi="Times New Roman" w:cs="Times New Roman"/>
                <w:sz w:val="24"/>
                <w:szCs w:val="24"/>
              </w:rPr>
              <w:t>overall</w:t>
            </w:r>
            <w:r w:rsidR="008D3E8F" w:rsidRPr="008D3E8F">
              <w:rPr>
                <w:rFonts w:ascii="Times New Roman" w:hAnsi="Times New Roman" w:cs="Times New Roman"/>
                <w:sz w:val="24"/>
                <w:szCs w:val="24"/>
              </w:rPr>
              <w:t xml:space="preserve"> experience.</w:t>
            </w:r>
            <w:r w:rsidR="00AF3F0B">
              <w:rPr>
                <w:rFonts w:ascii="Times New Roman" w:hAnsi="Times New Roman" w:cs="Times New Roman"/>
                <w:sz w:val="24"/>
                <w:szCs w:val="24"/>
              </w:rPr>
              <w:t xml:space="preserve"> Dr. Gu was a bit concerned, because w</w:t>
            </w:r>
            <w:r w:rsidR="00AF3F0B" w:rsidRPr="00AF3F0B">
              <w:rPr>
                <w:rFonts w:ascii="Times New Roman" w:hAnsi="Times New Roman" w:cs="Times New Roman"/>
                <w:sz w:val="24"/>
                <w:szCs w:val="24"/>
              </w:rPr>
              <w:t>ithout prior education on the Mandela practice, the people who are in the survey might not have experience or know what the meaning of Mandela is. Incorporating Mandela might not have much difference.</w:t>
            </w:r>
            <w:r w:rsidR="00AF3F0B">
              <w:rPr>
                <w:rFonts w:ascii="Times New Roman" w:hAnsi="Times New Roman" w:cs="Times New Roman"/>
                <w:sz w:val="24"/>
                <w:szCs w:val="24"/>
              </w:rPr>
              <w:t xml:space="preserve"> Dr. Giri mentioned that t</w:t>
            </w:r>
            <w:r w:rsidR="00AF3F0B" w:rsidRPr="00AF3F0B">
              <w:rPr>
                <w:rFonts w:ascii="Times New Roman" w:hAnsi="Times New Roman" w:cs="Times New Roman"/>
                <w:sz w:val="24"/>
                <w:szCs w:val="24"/>
              </w:rPr>
              <w:t xml:space="preserve">hey are starting with people who don't have experience with Mandela, they aren't interested in the beliefs only the surface level meaning of Mandela. </w:t>
            </w:r>
            <w:r w:rsidR="00AF3F0B">
              <w:rPr>
                <w:rFonts w:ascii="Times New Roman" w:hAnsi="Times New Roman" w:cs="Times New Roman"/>
                <w:sz w:val="24"/>
                <w:szCs w:val="24"/>
              </w:rPr>
              <w:t>Dr. Gu mentioned that i</w:t>
            </w:r>
            <w:r w:rsidR="00AF3F0B" w:rsidRPr="00AF3F0B">
              <w:rPr>
                <w:rFonts w:ascii="Times New Roman" w:hAnsi="Times New Roman" w:cs="Times New Roman"/>
                <w:sz w:val="24"/>
                <w:szCs w:val="24"/>
              </w:rPr>
              <w:t xml:space="preserve">f participants don't have prior knowledge of Mandela and </w:t>
            </w:r>
            <w:r w:rsidR="00AF3F0B">
              <w:rPr>
                <w:rFonts w:ascii="Times New Roman" w:hAnsi="Times New Roman" w:cs="Times New Roman"/>
                <w:sz w:val="24"/>
                <w:szCs w:val="24"/>
              </w:rPr>
              <w:t>they</w:t>
            </w:r>
            <w:r w:rsidR="00AF3F0B" w:rsidRPr="00AF3F0B">
              <w:rPr>
                <w:rFonts w:ascii="Times New Roman" w:hAnsi="Times New Roman" w:cs="Times New Roman"/>
                <w:sz w:val="24"/>
                <w:szCs w:val="24"/>
              </w:rPr>
              <w:t xml:space="preserve"> collect data from the</w:t>
            </w:r>
            <w:r w:rsidR="00AF3F0B">
              <w:rPr>
                <w:rFonts w:ascii="Times New Roman" w:hAnsi="Times New Roman" w:cs="Times New Roman"/>
                <w:sz w:val="24"/>
                <w:szCs w:val="24"/>
              </w:rPr>
              <w:t>m i</w:t>
            </w:r>
            <w:r w:rsidR="00AF3F0B" w:rsidRPr="00AF3F0B">
              <w:rPr>
                <w:rFonts w:ascii="Times New Roman" w:hAnsi="Times New Roman" w:cs="Times New Roman"/>
                <w:sz w:val="24"/>
                <w:szCs w:val="24"/>
              </w:rPr>
              <w:t xml:space="preserve">t might not add any extra meaning to the analysis and adding a component or not might cause confusion with the participants hence their data might be riddled with errors. </w:t>
            </w:r>
            <w:r w:rsidR="00AF3F0B">
              <w:rPr>
                <w:rFonts w:ascii="Times New Roman" w:hAnsi="Times New Roman" w:cs="Times New Roman"/>
                <w:sz w:val="24"/>
                <w:szCs w:val="24"/>
              </w:rPr>
              <w:t xml:space="preserve"> Dr. Giti mentioned that i</w:t>
            </w:r>
            <w:r w:rsidR="00AF3F0B" w:rsidRPr="00AF3F0B">
              <w:rPr>
                <w:rFonts w:ascii="Times New Roman" w:hAnsi="Times New Roman" w:cs="Times New Roman"/>
                <w:sz w:val="24"/>
                <w:szCs w:val="24"/>
              </w:rPr>
              <w:t xml:space="preserve">t is more like a gamified version of the activity and comparing it with the app. If they are made to interact with Mandela this has a positive impact on their exposure to the meditation process. This extra component might have some significant meaning to some participants, but some might not have prior knowledge. </w:t>
            </w:r>
            <w:r w:rsidR="00AF3F0B">
              <w:rPr>
                <w:rFonts w:ascii="Times New Roman" w:hAnsi="Times New Roman" w:cs="Times New Roman"/>
                <w:sz w:val="24"/>
                <w:szCs w:val="24"/>
              </w:rPr>
              <w:t>Dr .Gu said that the SCS</w:t>
            </w:r>
            <w:r w:rsidR="00AF3F0B" w:rsidRPr="00AF3F0B">
              <w:rPr>
                <w:rFonts w:ascii="Times New Roman" w:hAnsi="Times New Roman" w:cs="Times New Roman"/>
                <w:sz w:val="24"/>
                <w:szCs w:val="24"/>
              </w:rPr>
              <w:t xml:space="preserve"> can ana</w:t>
            </w:r>
            <w:r w:rsidR="00AF3F0B">
              <w:rPr>
                <w:rFonts w:ascii="Times New Roman" w:hAnsi="Times New Roman" w:cs="Times New Roman"/>
                <w:sz w:val="24"/>
                <w:szCs w:val="24"/>
              </w:rPr>
              <w:t>l</w:t>
            </w:r>
            <w:r w:rsidR="00AF3F0B" w:rsidRPr="00AF3F0B">
              <w:rPr>
                <w:rFonts w:ascii="Times New Roman" w:hAnsi="Times New Roman" w:cs="Times New Roman"/>
                <w:sz w:val="24"/>
                <w:szCs w:val="24"/>
              </w:rPr>
              <w:t>yze</w:t>
            </w:r>
            <w:r w:rsidR="00AF3F0B">
              <w:rPr>
                <w:rFonts w:ascii="Times New Roman" w:hAnsi="Times New Roman" w:cs="Times New Roman"/>
                <w:sz w:val="24"/>
                <w:szCs w:val="24"/>
              </w:rPr>
              <w:t xml:space="preserve"> Jiawen’s</w:t>
            </w:r>
            <w:r w:rsidR="00AF3F0B" w:rsidRPr="00AF3F0B">
              <w:rPr>
                <w:rFonts w:ascii="Times New Roman" w:hAnsi="Times New Roman" w:cs="Times New Roman"/>
                <w:sz w:val="24"/>
                <w:szCs w:val="24"/>
              </w:rPr>
              <w:t xml:space="preserve"> data no problem, but the actual insights could be muddy</w:t>
            </w:r>
            <w:r w:rsidR="00AF3F0B">
              <w:rPr>
                <w:rFonts w:ascii="Times New Roman" w:hAnsi="Times New Roman" w:cs="Times New Roman"/>
                <w:sz w:val="24"/>
                <w:szCs w:val="24"/>
              </w:rPr>
              <w:t xml:space="preserve"> since the p</w:t>
            </w:r>
            <w:r w:rsidR="00AF3F0B" w:rsidRPr="00AF3F0B">
              <w:rPr>
                <w:rFonts w:ascii="Times New Roman" w:hAnsi="Times New Roman" w:cs="Times New Roman"/>
                <w:sz w:val="24"/>
                <w:szCs w:val="24"/>
              </w:rPr>
              <w:t>articipants prior knowledge can be confounded by 1. Do they know Mandala 2. Do they care about the mandala</w:t>
            </w:r>
            <w:r w:rsidR="00AF3F0B">
              <w:rPr>
                <w:rFonts w:ascii="Times New Roman" w:hAnsi="Times New Roman" w:cs="Times New Roman"/>
                <w:sz w:val="24"/>
                <w:szCs w:val="24"/>
              </w:rPr>
              <w:t>. Dr. Giri reiterated that t</w:t>
            </w:r>
            <w:r w:rsidR="00AF3F0B" w:rsidRPr="00AF3F0B">
              <w:rPr>
                <w:rFonts w:ascii="Times New Roman" w:hAnsi="Times New Roman" w:cs="Times New Roman"/>
                <w:sz w:val="24"/>
                <w:szCs w:val="24"/>
              </w:rPr>
              <w:t xml:space="preserve">hey care more about the Mandala mechanisms to incorporate it into the experiment to track on the difference. </w:t>
            </w:r>
            <w:r w:rsidR="00656391">
              <w:rPr>
                <w:rFonts w:ascii="Times New Roman" w:hAnsi="Times New Roman" w:cs="Times New Roman"/>
                <w:sz w:val="24"/>
                <w:szCs w:val="24"/>
              </w:rPr>
              <w:t>Dr. Gu said that t</w:t>
            </w:r>
            <w:r w:rsidR="00AF3F0B" w:rsidRPr="00AF3F0B">
              <w:rPr>
                <w:rFonts w:ascii="Times New Roman" w:hAnsi="Times New Roman" w:cs="Times New Roman"/>
                <w:sz w:val="24"/>
                <w:szCs w:val="24"/>
              </w:rPr>
              <w:t xml:space="preserve">he beliefs might be conflicting as it might cause some issues with the </w:t>
            </w:r>
            <w:r w:rsidR="00656391" w:rsidRPr="00AF3F0B">
              <w:rPr>
                <w:rFonts w:ascii="Times New Roman" w:hAnsi="Times New Roman" w:cs="Times New Roman"/>
                <w:sz w:val="24"/>
                <w:szCs w:val="24"/>
              </w:rPr>
              <w:t>analysis</w:t>
            </w:r>
            <w:r w:rsidR="00AF3F0B" w:rsidRPr="00AF3F0B">
              <w:rPr>
                <w:rFonts w:ascii="Times New Roman" w:hAnsi="Times New Roman" w:cs="Times New Roman"/>
                <w:sz w:val="24"/>
                <w:szCs w:val="24"/>
              </w:rPr>
              <w:t xml:space="preserve"> in the results. Most likely the results will be null since incorporating this mechanism would only benefit a smaller population</w:t>
            </w:r>
            <w:r w:rsidR="002320DC">
              <w:rPr>
                <w:rFonts w:ascii="Times New Roman" w:hAnsi="Times New Roman" w:cs="Times New Roman"/>
                <w:sz w:val="24"/>
                <w:szCs w:val="24"/>
              </w:rPr>
              <w:t xml:space="preserve"> who have </w:t>
            </w:r>
            <w:r w:rsidR="009F21FC">
              <w:rPr>
                <w:rFonts w:ascii="Times New Roman" w:hAnsi="Times New Roman" w:cs="Times New Roman"/>
                <w:sz w:val="24"/>
                <w:szCs w:val="24"/>
              </w:rPr>
              <w:t>prior</w:t>
            </w:r>
            <w:r w:rsidR="002320DC">
              <w:rPr>
                <w:rFonts w:ascii="Times New Roman" w:hAnsi="Times New Roman" w:cs="Times New Roman"/>
                <w:sz w:val="24"/>
                <w:szCs w:val="24"/>
              </w:rPr>
              <w:t xml:space="preserve"> knowledge of the benefits</w:t>
            </w:r>
            <w:r w:rsidR="00AF3F0B" w:rsidRPr="00AF3F0B">
              <w:rPr>
                <w:rFonts w:ascii="Times New Roman" w:hAnsi="Times New Roman" w:cs="Times New Roman"/>
                <w:sz w:val="24"/>
                <w:szCs w:val="24"/>
              </w:rPr>
              <w:t>.</w:t>
            </w:r>
            <w:r w:rsidR="009F21FC">
              <w:rPr>
                <w:rFonts w:ascii="Times New Roman" w:hAnsi="Times New Roman" w:cs="Times New Roman"/>
                <w:sz w:val="24"/>
                <w:szCs w:val="24"/>
              </w:rPr>
              <w:t xml:space="preserve"> The d</w:t>
            </w:r>
            <w:r w:rsidR="00AF3F0B" w:rsidRPr="00AF3F0B">
              <w:rPr>
                <w:rFonts w:ascii="Times New Roman" w:hAnsi="Times New Roman" w:cs="Times New Roman"/>
                <w:sz w:val="24"/>
                <w:szCs w:val="24"/>
              </w:rPr>
              <w:t xml:space="preserve">ata analysis </w:t>
            </w:r>
            <w:r w:rsidR="009F21FC">
              <w:rPr>
                <w:rFonts w:ascii="Times New Roman" w:hAnsi="Times New Roman" w:cs="Times New Roman"/>
                <w:sz w:val="24"/>
                <w:szCs w:val="24"/>
              </w:rPr>
              <w:t>will</w:t>
            </w:r>
            <w:r w:rsidR="00AF3F0B" w:rsidRPr="00AF3F0B">
              <w:rPr>
                <w:rFonts w:ascii="Times New Roman" w:hAnsi="Times New Roman" w:cs="Times New Roman"/>
                <w:sz w:val="24"/>
                <w:szCs w:val="24"/>
              </w:rPr>
              <w:t xml:space="preserve"> only compa</w:t>
            </w:r>
            <w:r w:rsidR="009F21FC">
              <w:rPr>
                <w:rFonts w:ascii="Times New Roman" w:hAnsi="Times New Roman" w:cs="Times New Roman"/>
                <w:sz w:val="24"/>
                <w:szCs w:val="24"/>
              </w:rPr>
              <w:t>re</w:t>
            </w:r>
            <w:r w:rsidR="00AF3F0B" w:rsidRPr="00AF3F0B">
              <w:rPr>
                <w:rFonts w:ascii="Times New Roman" w:hAnsi="Times New Roman" w:cs="Times New Roman"/>
                <w:sz w:val="24"/>
                <w:szCs w:val="24"/>
              </w:rPr>
              <w:t xml:space="preserve"> the 2 treatments, but those two groups might have </w:t>
            </w:r>
            <w:r w:rsidR="00A1606E" w:rsidRPr="00AF3F0B">
              <w:rPr>
                <w:rFonts w:ascii="Times New Roman" w:hAnsi="Times New Roman" w:cs="Times New Roman"/>
                <w:sz w:val="24"/>
                <w:szCs w:val="24"/>
              </w:rPr>
              <w:t>bias</w:t>
            </w:r>
            <w:r w:rsidR="00AF3F0B" w:rsidRPr="00AF3F0B">
              <w:rPr>
                <w:rFonts w:ascii="Times New Roman" w:hAnsi="Times New Roman" w:cs="Times New Roman"/>
                <w:sz w:val="24"/>
                <w:szCs w:val="24"/>
              </w:rPr>
              <w:t xml:space="preserve"> due to beliefs</w:t>
            </w:r>
            <w:r w:rsidR="009F21FC">
              <w:rPr>
                <w:rFonts w:ascii="Times New Roman" w:hAnsi="Times New Roman" w:cs="Times New Roman"/>
                <w:sz w:val="24"/>
                <w:szCs w:val="24"/>
              </w:rPr>
              <w:t xml:space="preserve"> since t</w:t>
            </w:r>
            <w:r w:rsidR="00AF3F0B" w:rsidRPr="00AF3F0B">
              <w:rPr>
                <w:rFonts w:ascii="Times New Roman" w:hAnsi="Times New Roman" w:cs="Times New Roman"/>
                <w:sz w:val="24"/>
                <w:szCs w:val="24"/>
              </w:rPr>
              <w:t>hey will be doing a pair comparison within the study since it is pre and post.</w:t>
            </w:r>
          </w:p>
          <w:p w14:paraId="75628322" w14:textId="77777777" w:rsidR="009F21FC" w:rsidRDefault="009F21FC" w:rsidP="00AF3F0B">
            <w:pPr>
              <w:pStyle w:val="PlainText"/>
              <w:rPr>
                <w:rFonts w:ascii="Times New Roman" w:hAnsi="Times New Roman" w:cs="Times New Roman"/>
                <w:sz w:val="24"/>
                <w:szCs w:val="24"/>
              </w:rPr>
            </w:pPr>
          </w:p>
          <w:p w14:paraId="45A001DA" w14:textId="169B2F7B" w:rsidR="004B3177" w:rsidRDefault="004B3177" w:rsidP="00AF3F0B">
            <w:pPr>
              <w:pStyle w:val="PlainText"/>
              <w:rPr>
                <w:rFonts w:ascii="Times New Roman" w:hAnsi="Times New Roman" w:cs="Times New Roman"/>
                <w:sz w:val="24"/>
                <w:szCs w:val="24"/>
              </w:rPr>
            </w:pPr>
            <w:r>
              <w:rPr>
                <w:rFonts w:ascii="Times New Roman" w:hAnsi="Times New Roman" w:cs="Times New Roman"/>
                <w:sz w:val="24"/>
                <w:szCs w:val="24"/>
              </w:rPr>
              <w:t>Once the Mandala mechanism was understood, the client then talked about the experiment</w:t>
            </w:r>
            <w:r w:rsidR="00310DD7">
              <w:rPr>
                <w:rFonts w:ascii="Times New Roman" w:hAnsi="Times New Roman" w:cs="Times New Roman"/>
                <w:sz w:val="24"/>
                <w:szCs w:val="24"/>
              </w:rPr>
              <w:t xml:space="preserve"> design. It was as follows:</w:t>
            </w:r>
          </w:p>
          <w:p w14:paraId="76F93790" w14:textId="77777777" w:rsidR="00310DD7" w:rsidRDefault="00310DD7" w:rsidP="00AF3F0B">
            <w:pPr>
              <w:pStyle w:val="PlainText"/>
              <w:rPr>
                <w:rFonts w:ascii="Times New Roman" w:hAnsi="Times New Roman" w:cs="Times New Roman"/>
                <w:sz w:val="24"/>
                <w:szCs w:val="24"/>
              </w:rPr>
            </w:pPr>
          </w:p>
          <w:p w14:paraId="47E6D71A" w14:textId="4E7210CF" w:rsidR="004B3177" w:rsidRDefault="00310DD7" w:rsidP="00AF3F0B">
            <w:pPr>
              <w:pStyle w:val="PlainText"/>
              <w:rPr>
                <w:rFonts w:ascii="Times New Roman" w:hAnsi="Times New Roman" w:cs="Times New Roman"/>
                <w:sz w:val="24"/>
                <w:szCs w:val="24"/>
              </w:rPr>
            </w:pPr>
            <w:r>
              <w:rPr>
                <w:rFonts w:ascii="Times New Roman" w:hAnsi="Times New Roman" w:cs="Times New Roman"/>
                <w:sz w:val="24"/>
                <w:szCs w:val="24"/>
              </w:rPr>
              <w:t>Baseline Surveys -&gt; Pre-round (LKM app) -&gt; Administer Surveys -&gt; Washout Period -&gt; Post-round (LKM app with Mandala) -&gt; Administer Surveys</w:t>
            </w:r>
          </w:p>
          <w:p w14:paraId="3E81AA32" w14:textId="77777777" w:rsidR="004B3177" w:rsidRDefault="004B3177" w:rsidP="00AF3F0B">
            <w:pPr>
              <w:pStyle w:val="PlainText"/>
              <w:rPr>
                <w:rFonts w:ascii="Times New Roman" w:hAnsi="Times New Roman" w:cs="Times New Roman"/>
                <w:sz w:val="24"/>
                <w:szCs w:val="24"/>
              </w:rPr>
            </w:pPr>
          </w:p>
          <w:p w14:paraId="6EDDA484" w14:textId="4029D7B4" w:rsidR="00222520" w:rsidRDefault="00222520" w:rsidP="00AF3F0B">
            <w:pPr>
              <w:pStyle w:val="PlainText"/>
              <w:rPr>
                <w:rFonts w:ascii="Times New Roman" w:hAnsi="Times New Roman" w:cs="Times New Roman"/>
                <w:sz w:val="24"/>
                <w:szCs w:val="24"/>
              </w:rPr>
            </w:pPr>
            <w:r>
              <w:rPr>
                <w:rFonts w:ascii="Times New Roman" w:hAnsi="Times New Roman" w:cs="Times New Roman"/>
                <w:sz w:val="24"/>
                <w:szCs w:val="24"/>
              </w:rPr>
              <w:t xml:space="preserve">Jiawen said she would administer the surveys a total of 3 times in her current design. </w:t>
            </w:r>
          </w:p>
          <w:p w14:paraId="39583379" w14:textId="77777777" w:rsidR="004B3177" w:rsidRDefault="004B3177" w:rsidP="00AF3F0B">
            <w:pPr>
              <w:pStyle w:val="PlainText"/>
              <w:rPr>
                <w:rFonts w:ascii="Times New Roman" w:hAnsi="Times New Roman" w:cs="Times New Roman"/>
                <w:sz w:val="24"/>
                <w:szCs w:val="24"/>
              </w:rPr>
            </w:pPr>
          </w:p>
          <w:p w14:paraId="4F5E895D" w14:textId="77777777" w:rsidR="002A686E" w:rsidRDefault="002A686E" w:rsidP="006208E8">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Concerns: </w:t>
            </w:r>
          </w:p>
          <w:p w14:paraId="7A0274CB" w14:textId="40EC0EE1" w:rsidR="002A686E" w:rsidRPr="002A686E" w:rsidRDefault="002A686E" w:rsidP="002A686E">
            <w:pPr>
              <w:pStyle w:val="PlainText"/>
              <w:numPr>
                <w:ilvl w:val="0"/>
                <w:numId w:val="2"/>
              </w:numPr>
              <w:rPr>
                <w:rFonts w:ascii="Times New Roman" w:hAnsi="Times New Roman" w:cs="Times New Roman"/>
                <w:sz w:val="24"/>
                <w:szCs w:val="24"/>
                <w:u w:val="single"/>
              </w:rPr>
            </w:pPr>
            <w:r>
              <w:rPr>
                <w:rFonts w:ascii="Times New Roman" w:hAnsi="Times New Roman" w:cs="Times New Roman"/>
                <w:sz w:val="24"/>
                <w:szCs w:val="24"/>
              </w:rPr>
              <w:t>Dr. Gu was concerned that the results from the outcome would be noisy. The reason being is that the participants might not know the theory and significance of the Mandala cultural practices ahead of time. There is also the chance that the participants wouldn’t believe in the practices, and they won’t find benefit in Mandala. This nullifies the difference of the response means of the pre and post study results by making it not statistically significant. It was noted that we can still analyze the data and run a t-test on the two groups, however with respect to the round which incorporates Mandala practices</w:t>
            </w:r>
            <w:r w:rsidR="00ED14C1">
              <w:rPr>
                <w:rFonts w:ascii="Times New Roman" w:hAnsi="Times New Roman" w:cs="Times New Roman"/>
                <w:sz w:val="24"/>
                <w:szCs w:val="24"/>
              </w:rPr>
              <w:t xml:space="preserve"> only a small subset of the group in that round will actually benefit from the practice instead of the whole group. </w:t>
            </w:r>
          </w:p>
          <w:p w14:paraId="29F6199F" w14:textId="75B69F19" w:rsidR="002A686E" w:rsidRPr="002A686E" w:rsidRDefault="002A686E" w:rsidP="002A686E">
            <w:pPr>
              <w:pStyle w:val="PlainText"/>
              <w:numPr>
                <w:ilvl w:val="0"/>
                <w:numId w:val="2"/>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There could be some issues with the sampling of this experiment since the client would likely use other CGT students for this study hence this could lead to a biased analysis. </w:t>
            </w:r>
          </w:p>
        </w:tc>
      </w:tr>
      <w:tr w:rsidR="004F7A82" w:rsidRPr="00E02835" w14:paraId="4A152249" w14:textId="77777777" w:rsidTr="00CC0F91">
        <w:trPr>
          <w:cantSplit/>
          <w:trHeight w:val="1670"/>
        </w:trPr>
        <w:tc>
          <w:tcPr>
            <w:tcW w:w="9806" w:type="dxa"/>
            <w:gridSpan w:val="3"/>
            <w:tcBorders>
              <w:bottom w:val="single" w:sz="4" w:space="0" w:color="auto"/>
            </w:tcBorders>
          </w:tcPr>
          <w:p w14:paraId="30B41810" w14:textId="77777777" w:rsidR="004F7A82" w:rsidRPr="00E02835" w:rsidRDefault="004F7A82" w:rsidP="004F7A82">
            <w:pPr>
              <w:pStyle w:val="PlainText"/>
              <w:rPr>
                <w:rFonts w:ascii="Times New Roman" w:hAnsi="Times New Roman" w:cs="Times New Roman"/>
                <w:sz w:val="24"/>
                <w:szCs w:val="24"/>
              </w:rPr>
            </w:pPr>
          </w:p>
          <w:p w14:paraId="3D9FFE7A" w14:textId="77777777" w:rsidR="00743A42" w:rsidRDefault="004D451E"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Recommendations for Design and/or Analysis</w:t>
            </w:r>
            <w:r w:rsidR="0062216E" w:rsidRPr="00E02835">
              <w:rPr>
                <w:rFonts w:ascii="Times New Roman" w:hAnsi="Times New Roman" w:cs="Times New Roman"/>
                <w:b/>
                <w:sz w:val="24"/>
                <w:szCs w:val="24"/>
              </w:rPr>
              <w:t>:</w:t>
            </w:r>
            <w:r w:rsidR="0062216E" w:rsidRPr="00E02835">
              <w:rPr>
                <w:rFonts w:ascii="Times New Roman" w:hAnsi="Times New Roman" w:cs="Times New Roman"/>
                <w:sz w:val="24"/>
                <w:szCs w:val="24"/>
              </w:rPr>
              <w:t xml:space="preserve">  </w:t>
            </w:r>
          </w:p>
          <w:p w14:paraId="651A95A2" w14:textId="6D237967" w:rsidR="004B3177" w:rsidRDefault="009B0613" w:rsidP="004B3177">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Dr. Gu recommended having the washout period between the pre and post surveys be around 2-3 weeks. </w:t>
            </w:r>
          </w:p>
          <w:p w14:paraId="1C870038" w14:textId="7843EC06" w:rsidR="009B0613" w:rsidRDefault="009B0613" w:rsidP="004B3177">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It was agreed that the LKM and LKM with Mandala mechanism could have some confounding variables with the belief in the Mandala effectiveness. Hence it was recommended that they split the groups in half during the experiment. In round 1, one of the halves would use the LKM app as normal, but the other half would use the LKM app with the Mandala mechanism. During the second post round, the two sides would swap and use the other mechanism for the testing. </w:t>
            </w:r>
            <w:r w:rsidR="00E62710" w:rsidRPr="00E62710">
              <w:rPr>
                <w:rFonts w:ascii="Times New Roman" w:hAnsi="Times New Roman" w:cs="Times New Roman"/>
                <w:sz w:val="24"/>
                <w:szCs w:val="24"/>
              </w:rPr>
              <w:t xml:space="preserve">This will randomize the order to minimize on the </w:t>
            </w:r>
            <w:r w:rsidR="00E62710">
              <w:rPr>
                <w:rFonts w:ascii="Times New Roman" w:hAnsi="Times New Roman" w:cs="Times New Roman"/>
                <w:sz w:val="24"/>
                <w:szCs w:val="24"/>
              </w:rPr>
              <w:t>p</w:t>
            </w:r>
            <w:r w:rsidR="00E62710" w:rsidRPr="00E62710">
              <w:rPr>
                <w:rFonts w:ascii="Times New Roman" w:hAnsi="Times New Roman" w:cs="Times New Roman"/>
                <w:sz w:val="24"/>
                <w:szCs w:val="24"/>
              </w:rPr>
              <w:t>rior bias of the participants.</w:t>
            </w:r>
            <w:r w:rsidR="00E62710">
              <w:rPr>
                <w:rFonts w:ascii="Times New Roman" w:hAnsi="Times New Roman" w:cs="Times New Roman"/>
                <w:sz w:val="24"/>
                <w:szCs w:val="24"/>
              </w:rPr>
              <w:t xml:space="preserve"> Additionally, they should conduct </w:t>
            </w:r>
            <w:r w:rsidR="00E62710" w:rsidRPr="00E62710">
              <w:rPr>
                <w:rFonts w:ascii="Times New Roman" w:hAnsi="Times New Roman" w:cs="Times New Roman"/>
                <w:sz w:val="24"/>
                <w:szCs w:val="24"/>
              </w:rPr>
              <w:t>pre and post experiment surveys to get the prior conceptions and post experiment sentiments</w:t>
            </w:r>
            <w:r w:rsidR="00E62710">
              <w:rPr>
                <w:rFonts w:ascii="Times New Roman" w:hAnsi="Times New Roman" w:cs="Times New Roman"/>
                <w:sz w:val="24"/>
                <w:szCs w:val="24"/>
              </w:rPr>
              <w:t>.</w:t>
            </w:r>
          </w:p>
          <w:p w14:paraId="76A4F5C0" w14:textId="347D77F2" w:rsidR="00B610F9" w:rsidRDefault="00E62710" w:rsidP="00B610F9">
            <w:pPr>
              <w:pStyle w:val="PlainText"/>
              <w:numPr>
                <w:ilvl w:val="0"/>
                <w:numId w:val="3"/>
              </w:numPr>
              <w:rPr>
                <w:rFonts w:ascii="Times New Roman" w:hAnsi="Times New Roman" w:cs="Times New Roman"/>
                <w:sz w:val="24"/>
                <w:szCs w:val="24"/>
              </w:rPr>
            </w:pPr>
            <w:r w:rsidRPr="00B610F9">
              <w:rPr>
                <w:rFonts w:ascii="Times New Roman" w:hAnsi="Times New Roman" w:cs="Times New Roman"/>
                <w:sz w:val="24"/>
                <w:szCs w:val="24"/>
              </w:rPr>
              <w:t xml:space="preserve">One of the concerns the client has was whether formal power analysis would need to be conducted for the survey and to get approval from the IRB. Dr. Gu mentioned that </w:t>
            </w:r>
            <w:r w:rsidR="00B610F9" w:rsidRPr="00B610F9">
              <w:rPr>
                <w:rFonts w:ascii="Times New Roman" w:hAnsi="Times New Roman" w:cs="Times New Roman"/>
                <w:sz w:val="24"/>
                <w:szCs w:val="24"/>
              </w:rPr>
              <w:t>formal power analysis would not be necessary, since aggregating the Likert scale responses will compute the averages and treat the averages as continuous data.</w:t>
            </w:r>
            <w:ins w:id="0" w:author="Guda, Sumeeth Krishna" w:date="2025-02-14T10:32:00Z" w16du:dateUtc="2025-02-14T15:32:00Z">
              <w:r w:rsidR="000750C5">
                <w:rPr>
                  <w:rFonts w:ascii="Times New Roman" w:hAnsi="Times New Roman" w:cs="Times New Roman"/>
                  <w:sz w:val="24"/>
                  <w:szCs w:val="24"/>
                </w:rPr>
                <w:t xml:space="preserve"> As well as neither specific noise level </w:t>
              </w:r>
            </w:ins>
            <w:ins w:id="1" w:author="Guda, Sumeeth Krishna" w:date="2025-02-14T10:33:00Z" w16du:dateUtc="2025-02-14T15:33:00Z">
              <w:r w:rsidR="00AF791E">
                <w:rPr>
                  <w:rFonts w:ascii="Times New Roman" w:hAnsi="Times New Roman" w:cs="Times New Roman"/>
                  <w:sz w:val="24"/>
                  <w:szCs w:val="24"/>
                </w:rPr>
                <w:t>nor</w:t>
              </w:r>
            </w:ins>
            <w:ins w:id="2" w:author="Guda, Sumeeth Krishna" w:date="2025-02-14T10:32:00Z" w16du:dateUtc="2025-02-14T15:32:00Z">
              <w:r w:rsidR="000750C5">
                <w:rPr>
                  <w:rFonts w:ascii="Times New Roman" w:hAnsi="Times New Roman" w:cs="Times New Roman"/>
                  <w:sz w:val="24"/>
                  <w:szCs w:val="24"/>
                </w:rPr>
                <w:t xml:space="preserve"> minimal signal siz</w:t>
              </w:r>
            </w:ins>
            <w:ins w:id="3" w:author="Guda, Sumeeth Krishna" w:date="2025-02-14T10:33:00Z" w16du:dateUtc="2025-02-14T15:33:00Z">
              <w:r w:rsidR="000750C5">
                <w:rPr>
                  <w:rFonts w:ascii="Times New Roman" w:hAnsi="Times New Roman" w:cs="Times New Roman"/>
                  <w:sz w:val="24"/>
                  <w:szCs w:val="24"/>
                </w:rPr>
                <w:t xml:space="preserve">e are present within the client’s survey. </w:t>
              </w:r>
              <w:r w:rsidR="0009773F">
                <w:rPr>
                  <w:rFonts w:ascii="Times New Roman" w:hAnsi="Times New Roman" w:cs="Times New Roman"/>
                  <w:sz w:val="24"/>
                  <w:szCs w:val="24"/>
                </w:rPr>
                <w:t xml:space="preserve">There is too much variance between the different cohorts and the changes between the Likert scores are </w:t>
              </w:r>
              <w:r w:rsidR="00AF791E">
                <w:rPr>
                  <w:rFonts w:ascii="Times New Roman" w:hAnsi="Times New Roman" w:cs="Times New Roman"/>
                  <w:sz w:val="24"/>
                  <w:szCs w:val="24"/>
                </w:rPr>
                <w:t>easy to perceive.</w:t>
              </w:r>
            </w:ins>
            <w:r w:rsidR="00B610F9" w:rsidRPr="00B610F9">
              <w:rPr>
                <w:rFonts w:ascii="Times New Roman" w:hAnsi="Times New Roman" w:cs="Times New Roman"/>
                <w:sz w:val="24"/>
                <w:szCs w:val="24"/>
              </w:rPr>
              <w:t xml:space="preserve"> To </w:t>
            </w:r>
            <w:r w:rsidR="00FB4682" w:rsidRPr="00B610F9">
              <w:rPr>
                <w:rFonts w:ascii="Times New Roman" w:hAnsi="Times New Roman" w:cs="Times New Roman"/>
                <w:sz w:val="24"/>
                <w:szCs w:val="24"/>
              </w:rPr>
              <w:t>analyze</w:t>
            </w:r>
            <w:r w:rsidR="00B610F9" w:rsidRPr="00B610F9">
              <w:rPr>
                <w:rFonts w:ascii="Times New Roman" w:hAnsi="Times New Roman" w:cs="Times New Roman"/>
                <w:sz w:val="24"/>
                <w:szCs w:val="24"/>
              </w:rPr>
              <w:t xml:space="preserve"> the data a paired t-test on the results would be necessary.</w:t>
            </w:r>
            <w:ins w:id="4" w:author="Guda, Sumeeth Krishna" w:date="2025-02-14T10:32:00Z" w16du:dateUtc="2025-02-14T15:32:00Z">
              <w:r w:rsidR="00484E52" w:rsidRPr="00484E52">
                <w:rPr>
                  <w:rFonts w:ascii="Segoe UI" w:hAnsi="Segoe UI" w:cs="Segoe UI"/>
                  <w:sz w:val="18"/>
                  <w:szCs w:val="18"/>
                </w:rPr>
                <w:t xml:space="preserve"> </w:t>
              </w:r>
              <w:r w:rsidR="00484E52">
                <w:rPr>
                  <w:rFonts w:ascii="Segoe UI" w:hAnsi="Segoe UI" w:cs="Segoe UI"/>
                  <w:sz w:val="18"/>
                  <w:szCs w:val="18"/>
                </w:rPr>
                <w:t>Al</w:t>
              </w:r>
            </w:ins>
            <w:ins w:id="5" w:author="Guda, Sumeeth Krishna" w:date="2025-02-14T10:32:00Z">
              <w:r w:rsidR="00484E52" w:rsidRPr="00484E52">
                <w:rPr>
                  <w:rFonts w:ascii="Times New Roman" w:hAnsi="Times New Roman" w:cs="Times New Roman"/>
                  <w:sz w:val="24"/>
                  <w:szCs w:val="24"/>
                </w:rPr>
                <w:t>though one might need a few more samples to feel comfortable with paired tests for ordinal data</w:t>
              </w:r>
            </w:ins>
            <w:ins w:id="6" w:author="Guda, Sumeeth Krishna" w:date="2025-02-14T10:32:00Z" w16du:dateUtc="2025-02-14T15:32:00Z">
              <w:r w:rsidR="00484E52">
                <w:rPr>
                  <w:rFonts w:ascii="Times New Roman" w:hAnsi="Times New Roman" w:cs="Times New Roman"/>
                  <w:sz w:val="24"/>
                  <w:szCs w:val="24"/>
                </w:rPr>
                <w:t xml:space="preserve"> if they use the paired t-test result. </w:t>
              </w:r>
            </w:ins>
          </w:p>
          <w:p w14:paraId="28113DEE" w14:textId="62DC9F5E" w:rsidR="00E62710" w:rsidRPr="00B610F9" w:rsidRDefault="00B610F9" w:rsidP="00B610F9">
            <w:pPr>
              <w:pStyle w:val="PlainText"/>
              <w:numPr>
                <w:ilvl w:val="0"/>
                <w:numId w:val="3"/>
              </w:numPr>
              <w:rPr>
                <w:rFonts w:ascii="Times New Roman" w:hAnsi="Times New Roman" w:cs="Times New Roman"/>
                <w:sz w:val="24"/>
                <w:szCs w:val="24"/>
              </w:rPr>
            </w:pPr>
            <w:r w:rsidRPr="00B610F9">
              <w:rPr>
                <w:rFonts w:ascii="Times New Roman" w:hAnsi="Times New Roman" w:cs="Times New Roman"/>
                <w:sz w:val="24"/>
                <w:szCs w:val="24"/>
              </w:rPr>
              <w:t xml:space="preserve">If the participants </w:t>
            </w:r>
            <w:r>
              <w:rPr>
                <w:rFonts w:ascii="Times New Roman" w:hAnsi="Times New Roman" w:cs="Times New Roman"/>
                <w:sz w:val="24"/>
                <w:szCs w:val="24"/>
              </w:rPr>
              <w:t>f</w:t>
            </w:r>
            <w:r w:rsidRPr="00B610F9">
              <w:rPr>
                <w:rFonts w:ascii="Times New Roman" w:hAnsi="Times New Roman" w:cs="Times New Roman"/>
                <w:sz w:val="24"/>
                <w:szCs w:val="24"/>
              </w:rPr>
              <w:t xml:space="preserve">eel difference </w:t>
            </w:r>
            <w:r>
              <w:rPr>
                <w:rFonts w:ascii="Times New Roman" w:hAnsi="Times New Roman" w:cs="Times New Roman"/>
                <w:sz w:val="24"/>
                <w:szCs w:val="24"/>
              </w:rPr>
              <w:t xml:space="preserve">with the mechanisms the client would </w:t>
            </w:r>
            <w:r w:rsidRPr="00B610F9">
              <w:rPr>
                <w:rFonts w:ascii="Times New Roman" w:hAnsi="Times New Roman" w:cs="Times New Roman"/>
                <w:sz w:val="24"/>
                <w:szCs w:val="24"/>
              </w:rPr>
              <w:t xml:space="preserve">need a higher sample size for the experiment. </w:t>
            </w:r>
            <w:r w:rsidR="00FB4682">
              <w:rPr>
                <w:rFonts w:ascii="Times New Roman" w:hAnsi="Times New Roman" w:cs="Times New Roman"/>
                <w:sz w:val="24"/>
                <w:szCs w:val="24"/>
              </w:rPr>
              <w:t>However,</w:t>
            </w:r>
            <w:r>
              <w:rPr>
                <w:rFonts w:ascii="Times New Roman" w:hAnsi="Times New Roman" w:cs="Times New Roman"/>
                <w:sz w:val="24"/>
                <w:szCs w:val="24"/>
              </w:rPr>
              <w:t xml:space="preserve"> </w:t>
            </w:r>
            <w:r w:rsidRPr="00B610F9">
              <w:rPr>
                <w:rFonts w:ascii="Times New Roman" w:hAnsi="Times New Roman" w:cs="Times New Roman"/>
                <w:sz w:val="24"/>
                <w:szCs w:val="24"/>
              </w:rPr>
              <w:t xml:space="preserve">20-30 is good enough </w:t>
            </w:r>
            <w:r>
              <w:rPr>
                <w:rFonts w:ascii="Times New Roman" w:hAnsi="Times New Roman" w:cs="Times New Roman"/>
                <w:sz w:val="24"/>
                <w:szCs w:val="24"/>
              </w:rPr>
              <w:t xml:space="preserve">sample size </w:t>
            </w:r>
            <w:r w:rsidRPr="00B610F9">
              <w:rPr>
                <w:rFonts w:ascii="Times New Roman" w:hAnsi="Times New Roman" w:cs="Times New Roman"/>
                <w:sz w:val="24"/>
                <w:szCs w:val="24"/>
              </w:rPr>
              <w:t>for aggregating</w:t>
            </w:r>
            <w:r>
              <w:rPr>
                <w:rFonts w:ascii="Times New Roman" w:hAnsi="Times New Roman" w:cs="Times New Roman"/>
                <w:sz w:val="24"/>
                <w:szCs w:val="24"/>
              </w:rPr>
              <w:t xml:space="preserve"> the responses for the questions to the questions</w:t>
            </w:r>
            <w:r w:rsidRPr="00B610F9">
              <w:rPr>
                <w:rFonts w:ascii="Times New Roman" w:hAnsi="Times New Roman" w:cs="Times New Roman"/>
                <w:sz w:val="24"/>
                <w:szCs w:val="24"/>
              </w:rPr>
              <w:t>.</w:t>
            </w:r>
            <w:r>
              <w:rPr>
                <w:rFonts w:ascii="Times New Roman" w:hAnsi="Times New Roman" w:cs="Times New Roman"/>
                <w:sz w:val="24"/>
                <w:szCs w:val="24"/>
              </w:rPr>
              <w:t xml:space="preserve"> But if the questions want to be analyzed individually, th</w:t>
            </w:r>
            <w:r w:rsidR="00FB4682">
              <w:rPr>
                <w:rFonts w:ascii="Times New Roman" w:hAnsi="Times New Roman" w:cs="Times New Roman"/>
                <w:sz w:val="24"/>
                <w:szCs w:val="24"/>
              </w:rPr>
              <w:t>e sample size</w:t>
            </w:r>
            <w:r>
              <w:rPr>
                <w:rFonts w:ascii="Times New Roman" w:hAnsi="Times New Roman" w:cs="Times New Roman"/>
                <w:sz w:val="24"/>
                <w:szCs w:val="24"/>
              </w:rPr>
              <w:t xml:space="preserve"> of participants needed for this study </w:t>
            </w:r>
            <w:proofErr w:type="gramStart"/>
            <w:r>
              <w:rPr>
                <w:rFonts w:ascii="Times New Roman" w:hAnsi="Times New Roman" w:cs="Times New Roman"/>
                <w:sz w:val="24"/>
                <w:szCs w:val="24"/>
              </w:rPr>
              <w:t>would</w:t>
            </w:r>
            <w:proofErr w:type="gramEnd"/>
            <w:r>
              <w:rPr>
                <w:rFonts w:ascii="Times New Roman" w:hAnsi="Times New Roman" w:cs="Times New Roman"/>
                <w:sz w:val="24"/>
                <w:szCs w:val="24"/>
              </w:rPr>
              <w:t xml:space="preserve"> have to </w:t>
            </w:r>
            <w:r w:rsidR="00FB4682">
              <w:rPr>
                <w:rFonts w:ascii="Times New Roman" w:hAnsi="Times New Roman" w:cs="Times New Roman"/>
                <w:sz w:val="24"/>
                <w:szCs w:val="24"/>
              </w:rPr>
              <w:t>increase</w:t>
            </w:r>
            <w:r w:rsidRPr="00B610F9">
              <w:rPr>
                <w:rFonts w:ascii="Times New Roman" w:hAnsi="Times New Roman" w:cs="Times New Roman"/>
                <w:sz w:val="24"/>
                <w:szCs w:val="24"/>
              </w:rPr>
              <w:t xml:space="preserve"> </w:t>
            </w:r>
            <w:r w:rsidR="00FB4682">
              <w:rPr>
                <w:rFonts w:ascii="Times New Roman" w:hAnsi="Times New Roman" w:cs="Times New Roman"/>
                <w:sz w:val="24"/>
                <w:szCs w:val="24"/>
              </w:rPr>
              <w:t>if the client wants</w:t>
            </w:r>
            <w:r w:rsidRPr="00B610F9">
              <w:rPr>
                <w:rFonts w:ascii="Times New Roman" w:hAnsi="Times New Roman" w:cs="Times New Roman"/>
                <w:sz w:val="24"/>
                <w:szCs w:val="24"/>
              </w:rPr>
              <w:t xml:space="preserve"> to see </w:t>
            </w:r>
            <w:r w:rsidR="00FB4682">
              <w:rPr>
                <w:rFonts w:ascii="Times New Roman" w:hAnsi="Times New Roman" w:cs="Times New Roman"/>
                <w:sz w:val="24"/>
                <w:szCs w:val="24"/>
              </w:rPr>
              <w:t>significant</w:t>
            </w:r>
            <w:r w:rsidRPr="00B610F9">
              <w:rPr>
                <w:rFonts w:ascii="Times New Roman" w:hAnsi="Times New Roman" w:cs="Times New Roman"/>
                <w:sz w:val="24"/>
                <w:szCs w:val="24"/>
              </w:rPr>
              <w:t xml:space="preserve"> difference</w:t>
            </w:r>
            <w:r w:rsidR="00FB4682">
              <w:rPr>
                <w:rFonts w:ascii="Times New Roman" w:hAnsi="Times New Roman" w:cs="Times New Roman"/>
                <w:sz w:val="24"/>
                <w:szCs w:val="24"/>
              </w:rPr>
              <w:t xml:space="preserve"> in the results</w:t>
            </w:r>
            <w:r w:rsidRPr="00B610F9">
              <w:rPr>
                <w:rFonts w:ascii="Times New Roman" w:hAnsi="Times New Roman" w:cs="Times New Roman"/>
                <w:sz w:val="24"/>
                <w:szCs w:val="24"/>
              </w:rPr>
              <w:t>.</w:t>
            </w:r>
          </w:p>
          <w:p w14:paraId="080BDC75" w14:textId="47CCA2AB" w:rsidR="00E62710" w:rsidRPr="00E02835" w:rsidRDefault="00E62710" w:rsidP="004B3177">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Sumeeth recommended to the client that on the IRB application cite a high number of participants needed such as 100-120. </w:t>
            </w:r>
          </w:p>
        </w:tc>
      </w:tr>
      <w:tr w:rsidR="004D451E" w:rsidRPr="00E02835" w14:paraId="2BCFFF93" w14:textId="77777777" w:rsidTr="00CC0F91">
        <w:trPr>
          <w:cantSplit/>
          <w:trHeight w:val="855"/>
        </w:trPr>
        <w:tc>
          <w:tcPr>
            <w:tcW w:w="9806" w:type="dxa"/>
            <w:gridSpan w:val="3"/>
            <w:tcBorders>
              <w:top w:val="single" w:sz="4" w:space="0" w:color="auto"/>
            </w:tcBorders>
          </w:tcPr>
          <w:p w14:paraId="27D123B0" w14:textId="77777777" w:rsidR="004D451E" w:rsidRPr="00E02835" w:rsidRDefault="004D451E" w:rsidP="004F7A82">
            <w:pPr>
              <w:pStyle w:val="PlainText"/>
              <w:rPr>
                <w:rFonts w:ascii="Times New Roman" w:hAnsi="Times New Roman" w:cs="Times New Roman"/>
                <w:sz w:val="24"/>
                <w:szCs w:val="24"/>
              </w:rPr>
            </w:pPr>
          </w:p>
          <w:p w14:paraId="1D52D043" w14:textId="77777777" w:rsidR="0084268A" w:rsidRDefault="004D451E"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Who will carry out these actions?</w:t>
            </w:r>
            <w:r w:rsidR="00986FD1" w:rsidRPr="00E02835">
              <w:rPr>
                <w:rFonts w:ascii="Times New Roman" w:hAnsi="Times New Roman" w:cs="Times New Roman"/>
                <w:sz w:val="24"/>
                <w:szCs w:val="24"/>
              </w:rPr>
              <w:t xml:space="preserve">  </w:t>
            </w:r>
          </w:p>
          <w:p w14:paraId="6DF39C60" w14:textId="0D1F4B30" w:rsidR="00BF5FF9" w:rsidRDefault="00BF5FF9" w:rsidP="004F7A82">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Client: </w:t>
            </w:r>
          </w:p>
          <w:p w14:paraId="43C227B4" w14:textId="05A7B211" w:rsidR="00BF5FF9" w:rsidRDefault="00BF5FF9" w:rsidP="00BF5FF9">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 xml:space="preserve">Change study design to incorporate the 2–3-week washout period and split the participant pool in half during each round of the study. </w:t>
            </w:r>
          </w:p>
          <w:p w14:paraId="58B599D2" w14:textId="6ECCAB9A" w:rsidR="00BF5FF9" w:rsidRDefault="00BF5FF9" w:rsidP="00BF5FF9">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 xml:space="preserve">Give data to the consultant when the data collection is complete. </w:t>
            </w:r>
          </w:p>
          <w:p w14:paraId="7E062258" w14:textId="47ADE436" w:rsidR="00BF5FF9" w:rsidRDefault="00BF5FF9" w:rsidP="00BF5FF9">
            <w:pPr>
              <w:pStyle w:val="PlainText"/>
              <w:rPr>
                <w:rFonts w:ascii="Times New Roman" w:hAnsi="Times New Roman" w:cs="Times New Roman"/>
                <w:sz w:val="24"/>
                <w:szCs w:val="24"/>
                <w:u w:val="single"/>
              </w:rPr>
            </w:pPr>
            <w:r>
              <w:rPr>
                <w:rFonts w:ascii="Times New Roman" w:hAnsi="Times New Roman" w:cs="Times New Roman"/>
                <w:sz w:val="24"/>
                <w:szCs w:val="24"/>
                <w:u w:val="single"/>
              </w:rPr>
              <w:t xml:space="preserve">Consultant: </w:t>
            </w:r>
          </w:p>
          <w:p w14:paraId="50F1BB78" w14:textId="481F4EF4" w:rsidR="00BF5FF9" w:rsidRDefault="00BF5FF9" w:rsidP="00BF5FF9">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 xml:space="preserve">Keep in contact with the client and answer any questions they have about the study design. </w:t>
            </w:r>
          </w:p>
          <w:p w14:paraId="3E9A7BA5" w14:textId="70D2A6E8" w:rsidR="00BF5FF9" w:rsidRPr="00BF5FF9" w:rsidRDefault="00BF5FF9" w:rsidP="00BF5FF9">
            <w:pPr>
              <w:pStyle w:val="PlainText"/>
              <w:numPr>
                <w:ilvl w:val="0"/>
                <w:numId w:val="5"/>
              </w:numPr>
              <w:rPr>
                <w:rFonts w:ascii="Times New Roman" w:hAnsi="Times New Roman" w:cs="Times New Roman"/>
                <w:sz w:val="24"/>
                <w:szCs w:val="24"/>
              </w:rPr>
            </w:pPr>
            <w:r>
              <w:rPr>
                <w:rFonts w:ascii="Times New Roman" w:hAnsi="Times New Roman" w:cs="Times New Roman"/>
                <w:sz w:val="24"/>
                <w:szCs w:val="24"/>
              </w:rPr>
              <w:t xml:space="preserve">Once the data is </w:t>
            </w:r>
            <w:del w:id="7" w:author="Guda, Sumeeth Krishna" w:date="2025-02-14T07:58:00Z" w16du:dateUtc="2025-02-14T12:58:00Z">
              <w:r w:rsidDel="00A43A54">
                <w:rPr>
                  <w:rFonts w:ascii="Times New Roman" w:hAnsi="Times New Roman" w:cs="Times New Roman"/>
                  <w:sz w:val="24"/>
                  <w:szCs w:val="24"/>
                </w:rPr>
                <w:delText>collected</w:delText>
              </w:r>
            </w:del>
            <w:ins w:id="8" w:author="Guda, Sumeeth Krishna" w:date="2025-02-14T07:58:00Z" w16du:dateUtc="2025-02-14T12:58:00Z">
              <w:r w:rsidR="00A43A54">
                <w:rPr>
                  <w:rFonts w:ascii="Times New Roman" w:hAnsi="Times New Roman" w:cs="Times New Roman"/>
                  <w:sz w:val="24"/>
                  <w:szCs w:val="24"/>
                </w:rPr>
                <w:t>collected,</w:t>
              </w:r>
            </w:ins>
            <w:r>
              <w:rPr>
                <w:rFonts w:ascii="Times New Roman" w:hAnsi="Times New Roman" w:cs="Times New Roman"/>
                <w:sz w:val="24"/>
                <w:szCs w:val="24"/>
              </w:rPr>
              <w:t xml:space="preserve"> analyze the pre and post study data using R. </w:t>
            </w:r>
          </w:p>
          <w:p w14:paraId="0D0C4C18" w14:textId="77777777" w:rsidR="0084268A" w:rsidRPr="00E02835" w:rsidRDefault="0084268A" w:rsidP="004F7A82">
            <w:pPr>
              <w:pStyle w:val="PlainText"/>
              <w:rPr>
                <w:rFonts w:ascii="Times New Roman" w:hAnsi="Times New Roman" w:cs="Times New Roman"/>
                <w:b/>
                <w:sz w:val="24"/>
                <w:szCs w:val="24"/>
              </w:rPr>
            </w:pPr>
          </w:p>
        </w:tc>
      </w:tr>
      <w:tr w:rsidR="004F7A82" w:rsidRPr="00E02835" w14:paraId="5CDB93D7" w14:textId="77777777" w:rsidTr="00CC0F91">
        <w:trPr>
          <w:cantSplit/>
          <w:trHeight w:val="800"/>
        </w:trPr>
        <w:tc>
          <w:tcPr>
            <w:tcW w:w="9806" w:type="dxa"/>
            <w:gridSpan w:val="3"/>
          </w:tcPr>
          <w:p w14:paraId="658C6F7C" w14:textId="77777777" w:rsidR="004F7A82" w:rsidRPr="00E02835" w:rsidRDefault="004F7A82" w:rsidP="004F7A82">
            <w:pPr>
              <w:pStyle w:val="PlainText"/>
              <w:rPr>
                <w:rFonts w:ascii="Times New Roman" w:hAnsi="Times New Roman" w:cs="Times New Roman"/>
                <w:b/>
                <w:sz w:val="24"/>
                <w:szCs w:val="24"/>
              </w:rPr>
            </w:pPr>
          </w:p>
          <w:p w14:paraId="579DD404" w14:textId="2849383F" w:rsidR="004D451E" w:rsidRPr="00E02835" w:rsidRDefault="004D451E" w:rsidP="004F7A82">
            <w:pPr>
              <w:pStyle w:val="PlainText"/>
              <w:rPr>
                <w:rFonts w:ascii="Times New Roman" w:hAnsi="Times New Roman" w:cs="Times New Roman"/>
                <w:sz w:val="24"/>
                <w:szCs w:val="24"/>
              </w:rPr>
            </w:pPr>
            <w:r w:rsidRPr="00E02835">
              <w:rPr>
                <w:rFonts w:ascii="Times New Roman" w:hAnsi="Times New Roman" w:cs="Times New Roman"/>
                <w:b/>
                <w:sz w:val="24"/>
                <w:szCs w:val="24"/>
              </w:rPr>
              <w:t xml:space="preserve">Status: </w:t>
            </w:r>
            <w:r w:rsidR="00917BED" w:rsidRPr="00E02835">
              <w:rPr>
                <w:rFonts w:ascii="Times New Roman" w:hAnsi="Times New Roman" w:cs="Times New Roman"/>
                <w:sz w:val="24"/>
                <w:szCs w:val="24"/>
              </w:rPr>
              <w:t>Follow up not needed</w:t>
            </w:r>
          </w:p>
        </w:tc>
      </w:tr>
    </w:tbl>
    <w:p w14:paraId="6EC378A4" w14:textId="77777777" w:rsidR="004F7A82" w:rsidRPr="00E02835" w:rsidRDefault="002E30FF" w:rsidP="00743A42">
      <w:pPr>
        <w:pStyle w:val="z-BottomofForm"/>
        <w:rPr>
          <w:rFonts w:ascii="Times New Roman" w:hAnsi="Times New Roman" w:cs="Times New Roman"/>
          <w:sz w:val="24"/>
          <w:szCs w:val="24"/>
        </w:rPr>
      </w:pPr>
      <w:r w:rsidRPr="00E02835">
        <w:rPr>
          <w:rFonts w:ascii="Times New Roman" w:hAnsi="Times New Roman" w:cs="Times New Roman"/>
          <w:sz w:val="24"/>
          <w:szCs w:val="24"/>
        </w:rPr>
        <w:t>Bottom of Form</w:t>
      </w:r>
    </w:p>
    <w:sectPr w:rsidR="004F7A82" w:rsidRPr="00E02835" w:rsidSect="0084268A">
      <w:footerReference w:type="even" r:id="rId10"/>
      <w:footerReference w:type="default" r:id="rId11"/>
      <w:headerReference w:type="first" r:id="rId12"/>
      <w:footerReference w:type="first" r:id="rId13"/>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17D6A" w14:textId="77777777" w:rsidR="00724E62" w:rsidRDefault="00724E62">
      <w:r>
        <w:separator/>
      </w:r>
    </w:p>
  </w:endnote>
  <w:endnote w:type="continuationSeparator" w:id="0">
    <w:p w14:paraId="3A579836" w14:textId="77777777" w:rsidR="00724E62" w:rsidRDefault="00724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2D0DF"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3E32A"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A9F28"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14F09"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5D81ED9A"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DBC0B" w14:textId="77777777" w:rsidR="00724E62" w:rsidRDefault="00724E62">
      <w:r>
        <w:separator/>
      </w:r>
    </w:p>
  </w:footnote>
  <w:footnote w:type="continuationSeparator" w:id="0">
    <w:p w14:paraId="51353CCC" w14:textId="77777777" w:rsidR="00724E62" w:rsidRDefault="00724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97A28"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68B"/>
    <w:multiLevelType w:val="hybridMultilevel"/>
    <w:tmpl w:val="3FF64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767B3"/>
    <w:multiLevelType w:val="hybridMultilevel"/>
    <w:tmpl w:val="7EE808BA"/>
    <w:lvl w:ilvl="0" w:tplc="691015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F3E13"/>
    <w:multiLevelType w:val="hybridMultilevel"/>
    <w:tmpl w:val="FF18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176EC"/>
    <w:multiLevelType w:val="hybridMultilevel"/>
    <w:tmpl w:val="0EBCA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F5DDE"/>
    <w:multiLevelType w:val="hybridMultilevel"/>
    <w:tmpl w:val="C03C7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684778">
    <w:abstractNumId w:val="1"/>
  </w:num>
  <w:num w:numId="2" w16cid:durableId="438064793">
    <w:abstractNumId w:val="2"/>
  </w:num>
  <w:num w:numId="3" w16cid:durableId="1991788784">
    <w:abstractNumId w:val="4"/>
  </w:num>
  <w:num w:numId="4" w16cid:durableId="1861195">
    <w:abstractNumId w:val="0"/>
  </w:num>
  <w:num w:numId="5" w16cid:durableId="191477416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uda, Sumeeth Krishna">
    <w15:presenceInfo w15:providerId="AD" w15:userId="S::sguda@purdue.edu::035770b6-007d-424b-99d4-17194e76c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15333"/>
    <w:rsid w:val="000750C5"/>
    <w:rsid w:val="000828BA"/>
    <w:rsid w:val="00096A34"/>
    <w:rsid w:val="0009773F"/>
    <w:rsid w:val="000C486C"/>
    <w:rsid w:val="000E139E"/>
    <w:rsid w:val="00112F5C"/>
    <w:rsid w:val="00130BA7"/>
    <w:rsid w:val="00162886"/>
    <w:rsid w:val="00201516"/>
    <w:rsid w:val="00222520"/>
    <w:rsid w:val="002320DC"/>
    <w:rsid w:val="0028717E"/>
    <w:rsid w:val="002A686E"/>
    <w:rsid w:val="002B5C9C"/>
    <w:rsid w:val="002E30FF"/>
    <w:rsid w:val="00310DD7"/>
    <w:rsid w:val="00353D1A"/>
    <w:rsid w:val="0037523A"/>
    <w:rsid w:val="00381871"/>
    <w:rsid w:val="00484E52"/>
    <w:rsid w:val="004B3177"/>
    <w:rsid w:val="004D451E"/>
    <w:rsid w:val="004F7A82"/>
    <w:rsid w:val="005D62A3"/>
    <w:rsid w:val="005E09E7"/>
    <w:rsid w:val="005F66AD"/>
    <w:rsid w:val="006208E8"/>
    <w:rsid w:val="0062216E"/>
    <w:rsid w:val="006448EA"/>
    <w:rsid w:val="00656391"/>
    <w:rsid w:val="006F38F5"/>
    <w:rsid w:val="00702452"/>
    <w:rsid w:val="00712617"/>
    <w:rsid w:val="0071716E"/>
    <w:rsid w:val="00724E62"/>
    <w:rsid w:val="00743A42"/>
    <w:rsid w:val="007B60D3"/>
    <w:rsid w:val="0083640B"/>
    <w:rsid w:val="0084268A"/>
    <w:rsid w:val="0089461A"/>
    <w:rsid w:val="008D3E8F"/>
    <w:rsid w:val="008F7E7D"/>
    <w:rsid w:val="009004A7"/>
    <w:rsid w:val="00917BED"/>
    <w:rsid w:val="00937676"/>
    <w:rsid w:val="00986FD1"/>
    <w:rsid w:val="009A66F8"/>
    <w:rsid w:val="009B0613"/>
    <w:rsid w:val="009F21FC"/>
    <w:rsid w:val="009F7241"/>
    <w:rsid w:val="00A1606E"/>
    <w:rsid w:val="00A43A54"/>
    <w:rsid w:val="00A461B7"/>
    <w:rsid w:val="00A719D2"/>
    <w:rsid w:val="00A83618"/>
    <w:rsid w:val="00AA174D"/>
    <w:rsid w:val="00AF03C1"/>
    <w:rsid w:val="00AF3F0B"/>
    <w:rsid w:val="00AF791E"/>
    <w:rsid w:val="00B610F9"/>
    <w:rsid w:val="00B8508B"/>
    <w:rsid w:val="00BF3B90"/>
    <w:rsid w:val="00BF5FF9"/>
    <w:rsid w:val="00C63B0F"/>
    <w:rsid w:val="00CC0F91"/>
    <w:rsid w:val="00CC3F0F"/>
    <w:rsid w:val="00CE4E44"/>
    <w:rsid w:val="00D858B1"/>
    <w:rsid w:val="00E02835"/>
    <w:rsid w:val="00E62710"/>
    <w:rsid w:val="00E82C8B"/>
    <w:rsid w:val="00E83EFC"/>
    <w:rsid w:val="00E92E20"/>
    <w:rsid w:val="00ED14C1"/>
    <w:rsid w:val="00EE589D"/>
    <w:rsid w:val="00F2741E"/>
    <w:rsid w:val="00FB4682"/>
    <w:rsid w:val="00FB4DA7"/>
    <w:rsid w:val="00FC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A9075"/>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208E8"/>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paragraph" w:styleId="ListParagraph">
    <w:name w:val="List Paragraph"/>
    <w:basedOn w:val="Normal"/>
    <w:uiPriority w:val="34"/>
    <w:qFormat/>
    <w:rsid w:val="006208E8"/>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customStyle="1" w:styleId="Heading1Char">
    <w:name w:val="Heading 1 Char"/>
    <w:basedOn w:val="DefaultParagraphFont"/>
    <w:link w:val="Heading1"/>
    <w:uiPriority w:val="9"/>
    <w:rsid w:val="006208E8"/>
    <w:rPr>
      <w:rFonts w:asciiTheme="majorHAnsi" w:eastAsiaTheme="majorEastAsia" w:hAnsiTheme="majorHAnsi" w:cstheme="majorBidi"/>
      <w:color w:val="2E74B5" w:themeColor="accent1" w:themeShade="BF"/>
      <w:kern w:val="2"/>
      <w:sz w:val="40"/>
      <w:szCs w:val="40"/>
      <w14:ligatures w14:val="standardContextual"/>
    </w:rPr>
  </w:style>
  <w:style w:type="character" w:styleId="CommentReference">
    <w:name w:val="annotation reference"/>
    <w:basedOn w:val="DefaultParagraphFont"/>
    <w:uiPriority w:val="99"/>
    <w:semiHidden/>
    <w:unhideWhenUsed/>
    <w:rsid w:val="00381871"/>
    <w:rPr>
      <w:sz w:val="16"/>
      <w:szCs w:val="16"/>
    </w:rPr>
  </w:style>
  <w:style w:type="paragraph" w:styleId="CommentText">
    <w:name w:val="annotation text"/>
    <w:basedOn w:val="Normal"/>
    <w:link w:val="CommentTextChar"/>
    <w:uiPriority w:val="99"/>
    <w:unhideWhenUsed/>
    <w:rsid w:val="00381871"/>
    <w:rPr>
      <w:sz w:val="20"/>
      <w:szCs w:val="20"/>
    </w:rPr>
  </w:style>
  <w:style w:type="character" w:customStyle="1" w:styleId="CommentTextChar">
    <w:name w:val="Comment Text Char"/>
    <w:basedOn w:val="DefaultParagraphFont"/>
    <w:link w:val="CommentText"/>
    <w:uiPriority w:val="99"/>
    <w:rsid w:val="00381871"/>
  </w:style>
  <w:style w:type="paragraph" w:styleId="CommentSubject">
    <w:name w:val="annotation subject"/>
    <w:basedOn w:val="CommentText"/>
    <w:next w:val="CommentText"/>
    <w:link w:val="CommentSubjectChar"/>
    <w:uiPriority w:val="99"/>
    <w:semiHidden/>
    <w:unhideWhenUsed/>
    <w:rsid w:val="00381871"/>
    <w:rPr>
      <w:b/>
      <w:bCs/>
    </w:rPr>
  </w:style>
  <w:style w:type="character" w:customStyle="1" w:styleId="CommentSubjectChar">
    <w:name w:val="Comment Subject Char"/>
    <w:basedOn w:val="CommentTextChar"/>
    <w:link w:val="CommentSubject"/>
    <w:uiPriority w:val="99"/>
    <w:semiHidden/>
    <w:rsid w:val="00381871"/>
    <w:rPr>
      <w:b/>
      <w:bCs/>
    </w:rPr>
  </w:style>
  <w:style w:type="paragraph" w:styleId="Revision">
    <w:name w:val="Revision"/>
    <w:hidden/>
    <w:uiPriority w:val="99"/>
    <w:semiHidden/>
    <w:rsid w:val="000153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6C7A4A0DFC1944A66AE6518A1209FE" ma:contentTypeVersion="17" ma:contentTypeDescription="Create a new document." ma:contentTypeScope="" ma:versionID="8eaef9cdadf78cda0756f1e057aee37a">
  <xsd:schema xmlns:xsd="http://www.w3.org/2001/XMLSchema" xmlns:xs="http://www.w3.org/2001/XMLSchema" xmlns:p="http://schemas.microsoft.com/office/2006/metadata/properties" xmlns:ns3="9f2fd3ff-4b84-42cd-9c1b-294af38272ea" xmlns:ns4="6e8d991d-517d-4060-8592-9aa7c363dddc" targetNamespace="http://schemas.microsoft.com/office/2006/metadata/properties" ma:root="true" ma:fieldsID="791028396fe5635cd2037938193884ba" ns3:_="" ns4:_="">
    <xsd:import namespace="9f2fd3ff-4b84-42cd-9c1b-294af38272ea"/>
    <xsd:import namespace="6e8d991d-517d-4060-8592-9aa7c363dd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fd3ff-4b84-42cd-9c1b-294af3827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e8d991d-517d-4060-8592-9aa7c363dd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f2fd3ff-4b84-42cd-9c1b-294af38272ea" xsi:nil="true"/>
  </documentManagement>
</p:properties>
</file>

<file path=customXml/itemProps1.xml><?xml version="1.0" encoding="utf-8"?>
<ds:datastoreItem xmlns:ds="http://schemas.openxmlformats.org/officeDocument/2006/customXml" ds:itemID="{AA70EF5C-3726-4B5E-8950-3E5232547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fd3ff-4b84-42cd-9c1b-294af38272ea"/>
    <ds:schemaRef ds:uri="6e8d991d-517d-4060-8592-9aa7c363d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B764D7-462F-4541-9798-93B1323DDC44}">
  <ds:schemaRefs>
    <ds:schemaRef ds:uri="http://schemas.microsoft.com/sharepoint/v3/contenttype/forms"/>
  </ds:schemaRefs>
</ds:datastoreItem>
</file>

<file path=customXml/itemProps3.xml><?xml version="1.0" encoding="utf-8"?>
<ds:datastoreItem xmlns:ds="http://schemas.openxmlformats.org/officeDocument/2006/customXml" ds:itemID="{67BBC608-3CFC-4E6B-BF20-D2DAAC3802F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e8d991d-517d-4060-8592-9aa7c363dddc"/>
    <ds:schemaRef ds:uri="9f2fd3ff-4b84-42cd-9c1b-294af38272e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Initial Meeting Report</Template>
  <TotalTime>2</TotalTime>
  <Pages>5</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2</cp:revision>
  <cp:lastPrinted>2004-08-23T17:38:00Z</cp:lastPrinted>
  <dcterms:created xsi:type="dcterms:W3CDTF">2025-02-14T15:36:00Z</dcterms:created>
  <dcterms:modified xsi:type="dcterms:W3CDTF">2025-02-14T15:36:00Z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2025-01-30T17:02:27Z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553b5c3f-afb3-45a3-a7c3-57d71ab0da52</vt:lpwstr>
  </property>
  <property fmtid="{D5CDD505-2E9C-101B-9397-08002B2CF9AE}" pid="8" name="MSIP_Label_4044bd30-2ed7-4c9d-9d12-46200872a97b_ContentBits">
    <vt:lpwstr>0</vt:lpwstr>
  </property>
  <property fmtid="{D5CDD505-2E9C-101B-9397-08002B2CF9AE}" pid="9" name="ContentTypeId">
    <vt:lpwstr>0x0101007F6C7A4A0DFC1944A66AE6518A1209FE</vt:lpwstr>
  </property>
</Properties>
</file>