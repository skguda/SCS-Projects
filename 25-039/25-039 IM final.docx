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body>
    <w:p w:rsidRPr="00DD784D" w:rsidR="002E30FF" w:rsidP="002E30FF" w:rsidRDefault="002E30FF" w14:paraId="5E4D4C2B" w14:textId="77777777">
      <w:pPr>
        <w:pStyle w:val="z-TopofForm"/>
        <w:rPr>
          <w:rFonts w:ascii="Times New Roman" w:hAnsi="Times New Roman" w:cs="Times New Roman"/>
          <w:sz w:val="20"/>
          <w:szCs w:val="20"/>
        </w:rPr>
      </w:pPr>
      <w:r w:rsidRPr="00DD784D">
        <w:rPr>
          <w:rFonts w:ascii="Times New Roman" w:hAnsi="Times New Roman" w:cs="Times New Roman"/>
          <w:sz w:val="20"/>
          <w:szCs w:val="20"/>
        </w:rPr>
        <w:t>Top of Form</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854"/>
        <w:gridCol w:w="5836"/>
        <w:gridCol w:w="2890"/>
      </w:tblGrid>
      <w:tr w:rsidRPr="00DD784D" w:rsidR="00937676" w:rsidTr="6F71B1D7" w14:paraId="774D2B4C" w14:textId="77777777">
        <w:trPr>
          <w:cantSplit/>
          <w:trHeight w:val="530"/>
        </w:trPr>
        <w:tc>
          <w:tcPr>
            <w:tcW w:w="856" w:type="dxa"/>
            <w:tcBorders>
              <w:bottom w:val="nil"/>
              <w:right w:val="nil"/>
            </w:tcBorders>
            <w:shd w:val="clear" w:color="auto" w:fill="auto"/>
            <w:tcMar/>
            <w:vAlign w:val="center"/>
          </w:tcPr>
          <w:p w:rsidRPr="00DD784D" w:rsidR="00937676" w:rsidP="004F7A82" w:rsidRDefault="00937676" w14:paraId="566FFD0A" w14:textId="77777777">
            <w:pPr>
              <w:pStyle w:val="PlainText"/>
              <w:rPr>
                <w:rFonts w:ascii="Times New Roman" w:hAnsi="Times New Roman" w:cs="Times New Roman"/>
              </w:rPr>
            </w:pPr>
            <w:r w:rsidRPr="00DD784D">
              <w:rPr>
                <w:rFonts w:ascii="Times New Roman" w:hAnsi="Times New Roman" w:cs="Times New Roman"/>
                <w:b/>
              </w:rPr>
              <w:t>Client:</w:t>
            </w:r>
          </w:p>
        </w:tc>
        <w:tc>
          <w:tcPr>
            <w:tcW w:w="5993" w:type="dxa"/>
            <w:tcBorders>
              <w:left w:val="nil"/>
              <w:bottom w:val="nil"/>
            </w:tcBorders>
            <w:shd w:val="clear" w:color="auto" w:fill="auto"/>
            <w:tcMar/>
            <w:vAlign w:val="center"/>
          </w:tcPr>
          <w:p w:rsidRPr="00DD784D" w:rsidR="00937676" w:rsidP="004F7A82" w:rsidRDefault="003B044B" w14:paraId="214B464C" w14:textId="4580D6AC">
            <w:pPr>
              <w:pStyle w:val="PlainText"/>
              <w:rPr>
                <w:rFonts w:ascii="Times New Roman" w:hAnsi="Times New Roman" w:cs="Times New Roman"/>
              </w:rPr>
            </w:pPr>
            <w:r w:rsidRPr="00DD784D">
              <w:rPr>
                <w:rFonts w:ascii="Times New Roman" w:hAnsi="Times New Roman" w:cs="Times New Roman"/>
              </w:rPr>
              <w:t>Cristiane Ferrarezzi</w:t>
            </w:r>
          </w:p>
        </w:tc>
        <w:tc>
          <w:tcPr>
            <w:tcW w:w="2957" w:type="dxa"/>
            <w:tcMar/>
            <w:vAlign w:val="center"/>
          </w:tcPr>
          <w:p w:rsidRPr="00DD784D" w:rsidR="00937676" w:rsidP="002E30FF" w:rsidRDefault="00937676" w14:paraId="5FD48708" w14:textId="11DC509E">
            <w:pPr>
              <w:pStyle w:val="PlainText"/>
              <w:rPr>
                <w:rFonts w:ascii="Times New Roman" w:hAnsi="Times New Roman" w:cs="Times New Roman"/>
              </w:rPr>
            </w:pPr>
            <w:r w:rsidRPr="00DD784D">
              <w:rPr>
                <w:rFonts w:ascii="Times New Roman" w:hAnsi="Times New Roman" w:cs="Times New Roman"/>
                <w:b/>
              </w:rPr>
              <w:t>File:</w:t>
            </w:r>
            <w:r w:rsidRPr="00DD784D">
              <w:rPr>
                <w:rFonts w:ascii="Times New Roman" w:hAnsi="Times New Roman" w:cs="Times New Roman"/>
              </w:rPr>
              <w:t xml:space="preserve">  </w:t>
            </w:r>
            <w:r w:rsidRPr="00DD784D" w:rsidR="003B044B">
              <w:rPr>
                <w:rFonts w:ascii="Times New Roman" w:hAnsi="Times New Roman" w:cs="Times New Roman"/>
              </w:rPr>
              <w:t>25-039</w:t>
            </w:r>
          </w:p>
        </w:tc>
      </w:tr>
      <w:tr w:rsidRPr="00DD784D" w:rsidR="00937676" w:rsidTr="6F71B1D7" w14:paraId="638BBB9C" w14:textId="77777777">
        <w:trPr>
          <w:cantSplit/>
          <w:trHeight w:val="485"/>
        </w:trPr>
        <w:tc>
          <w:tcPr>
            <w:tcW w:w="856" w:type="dxa"/>
            <w:tcBorders>
              <w:top w:val="nil"/>
              <w:bottom w:val="single" w:color="auto" w:sz="4" w:space="0"/>
              <w:right w:val="nil"/>
            </w:tcBorders>
            <w:shd w:val="clear" w:color="auto" w:fill="auto"/>
            <w:tcMar/>
            <w:vAlign w:val="center"/>
          </w:tcPr>
          <w:p w:rsidRPr="00DD784D" w:rsidR="00937676" w:rsidP="004F7A82" w:rsidRDefault="00937676" w14:paraId="66830A4D" w14:textId="77777777">
            <w:pPr>
              <w:pStyle w:val="PlainText"/>
              <w:rPr>
                <w:rFonts w:ascii="Times New Roman" w:hAnsi="Times New Roman" w:cs="Times New Roman"/>
              </w:rPr>
            </w:pPr>
            <w:r w:rsidRPr="00DD784D">
              <w:rPr>
                <w:rFonts w:ascii="Times New Roman" w:hAnsi="Times New Roman" w:cs="Times New Roman"/>
                <w:b/>
              </w:rPr>
              <w:t>Dept:</w:t>
            </w:r>
          </w:p>
        </w:tc>
        <w:tc>
          <w:tcPr>
            <w:tcW w:w="5993" w:type="dxa"/>
            <w:tcBorders>
              <w:top w:val="nil"/>
              <w:left w:val="nil"/>
            </w:tcBorders>
            <w:shd w:val="clear" w:color="auto" w:fill="auto"/>
            <w:tcMar/>
            <w:vAlign w:val="center"/>
          </w:tcPr>
          <w:p w:rsidRPr="00DD784D" w:rsidR="00937676" w:rsidP="004F7A82" w:rsidRDefault="003B044B" w14:paraId="4C2F2A60" w14:textId="5620D1B8">
            <w:pPr>
              <w:pStyle w:val="PlainText"/>
              <w:rPr>
                <w:rFonts w:ascii="Times New Roman" w:hAnsi="Times New Roman" w:cs="Times New Roman"/>
              </w:rPr>
            </w:pPr>
            <w:r w:rsidRPr="00DD784D">
              <w:rPr>
                <w:rFonts w:ascii="Times New Roman" w:hAnsi="Times New Roman" w:cs="Times New Roman"/>
              </w:rPr>
              <w:t>Environmental and Ecological Engineering</w:t>
            </w:r>
          </w:p>
        </w:tc>
        <w:tc>
          <w:tcPr>
            <w:tcW w:w="2957" w:type="dxa"/>
            <w:tcMar/>
          </w:tcPr>
          <w:p w:rsidRPr="00DD784D" w:rsidR="00937676" w:rsidP="004F7A82" w:rsidRDefault="00937676" w14:paraId="48798F20" w14:textId="77777777">
            <w:pPr>
              <w:pStyle w:val="PlainText"/>
              <w:rPr>
                <w:rFonts w:ascii="Times New Roman" w:hAnsi="Times New Roman" w:cs="Times New Roman"/>
                <w:b/>
              </w:rPr>
            </w:pPr>
            <w:r w:rsidRPr="00DD784D">
              <w:rPr>
                <w:rFonts w:ascii="Times New Roman" w:hAnsi="Times New Roman" w:cs="Times New Roman"/>
                <w:b/>
              </w:rPr>
              <w:t xml:space="preserve">Faculty: </w:t>
            </w:r>
          </w:p>
          <w:p w:rsidRPr="00DD784D" w:rsidR="00937676" w:rsidP="004F7A82" w:rsidRDefault="00201516" w14:paraId="7A7487D4" w14:textId="77777777">
            <w:pPr>
              <w:pStyle w:val="PlainText"/>
              <w:rPr>
                <w:rFonts w:ascii="Times New Roman" w:hAnsi="Times New Roman" w:cs="Times New Roman"/>
                <w:b/>
              </w:rPr>
            </w:pPr>
            <w:r w:rsidRPr="00DD784D">
              <w:rPr>
                <w:rFonts w:ascii="Times New Roman" w:hAnsi="Times New Roman" w:cs="Times New Roman"/>
                <w:b/>
                <w:noProof/>
              </w:rPr>
              <mc:AlternateContent>
                <mc:Choice Requires="wps">
                  <w:drawing>
                    <wp:anchor distT="0" distB="0" distL="114300" distR="114300" simplePos="0" relativeHeight="251657216" behindDoc="1" locked="0" layoutInCell="1" allowOverlap="1" wp14:anchorId="0F5BE7C5" wp14:editId="53D73B58">
                      <wp:simplePos x="0" y="0"/>
                      <wp:positionH relativeFrom="column">
                        <wp:posOffset>1087120</wp:posOffset>
                      </wp:positionH>
                      <wp:positionV relativeFrom="paragraph">
                        <wp:posOffset>-114300</wp:posOffset>
                      </wp:positionV>
                      <wp:extent cx="228600" cy="104775"/>
                      <wp:effectExtent l="10160" t="9525" r="8890" b="9525"/>
                      <wp:wrapTight wrapText="bothSides">
                        <wp:wrapPolygon edited="0">
                          <wp:start x="9000" y="-1833"/>
                          <wp:lineTo x="-900" y="0"/>
                          <wp:lineTo x="-900" y="16233"/>
                          <wp:lineTo x="3600" y="19767"/>
                          <wp:lineTo x="17100" y="19767"/>
                          <wp:lineTo x="21600" y="16233"/>
                          <wp:lineTo x="21600" y="0"/>
                          <wp:lineTo x="12600" y="-1833"/>
                          <wp:lineTo x="9000" y="-1833"/>
                        </wp:wrapPolygon>
                      </wp:wrapTight>
                      <wp:docPr id="4"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47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 style="position:absolute;margin-left:85.6pt;margin-top:-9pt;width:18pt;height: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7E577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">
                      <w10:wrap type="tight"/>
                    </v:oval>
                  </w:pict>
                </mc:Fallback>
              </mc:AlternateContent>
            </w:r>
            <w:r w:rsidRPr="00DD784D">
              <w:rPr>
                <w:rFonts w:ascii="Times New Roman" w:hAnsi="Times New Roman" w:cs="Times New Roman"/>
                <w:b/>
                <w:noProof/>
              </w:rPr>
              <mc:AlternateContent>
                <mc:Choice Requires="wps">
                  <w:drawing>
                    <wp:anchor distT="0" distB="0" distL="114300" distR="114300" simplePos="0" relativeHeight="251656192" behindDoc="0" locked="0" layoutInCell="1" allowOverlap="1" wp14:anchorId="030C8374" wp14:editId="61D81061">
                      <wp:simplePos x="0" y="0"/>
                      <wp:positionH relativeFrom="column">
                        <wp:posOffset>1087120</wp:posOffset>
                      </wp:positionH>
                      <wp:positionV relativeFrom="paragraph">
                        <wp:posOffset>20955</wp:posOffset>
                      </wp:positionV>
                      <wp:extent cx="228600" cy="114300"/>
                      <wp:effectExtent l="0" t="0" r="19050" b="19050"/>
                      <wp:wrapNone/>
                      <wp:docPr id="3"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 style="position:absolute;margin-left:85.6pt;margin-top:1.65pt;width:18pt;height: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black [3213]" w14:anchorId="4F90DA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"/>
                  </w:pict>
                </mc:Fallback>
              </mc:AlternateContent>
            </w:r>
            <w:r w:rsidRPr="00DD784D" w:rsidR="00937676">
              <w:rPr>
                <w:rFonts w:ascii="Times New Roman" w:hAnsi="Times New Roman" w:cs="Times New Roman"/>
                <w:b/>
              </w:rPr>
              <w:t>Student:</w:t>
            </w:r>
          </w:p>
        </w:tc>
      </w:tr>
      <w:tr w:rsidRPr="00DD784D" w:rsidR="00937676" w:rsidTr="6F71B1D7" w14:paraId="2E5D71E0" w14:textId="77777777">
        <w:trPr>
          <w:cantSplit/>
          <w:trHeight w:val="530"/>
        </w:trPr>
        <w:tc>
          <w:tcPr>
            <w:tcW w:w="856" w:type="dxa"/>
            <w:tcBorders>
              <w:right w:val="nil"/>
            </w:tcBorders>
            <w:tcMar/>
            <w:vAlign w:val="center"/>
          </w:tcPr>
          <w:p w:rsidRPr="00DD784D" w:rsidR="00937676" w:rsidP="002E30FF" w:rsidRDefault="00937676" w14:paraId="02A94996" w14:textId="77777777">
            <w:pPr>
              <w:pStyle w:val="PlainText"/>
              <w:rPr>
                <w:rFonts w:ascii="Times New Roman" w:hAnsi="Times New Roman" w:cs="Times New Roman"/>
                <w:b/>
              </w:rPr>
            </w:pPr>
            <w:r w:rsidRPr="00DD784D">
              <w:rPr>
                <w:rFonts w:ascii="Times New Roman" w:hAnsi="Times New Roman" w:cs="Times New Roman"/>
                <w:b/>
              </w:rPr>
              <w:t>Date:</w:t>
            </w:r>
          </w:p>
        </w:tc>
        <w:tc>
          <w:tcPr>
            <w:tcW w:w="5993" w:type="dxa"/>
            <w:tcBorders>
              <w:left w:val="nil"/>
            </w:tcBorders>
            <w:tcMar/>
            <w:vAlign w:val="center"/>
          </w:tcPr>
          <w:p w:rsidRPr="00DD784D" w:rsidR="00937676" w:rsidP="002E30FF" w:rsidRDefault="003B044B" w14:paraId="3378A0E9" w14:textId="4CD3F1B5">
            <w:pPr>
              <w:pStyle w:val="PlainText"/>
              <w:rPr>
                <w:rFonts w:ascii="Times New Roman" w:hAnsi="Times New Roman" w:cs="Times New Roman"/>
              </w:rPr>
            </w:pPr>
            <w:r w:rsidRPr="00DD784D">
              <w:rPr>
                <w:rFonts w:ascii="Times New Roman" w:hAnsi="Times New Roman" w:cs="Times New Roman"/>
              </w:rPr>
              <w:t>4/2/25</w:t>
            </w:r>
          </w:p>
        </w:tc>
        <w:tc>
          <w:tcPr>
            <w:tcW w:w="2957" w:type="dxa"/>
            <w:tcMar/>
          </w:tcPr>
          <w:p w:rsidRPr="00DD784D" w:rsidR="00937676" w:rsidP="002E30FF" w:rsidRDefault="00937676" w14:paraId="35C1E4F0" w14:textId="77777777">
            <w:pPr>
              <w:pStyle w:val="PlainText"/>
              <w:rPr>
                <w:rFonts w:ascii="Times New Roman" w:hAnsi="Times New Roman" w:cs="Times New Roman"/>
                <w:b/>
              </w:rPr>
            </w:pPr>
            <w:r w:rsidRPr="00DD784D">
              <w:rPr>
                <w:rFonts w:ascii="Times New Roman" w:hAnsi="Times New Roman" w:cs="Times New Roman"/>
                <w:b/>
              </w:rPr>
              <w:t xml:space="preserve">Initial Meeting: </w:t>
            </w:r>
          </w:p>
          <w:p w:rsidRPr="00DD784D" w:rsidR="00937676" w:rsidP="002E30FF" w:rsidRDefault="00201516" w14:paraId="6A7890F2" w14:textId="77777777">
            <w:pPr>
              <w:pStyle w:val="PlainText"/>
              <w:rPr>
                <w:rFonts w:ascii="Times New Roman" w:hAnsi="Times New Roman" w:cs="Times New Roman"/>
              </w:rPr>
            </w:pPr>
            <w:r w:rsidRPr="00DD784D">
              <w:rPr>
                <w:rFonts w:ascii="Times New Roman" w:hAnsi="Times New Roman" w:cs="Times New Roman"/>
                <w:b/>
                <w:noProof/>
              </w:rPr>
              <mc:AlternateContent>
                <mc:Choice Requires="wps">
                  <w:drawing>
                    <wp:anchor distT="0" distB="0" distL="114300" distR="114300" simplePos="0" relativeHeight="251659264" behindDoc="1" locked="0" layoutInCell="1" allowOverlap="1" wp14:anchorId="484FF6E1" wp14:editId="31594035">
                      <wp:simplePos x="0" y="0"/>
                      <wp:positionH relativeFrom="column">
                        <wp:posOffset>1096645</wp:posOffset>
                      </wp:positionH>
                      <wp:positionV relativeFrom="paragraph">
                        <wp:posOffset>-120015</wp:posOffset>
                      </wp:positionV>
                      <wp:extent cx="228600" cy="104775"/>
                      <wp:effectExtent l="0" t="0" r="19050" b="28575"/>
                      <wp:wrapTight wrapText="bothSides">
                        <wp:wrapPolygon edited="0">
                          <wp:start x="0" y="0"/>
                          <wp:lineTo x="0" y="23564"/>
                          <wp:lineTo x="21600" y="23564"/>
                          <wp:lineTo x="21600" y="0"/>
                          <wp:lineTo x="0" y="0"/>
                        </wp:wrapPolygon>
                      </wp:wrapTight>
                      <wp:docPr id="2"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4775"/>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 style="position:absolute;margin-left:86.35pt;margin-top:-9.45pt;width:18pt;height: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black [3213]" w14:anchorId="1854CC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">
                      <w10:wrap type="tight"/>
                    </v:oval>
                  </w:pict>
                </mc:Fallback>
              </mc:AlternateContent>
            </w:r>
            <w:r w:rsidRPr="00DD784D">
              <w:rPr>
                <w:rFonts w:ascii="Times New Roman" w:hAnsi="Times New Roman" w:cs="Times New Roman"/>
                <w:b/>
                <w:noProof/>
              </w:rPr>
              <mc:AlternateContent>
                <mc:Choice Requires="wps">
                  <w:drawing>
                    <wp:anchor distT="0" distB="0" distL="114300" distR="114300" simplePos="0" relativeHeight="251658240" behindDoc="0" locked="0" layoutInCell="1" allowOverlap="1" wp14:anchorId="3C282764" wp14:editId="6B7BE9CA">
                      <wp:simplePos x="0" y="0"/>
                      <wp:positionH relativeFrom="column">
                        <wp:posOffset>1096645</wp:posOffset>
                      </wp:positionH>
                      <wp:positionV relativeFrom="paragraph">
                        <wp:posOffset>40005</wp:posOffset>
                      </wp:positionV>
                      <wp:extent cx="228600" cy="114300"/>
                      <wp:effectExtent l="10160" t="11430" r="8890" b="7620"/>
                      <wp:wrapNone/>
                      <wp:docPr id="1"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 style="position:absolute;margin-left:86.35pt;margin-top:3.15pt;width:18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779B5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"/>
                  </w:pict>
                </mc:Fallback>
              </mc:AlternateContent>
            </w:r>
            <w:r w:rsidRPr="00DD784D" w:rsidR="00937676">
              <w:rPr>
                <w:rFonts w:ascii="Times New Roman" w:hAnsi="Times New Roman" w:cs="Times New Roman"/>
                <w:b/>
              </w:rPr>
              <w:t>Follow-up:</w:t>
            </w:r>
          </w:p>
        </w:tc>
      </w:tr>
      <w:tr w:rsidRPr="00DD784D" w:rsidR="004F7A82" w:rsidTr="6F71B1D7" w14:paraId="73376385" w14:textId="77777777">
        <w:trPr>
          <w:cantSplit/>
          <w:trHeight w:val="1070"/>
        </w:trPr>
        <w:tc>
          <w:tcPr>
            <w:tcW w:w="9806" w:type="dxa"/>
            <w:gridSpan w:val="3"/>
            <w:tcBorders>
              <w:bottom w:val="single" w:color="auto" w:sz="4" w:space="0"/>
            </w:tcBorders>
            <w:tcMar/>
          </w:tcPr>
          <w:p w:rsidRPr="00DD784D" w:rsidR="00743A42" w:rsidP="00743A42" w:rsidRDefault="00743A42" w14:paraId="51E66FAC" w14:textId="77777777">
            <w:pPr>
              <w:pStyle w:val="PlainText"/>
              <w:rPr>
                <w:rFonts w:ascii="Times New Roman" w:hAnsi="Times New Roman" w:cs="Times New Roman"/>
                <w:b/>
              </w:rPr>
            </w:pPr>
          </w:p>
          <w:p w:rsidRPr="00DD784D" w:rsidR="004F7A82" w:rsidP="00743A42" w:rsidRDefault="00743A42" w14:paraId="1056F666" w14:textId="1C35E27D">
            <w:pPr>
              <w:pStyle w:val="PlainText"/>
              <w:rPr>
                <w:rFonts w:ascii="Times New Roman" w:hAnsi="Times New Roman" w:cs="Times New Roman"/>
              </w:rPr>
            </w:pPr>
            <w:r w:rsidRPr="00DD784D">
              <w:rPr>
                <w:rFonts w:ascii="Times New Roman" w:hAnsi="Times New Roman" w:cs="Times New Roman"/>
                <w:b/>
              </w:rPr>
              <w:t>Consultant and Attendees:</w:t>
            </w:r>
            <w:r w:rsidRPr="00DD784D">
              <w:rPr>
                <w:rFonts w:ascii="Times New Roman" w:hAnsi="Times New Roman" w:cs="Times New Roman"/>
              </w:rPr>
              <w:t xml:space="preserve">  </w:t>
            </w:r>
            <w:r w:rsidRPr="00DD784D" w:rsidR="003B044B">
              <w:rPr>
                <w:rFonts w:ascii="Times New Roman" w:hAnsi="Times New Roman" w:cs="Times New Roman"/>
              </w:rPr>
              <w:t>Sumeeth Guda, Cristiane Ferrarezzi, Dr. Bruce Craig, Dr. Andrew Whelton</w:t>
            </w:r>
          </w:p>
        </w:tc>
      </w:tr>
      <w:tr w:rsidRPr="00DD784D" w:rsidR="004F7A82" w:rsidTr="6F71B1D7" w14:paraId="5EDF9854" w14:textId="77777777">
        <w:trPr>
          <w:cantSplit/>
          <w:trHeight w:val="1430"/>
        </w:trPr>
        <w:tc>
          <w:tcPr>
            <w:tcW w:w="9806" w:type="dxa"/>
            <w:gridSpan w:val="3"/>
            <w:tcBorders>
              <w:bottom w:val="nil"/>
            </w:tcBorders>
            <w:tcMar/>
          </w:tcPr>
          <w:p w:rsidRPr="00DD784D" w:rsidR="004F7A82" w:rsidP="004F7A82" w:rsidRDefault="004F7A82" w14:paraId="2EF1D58F" w14:textId="77777777">
            <w:pPr>
              <w:pStyle w:val="PlainText"/>
              <w:rPr>
                <w:rFonts w:ascii="Times New Roman" w:hAnsi="Times New Roman" w:cs="Times New Roman"/>
              </w:rPr>
            </w:pPr>
          </w:p>
          <w:p w:rsidRPr="00DD784D" w:rsidR="00743A42" w:rsidP="004F7A82" w:rsidRDefault="00743A42" w14:paraId="15467587" w14:textId="77777777">
            <w:pPr>
              <w:pStyle w:val="PlainText"/>
              <w:rPr>
                <w:rFonts w:ascii="Times New Roman" w:hAnsi="Times New Roman" w:cs="Times New Roman"/>
              </w:rPr>
            </w:pPr>
            <w:r w:rsidRPr="00DD784D">
              <w:rPr>
                <w:rFonts w:ascii="Times New Roman" w:hAnsi="Times New Roman" w:cs="Times New Roman"/>
                <w:b/>
              </w:rPr>
              <w:t>Statement of Problem:</w:t>
            </w:r>
            <w:r w:rsidRPr="00DD784D">
              <w:rPr>
                <w:rFonts w:ascii="Times New Roman" w:hAnsi="Times New Roman" w:cs="Times New Roman"/>
              </w:rPr>
              <w:t xml:space="preserve">  </w:t>
            </w:r>
          </w:p>
          <w:p w:rsidRPr="00DD784D" w:rsidR="00AA5080" w:rsidP="004F7A82" w:rsidRDefault="00656CD5" w14:paraId="0E9AACB0" w14:textId="67EDB580">
            <w:pPr>
              <w:pStyle w:val="PlainText"/>
              <w:rPr>
                <w:rFonts w:ascii="Times New Roman" w:hAnsi="Times New Roman" w:cs="Times New Roman"/>
              </w:rPr>
            </w:pPr>
            <w:r w:rsidRPr="00DD784D">
              <w:rPr>
                <w:rFonts w:ascii="Times New Roman" w:hAnsi="Times New Roman" w:cs="Times New Roman"/>
              </w:rPr>
              <w:t>What is</w:t>
            </w:r>
            <w:r w:rsidRPr="00DD784D" w:rsidR="00AA5080">
              <w:rPr>
                <w:rFonts w:ascii="Times New Roman" w:hAnsi="Times New Roman" w:cs="Times New Roman"/>
              </w:rPr>
              <w:t xml:space="preserve"> the impact of the insurance companies with </w:t>
            </w:r>
            <w:r w:rsidRPr="00DD784D">
              <w:rPr>
                <w:rFonts w:ascii="Times New Roman" w:hAnsi="Times New Roman" w:cs="Times New Roman"/>
              </w:rPr>
              <w:t xml:space="preserve">the </w:t>
            </w:r>
            <w:r w:rsidRPr="00DD784D" w:rsidR="00AA5080">
              <w:rPr>
                <w:rFonts w:ascii="Times New Roman" w:hAnsi="Times New Roman" w:cs="Times New Roman"/>
              </w:rPr>
              <w:t xml:space="preserve">disaster response </w:t>
            </w:r>
            <w:r w:rsidRPr="00DD784D">
              <w:rPr>
                <w:rFonts w:ascii="Times New Roman" w:hAnsi="Times New Roman" w:cs="Times New Roman"/>
              </w:rPr>
              <w:t xml:space="preserve">during the 2025 Los Angeles fires? </w:t>
            </w:r>
          </w:p>
        </w:tc>
      </w:tr>
      <w:tr w:rsidRPr="00DD784D" w:rsidR="00743A42" w:rsidTr="6F71B1D7" w14:paraId="0D6D20CE" w14:textId="77777777">
        <w:trPr>
          <w:cantSplit/>
          <w:trHeight w:val="982"/>
        </w:trPr>
        <w:tc>
          <w:tcPr>
            <w:tcW w:w="9806" w:type="dxa"/>
            <w:gridSpan w:val="3"/>
            <w:tcBorders>
              <w:top w:val="nil"/>
              <w:bottom w:val="single" w:color="auto" w:sz="4" w:space="0"/>
            </w:tcBorders>
            <w:tcMar/>
          </w:tcPr>
          <w:p w:rsidRPr="00DD784D" w:rsidR="00743A42" w:rsidP="004F7A82" w:rsidRDefault="00743A42" w14:paraId="42E3B7CA" w14:textId="77777777">
            <w:pPr>
              <w:pStyle w:val="PlainText"/>
              <w:rPr>
                <w:rFonts w:ascii="Times New Roman" w:hAnsi="Times New Roman" w:cs="Times New Roman"/>
              </w:rPr>
            </w:pPr>
          </w:p>
          <w:p w:rsidRPr="00DD784D" w:rsidR="00743A42" w:rsidP="004F7A82" w:rsidRDefault="00743A42" w14:paraId="350EA217" w14:textId="5DAE87B6">
            <w:pPr>
              <w:pStyle w:val="PlainText"/>
              <w:rPr>
                <w:rFonts w:ascii="Times New Roman" w:hAnsi="Times New Roman" w:cs="Times New Roman"/>
              </w:rPr>
            </w:pPr>
            <w:r w:rsidRPr="00DD784D">
              <w:rPr>
                <w:rFonts w:ascii="Times New Roman" w:hAnsi="Times New Roman" w:cs="Times New Roman"/>
                <w:b/>
              </w:rPr>
              <w:t>Goal of this Project:</w:t>
            </w:r>
            <w:r w:rsidRPr="00DD784D" w:rsidR="0083640B">
              <w:rPr>
                <w:rFonts w:ascii="Times New Roman" w:hAnsi="Times New Roman" w:cs="Times New Roman"/>
                <w:b/>
              </w:rPr>
              <w:t xml:space="preserve"> </w:t>
            </w:r>
            <w:r w:rsidRPr="00DD784D" w:rsidR="003B044B">
              <w:rPr>
                <w:rFonts w:ascii="Times New Roman" w:hAnsi="Times New Roman" w:cs="Times New Roman"/>
                <w:bCs/>
              </w:rPr>
              <w:t>Publication of Results</w:t>
            </w:r>
            <w:r w:rsidRPr="00DD784D">
              <w:rPr>
                <w:rFonts w:ascii="Times New Roman" w:hAnsi="Times New Roman" w:cs="Times New Roman"/>
              </w:rPr>
              <w:t xml:space="preserve"> </w:t>
            </w:r>
          </w:p>
        </w:tc>
      </w:tr>
      <w:tr w:rsidRPr="00DD784D" w:rsidR="004F7A82" w:rsidTr="6F71B1D7" w14:paraId="44E57BFA" w14:textId="77777777">
        <w:trPr>
          <w:cantSplit/>
          <w:trHeight w:val="1583"/>
        </w:trPr>
        <w:tc>
          <w:tcPr>
            <w:tcW w:w="9806" w:type="dxa"/>
            <w:gridSpan w:val="3"/>
            <w:tcBorders>
              <w:bottom w:val="nil"/>
            </w:tcBorders>
            <w:tcMar/>
          </w:tcPr>
          <w:p w:rsidRPr="00DD784D" w:rsidR="004F7A82" w:rsidP="004F7A82" w:rsidRDefault="004F7A82" w14:paraId="2E902726" w14:textId="77777777">
            <w:pPr>
              <w:pStyle w:val="PlainText"/>
              <w:rPr>
                <w:rFonts w:ascii="Times New Roman" w:hAnsi="Times New Roman" w:cs="Times New Roman"/>
              </w:rPr>
            </w:pPr>
          </w:p>
          <w:p w:rsidRPr="00DD784D" w:rsidR="00743A42" w:rsidP="004F7A82" w:rsidRDefault="00743A42" w14:paraId="354EA93A" w14:textId="77777777">
            <w:pPr>
              <w:pStyle w:val="PlainText"/>
              <w:rPr>
                <w:rFonts w:ascii="Times New Roman" w:hAnsi="Times New Roman" w:cs="Times New Roman"/>
                <w:b/>
              </w:rPr>
            </w:pPr>
            <w:r w:rsidRPr="00DD784D">
              <w:rPr>
                <w:rFonts w:ascii="Times New Roman" w:hAnsi="Times New Roman" w:cs="Times New Roman"/>
                <w:b/>
              </w:rPr>
              <w:t xml:space="preserve">Background: </w:t>
            </w:r>
          </w:p>
          <w:p w:rsidRPr="00DD784D" w:rsidR="00DB7FB7" w:rsidP="00DB7FB7" w:rsidRDefault="00DB7FB7" w14:paraId="6531E3BD" w14:textId="1C7BCBC8">
            <w:pPr>
              <w:pStyle w:val="PlainText"/>
              <w:rPr>
                <w:rFonts w:ascii="Times New Roman" w:hAnsi="Times New Roman" w:cs="Times New Roman"/>
              </w:rPr>
            </w:pPr>
            <w:r w:rsidRPr="00DB7FB7">
              <w:rPr>
                <w:rFonts w:ascii="Times New Roman" w:hAnsi="Times New Roman" w:cs="Times New Roman"/>
              </w:rPr>
              <w:t xml:space="preserve">The client is a PhD student in the EEE department who is creating a survey to understand the needs and experiences of households who were impacted by the 2025 LA </w:t>
            </w:r>
            <w:r w:rsidRPr="00DD784D">
              <w:rPr>
                <w:rFonts w:ascii="Times New Roman" w:hAnsi="Times New Roman" w:cs="Times New Roman"/>
              </w:rPr>
              <w:t>fires. This</w:t>
            </w:r>
            <w:r w:rsidRPr="00DB7FB7">
              <w:rPr>
                <w:rFonts w:ascii="Times New Roman" w:hAnsi="Times New Roman" w:cs="Times New Roman"/>
              </w:rPr>
              <w:t xml:space="preserve"> survey will ask about</w:t>
            </w:r>
            <w:r w:rsidRPr="00DD784D">
              <w:rPr>
                <w:rFonts w:ascii="Times New Roman" w:hAnsi="Times New Roman" w:cs="Times New Roman"/>
              </w:rPr>
              <w:t>:</w:t>
            </w:r>
          </w:p>
          <w:p w:rsidRPr="00DD784D" w:rsidR="00DB7FB7" w:rsidP="0067709F" w:rsidRDefault="00DB7FB7" w14:paraId="20AB3D65" w14:textId="77777777">
            <w:pPr>
              <w:pStyle w:val="PlainText"/>
              <w:numPr>
                <w:ilvl w:val="0"/>
                <w:numId w:val="1"/>
              </w:numPr>
              <w:rPr>
                <w:rFonts w:ascii="Times New Roman" w:hAnsi="Times New Roman" w:cs="Times New Roman"/>
              </w:rPr>
            </w:pPr>
            <w:r w:rsidRPr="00DB7FB7">
              <w:rPr>
                <w:rFonts w:ascii="Times New Roman" w:hAnsi="Times New Roman" w:cs="Times New Roman"/>
              </w:rPr>
              <w:t>Property and household characteristics.</w:t>
            </w:r>
          </w:p>
          <w:p w:rsidRPr="00DD784D" w:rsidR="00DB7FB7" w:rsidP="00DB7FB7" w:rsidRDefault="00DB7FB7" w14:paraId="7E3A1FC2" w14:textId="13F53EF6">
            <w:pPr>
              <w:pStyle w:val="PlainText"/>
              <w:numPr>
                <w:ilvl w:val="0"/>
                <w:numId w:val="1"/>
              </w:numPr>
              <w:rPr>
                <w:rFonts w:ascii="Times New Roman" w:hAnsi="Times New Roman" w:cs="Times New Roman"/>
              </w:rPr>
            </w:pPr>
            <w:r w:rsidRPr="00DB7FB7">
              <w:rPr>
                <w:rFonts w:ascii="Times New Roman" w:hAnsi="Times New Roman" w:cs="Times New Roman"/>
              </w:rPr>
              <w:t>Experiences and attitudes when participant first returned to their property</w:t>
            </w:r>
            <w:r w:rsidRPr="00DD784D">
              <w:rPr>
                <w:rFonts w:ascii="Times New Roman" w:hAnsi="Times New Roman" w:cs="Times New Roman"/>
              </w:rPr>
              <w:t>.</w:t>
            </w:r>
          </w:p>
          <w:p w:rsidRPr="00DD784D" w:rsidR="00DB7FB7" w:rsidP="00DB7FB7" w:rsidRDefault="00DB7FB7" w14:paraId="178BFFDA" w14:textId="2410BFB8">
            <w:pPr>
              <w:pStyle w:val="PlainText"/>
              <w:numPr>
                <w:ilvl w:val="0"/>
                <w:numId w:val="1"/>
              </w:numPr>
              <w:rPr>
                <w:rFonts w:ascii="Times New Roman" w:hAnsi="Times New Roman" w:cs="Times New Roman"/>
              </w:rPr>
            </w:pPr>
            <w:r w:rsidRPr="00DB7FB7">
              <w:rPr>
                <w:rFonts w:ascii="Times New Roman" w:hAnsi="Times New Roman" w:cs="Times New Roman"/>
              </w:rPr>
              <w:t>Property cleanup perceptions and activities taken</w:t>
            </w:r>
            <w:r w:rsidRPr="00DD784D">
              <w:rPr>
                <w:rFonts w:ascii="Times New Roman" w:hAnsi="Times New Roman" w:cs="Times New Roman"/>
              </w:rPr>
              <w:t>.</w:t>
            </w:r>
          </w:p>
          <w:p w:rsidRPr="00DD784D" w:rsidR="00DB7FB7" w:rsidP="00DB7FB7" w:rsidRDefault="00DB7FB7" w14:paraId="72371590" w14:textId="276C053B">
            <w:pPr>
              <w:pStyle w:val="PlainText"/>
              <w:numPr>
                <w:ilvl w:val="0"/>
                <w:numId w:val="1"/>
              </w:numPr>
              <w:rPr>
                <w:rFonts w:ascii="Times New Roman" w:hAnsi="Times New Roman" w:cs="Times New Roman"/>
              </w:rPr>
            </w:pPr>
            <w:r w:rsidRPr="00DB7FB7">
              <w:rPr>
                <w:rFonts w:ascii="Times New Roman" w:hAnsi="Times New Roman" w:cs="Times New Roman"/>
              </w:rPr>
              <w:t>Experience and interactions with insurance companies</w:t>
            </w:r>
            <w:r w:rsidRPr="00DD784D">
              <w:rPr>
                <w:rFonts w:ascii="Times New Roman" w:hAnsi="Times New Roman" w:cs="Times New Roman"/>
              </w:rPr>
              <w:t>.</w:t>
            </w:r>
          </w:p>
          <w:p w:rsidRPr="00DD784D" w:rsidR="00DB7FB7" w:rsidP="00DB7FB7" w:rsidRDefault="00DB7FB7" w14:paraId="0311021C" w14:textId="4EFB8785">
            <w:pPr>
              <w:pStyle w:val="PlainText"/>
              <w:numPr>
                <w:ilvl w:val="0"/>
                <w:numId w:val="1"/>
              </w:numPr>
              <w:rPr>
                <w:rFonts w:ascii="Times New Roman" w:hAnsi="Times New Roman" w:cs="Times New Roman"/>
              </w:rPr>
            </w:pPr>
            <w:r w:rsidRPr="00DB7FB7">
              <w:rPr>
                <w:rFonts w:ascii="Times New Roman" w:hAnsi="Times New Roman" w:cs="Times New Roman"/>
              </w:rPr>
              <w:t>Unanswered questions and unanswered future plans.</w:t>
            </w:r>
          </w:p>
          <w:p w:rsidRPr="00DB7FB7" w:rsidR="00DB7FB7" w:rsidP="00DB7FB7" w:rsidRDefault="00DB7FB7" w14:paraId="7D86699A" w14:textId="1D009242">
            <w:pPr>
              <w:pStyle w:val="PlainText"/>
              <w:rPr>
                <w:rFonts w:ascii="Times New Roman" w:hAnsi="Times New Roman" w:cs="Times New Roman"/>
              </w:rPr>
            </w:pPr>
            <w:r w:rsidRPr="00DB7FB7">
              <w:rPr>
                <w:rFonts w:ascii="Times New Roman" w:hAnsi="Times New Roman" w:cs="Times New Roman"/>
              </w:rPr>
              <w:t>The households and participants who will answer the survey are individuals who lived within and adjacent to the fire perimeters</w:t>
            </w:r>
            <w:r w:rsidRPr="00DD784D">
              <w:rPr>
                <w:rFonts w:ascii="Times New Roman" w:hAnsi="Times New Roman" w:cs="Times New Roman"/>
              </w:rPr>
              <w:t xml:space="preserve"> for both the Palisades and Eaton communities. The client formulated 19 different </w:t>
            </w:r>
            <w:ins w:author="Craig, Bruce A." w:date="2025-04-05T23:30:00Z" w16du:dateUtc="2025-04-06T03:30:00Z" w:id="0">
              <w:r w:rsidR="00311751">
                <w:rPr>
                  <w:rFonts w:ascii="Times New Roman" w:hAnsi="Times New Roman" w:cs="Times New Roman"/>
                </w:rPr>
                <w:t>h</w:t>
              </w:r>
            </w:ins>
            <w:del w:author="Craig, Bruce A." w:date="2025-04-05T23:30:00Z" w16du:dateUtc="2025-04-06T03:30:00Z" w:id="1">
              <w:r w:rsidRPr="00DD784D" w:rsidDel="00311751">
                <w:rPr>
                  <w:rFonts w:ascii="Times New Roman" w:hAnsi="Times New Roman" w:cs="Times New Roman"/>
                </w:rPr>
                <w:delText>H</w:delText>
              </w:r>
            </w:del>
            <w:r w:rsidRPr="00DD784D">
              <w:rPr>
                <w:rFonts w:ascii="Times New Roman" w:hAnsi="Times New Roman" w:cs="Times New Roman"/>
              </w:rPr>
              <w:t xml:space="preserve">ypotheses from the </w:t>
            </w:r>
            <w:ins w:author="Craig, Bruce A." w:date="2025-04-05T23:30:00Z" w16du:dateUtc="2025-04-06T03:30:00Z" w:id="2">
              <w:r w:rsidR="00311751">
                <w:rPr>
                  <w:rFonts w:ascii="Times New Roman" w:hAnsi="Times New Roman" w:cs="Times New Roman"/>
                </w:rPr>
                <w:t>s</w:t>
              </w:r>
            </w:ins>
            <w:del w:author="Craig, Bruce A." w:date="2025-04-05T23:30:00Z" w16du:dateUtc="2025-04-06T03:30:00Z" w:id="3">
              <w:r w:rsidRPr="00DD784D" w:rsidDel="00311751">
                <w:rPr>
                  <w:rFonts w:ascii="Times New Roman" w:hAnsi="Times New Roman" w:cs="Times New Roman"/>
                </w:rPr>
                <w:delText>S</w:delText>
              </w:r>
            </w:del>
            <w:r w:rsidRPr="00DD784D">
              <w:rPr>
                <w:rFonts w:ascii="Times New Roman" w:hAnsi="Times New Roman" w:cs="Times New Roman"/>
              </w:rPr>
              <w:t>urvey which they will use for a journal publication. The primary reason for coming to the SCS is that they wanted st</w:t>
            </w:r>
            <w:r w:rsidRPr="00DB7FB7">
              <w:rPr>
                <w:rFonts w:ascii="Times New Roman" w:hAnsi="Times New Roman" w:cs="Times New Roman"/>
              </w:rPr>
              <w:t>atistical</w:t>
            </w:r>
            <w:r w:rsidRPr="00DD784D">
              <w:rPr>
                <w:rFonts w:ascii="Times New Roman" w:hAnsi="Times New Roman" w:cs="Times New Roman"/>
              </w:rPr>
              <w:t xml:space="preserve"> consulting to ensure they account for as many </w:t>
            </w:r>
            <w:r w:rsidRPr="00DB7FB7">
              <w:rPr>
                <w:rFonts w:ascii="Times New Roman" w:hAnsi="Times New Roman" w:cs="Times New Roman"/>
              </w:rPr>
              <w:t>correlations for their journal publication.</w:t>
            </w:r>
            <w:r w:rsidRPr="00DD784D">
              <w:rPr>
                <w:rFonts w:ascii="Times New Roman" w:hAnsi="Times New Roman" w:cs="Times New Roman"/>
              </w:rPr>
              <w:t xml:space="preserve"> As well as learning </w:t>
            </w:r>
            <w:del w:author="Tadd N Colver" w:date="2025-04-07T14:04:00Z" w16du:dateUtc="2025-04-07T18:04:00Z" w:id="4">
              <w:r w:rsidRPr="00DD784D" w:rsidDel="00820582">
                <w:rPr>
                  <w:rFonts w:ascii="Times New Roman" w:hAnsi="Times New Roman" w:cs="Times New Roman"/>
                </w:rPr>
                <w:delText>the techniques</w:delText>
              </w:r>
            </w:del>
            <w:ins w:author="Tadd N Colver" w:date="2025-04-07T14:04:00Z" w16du:dateUtc="2025-04-07T18:04:00Z" w:id="5">
              <w:r w:rsidRPr="00DD784D" w:rsidR="00820582">
                <w:rPr>
                  <w:rFonts w:ascii="Times New Roman" w:hAnsi="Times New Roman" w:cs="Times New Roman"/>
                </w:rPr>
                <w:t>techniques</w:t>
              </w:r>
            </w:ins>
            <w:r w:rsidRPr="00DD784D">
              <w:rPr>
                <w:rFonts w:ascii="Times New Roman" w:hAnsi="Times New Roman" w:cs="Times New Roman"/>
              </w:rPr>
              <w:t xml:space="preserve"> </w:t>
            </w:r>
            <w:del w:author="Tadd N Colver" w:date="2025-04-07T14:04:00Z" w16du:dateUtc="2025-04-07T18:04:00Z" w:id="6">
              <w:r w:rsidRPr="00DD784D" w:rsidDel="00820582">
                <w:rPr>
                  <w:rFonts w:ascii="Times New Roman" w:hAnsi="Times New Roman" w:cs="Times New Roman"/>
                </w:rPr>
                <w:delText xml:space="preserve">of how </w:delText>
              </w:r>
            </w:del>
            <w:r w:rsidRPr="00DD784D">
              <w:rPr>
                <w:rFonts w:ascii="Times New Roman" w:hAnsi="Times New Roman" w:cs="Times New Roman"/>
              </w:rPr>
              <w:t xml:space="preserve">to analyze and formally </w:t>
            </w:r>
            <w:r w:rsidRPr="00DD784D" w:rsidR="00AA5080">
              <w:rPr>
                <w:rFonts w:ascii="Times New Roman" w:hAnsi="Times New Roman" w:cs="Times New Roman"/>
              </w:rPr>
              <w:t>test</w:t>
            </w:r>
            <w:r w:rsidRPr="00DD784D">
              <w:rPr>
                <w:rFonts w:ascii="Times New Roman" w:hAnsi="Times New Roman" w:cs="Times New Roman"/>
              </w:rPr>
              <w:t xml:space="preserve"> each of the hypotheses. </w:t>
            </w:r>
          </w:p>
          <w:p w:rsidRPr="00DD784D" w:rsidR="00DB7FB7" w:rsidP="004F7A82" w:rsidRDefault="00DB7FB7" w14:paraId="6B3AAC00" w14:textId="797EF3C5">
            <w:pPr>
              <w:pStyle w:val="PlainText"/>
              <w:rPr>
                <w:rFonts w:ascii="Times New Roman" w:hAnsi="Times New Roman" w:cs="Times New Roman"/>
              </w:rPr>
            </w:pPr>
          </w:p>
        </w:tc>
      </w:tr>
      <w:tr w:rsidRPr="00DD784D" w:rsidR="00743A42" w:rsidTr="6F71B1D7" w14:paraId="3CA85802" w14:textId="77777777">
        <w:trPr>
          <w:cantSplit/>
          <w:trHeight w:val="712"/>
        </w:trPr>
        <w:tc>
          <w:tcPr>
            <w:tcW w:w="9806" w:type="dxa"/>
            <w:gridSpan w:val="3"/>
            <w:tcBorders>
              <w:top w:val="nil"/>
              <w:bottom w:val="single" w:color="auto" w:sz="4" w:space="0"/>
            </w:tcBorders>
            <w:tcMar/>
          </w:tcPr>
          <w:p w:rsidRPr="00DD784D" w:rsidR="00743A42" w:rsidP="004F7A82" w:rsidRDefault="00743A42" w14:paraId="32D208F4" w14:textId="77777777">
            <w:pPr>
              <w:pStyle w:val="PlainText"/>
              <w:rPr>
                <w:rFonts w:ascii="Times New Roman" w:hAnsi="Times New Roman" w:cs="Times New Roman"/>
              </w:rPr>
            </w:pPr>
          </w:p>
          <w:p w:rsidRPr="00DD784D" w:rsidR="00743A42" w:rsidP="004F7A82" w:rsidRDefault="00743A42" w14:paraId="3EAE3808" w14:textId="529432CC">
            <w:pPr>
              <w:pStyle w:val="PlainText"/>
              <w:rPr>
                <w:rFonts w:ascii="Times New Roman" w:hAnsi="Times New Roman" w:cs="Times New Roman"/>
              </w:rPr>
            </w:pPr>
            <w:r w:rsidRPr="00DD784D">
              <w:rPr>
                <w:rFonts w:ascii="Times New Roman" w:hAnsi="Times New Roman" w:cs="Times New Roman"/>
                <w:b/>
              </w:rPr>
              <w:t xml:space="preserve">Progress of project at this time: </w:t>
            </w:r>
            <w:r w:rsidRPr="00DD784D" w:rsidR="003B044B">
              <w:rPr>
                <w:rFonts w:ascii="Times New Roman" w:hAnsi="Times New Roman" w:cs="Times New Roman"/>
              </w:rPr>
              <w:t>Design (No Data Collected)</w:t>
            </w:r>
          </w:p>
        </w:tc>
      </w:tr>
      <w:tr w:rsidRPr="00DD784D" w:rsidR="004F7A82" w:rsidTr="6F71B1D7" w14:paraId="60EC28DC" w14:textId="77777777">
        <w:trPr>
          <w:cantSplit/>
          <w:trHeight w:val="2334"/>
        </w:trPr>
        <w:tc>
          <w:tcPr>
            <w:tcW w:w="9806" w:type="dxa"/>
            <w:gridSpan w:val="3"/>
            <w:tcBorders>
              <w:bottom w:val="nil"/>
            </w:tcBorders>
            <w:tcMar/>
          </w:tcPr>
          <w:p w:rsidRPr="00DD784D" w:rsidR="004F7A82" w:rsidP="004F7A82" w:rsidRDefault="004F7A82" w14:paraId="21451B0C" w14:textId="77777777">
            <w:pPr>
              <w:pStyle w:val="PlainText"/>
              <w:rPr>
                <w:rFonts w:ascii="Times New Roman" w:hAnsi="Times New Roman" w:cs="Times New Roman"/>
                <w:b/>
              </w:rPr>
            </w:pPr>
          </w:p>
          <w:p w:rsidRPr="00DD784D" w:rsidR="005A5D5B" w:rsidP="005A5D5B" w:rsidRDefault="00743A42" w14:paraId="5882789F" w14:textId="5D76D8A7">
            <w:pPr>
              <w:pStyle w:val="PlainText"/>
              <w:rPr>
                <w:rFonts w:ascii="Times New Roman" w:hAnsi="Times New Roman" w:cs="Times New Roman"/>
              </w:rPr>
            </w:pPr>
            <w:r w:rsidRPr="00DD784D">
              <w:rPr>
                <w:rFonts w:ascii="Times New Roman" w:hAnsi="Times New Roman" w:cs="Times New Roman"/>
                <w:b/>
              </w:rPr>
              <w:t xml:space="preserve">Relevant information presented at </w:t>
            </w:r>
            <w:r w:rsidRPr="00DD784D" w:rsidR="005A5D5B">
              <w:rPr>
                <w:rFonts w:ascii="Times New Roman" w:hAnsi="Times New Roman" w:cs="Times New Roman"/>
                <w:b/>
              </w:rPr>
              <w:t>the meeting</w:t>
            </w:r>
            <w:r w:rsidRPr="00DD784D">
              <w:rPr>
                <w:rFonts w:ascii="Times New Roman" w:hAnsi="Times New Roman" w:cs="Times New Roman"/>
                <w:b/>
              </w:rPr>
              <w:t xml:space="preserve">: </w:t>
            </w:r>
          </w:p>
          <w:p w:rsidRPr="00DD784D" w:rsidR="005A5D5B" w:rsidP="005A5D5B" w:rsidRDefault="005A5D5B" w14:paraId="20BA00B4" w14:textId="00B8985A">
            <w:pPr>
              <w:pStyle w:val="PlainText"/>
              <w:rPr>
                <w:rFonts w:ascii="Times New Roman" w:hAnsi="Times New Roman" w:cs="Times New Roman"/>
              </w:rPr>
            </w:pPr>
            <w:r w:rsidRPr="005A5D5B">
              <w:rPr>
                <w:rFonts w:ascii="Times New Roman" w:hAnsi="Times New Roman" w:cs="Times New Roman"/>
              </w:rPr>
              <w:t xml:space="preserve">The fire impact survey </w:t>
            </w:r>
            <w:r w:rsidRPr="00DD784D" w:rsidR="007A1F79">
              <w:rPr>
                <w:rFonts w:ascii="Times New Roman" w:hAnsi="Times New Roman" w:cs="Times New Roman"/>
              </w:rPr>
              <w:t xml:space="preserve">for the 2025 </w:t>
            </w:r>
            <w:r w:rsidRPr="005A5D5B">
              <w:rPr>
                <w:rFonts w:ascii="Times New Roman" w:hAnsi="Times New Roman" w:cs="Times New Roman"/>
              </w:rPr>
              <w:t>Los Angeles</w:t>
            </w:r>
            <w:r w:rsidRPr="00DD784D" w:rsidR="007A1F79">
              <w:rPr>
                <w:rFonts w:ascii="Times New Roman" w:hAnsi="Times New Roman" w:cs="Times New Roman"/>
              </w:rPr>
              <w:t xml:space="preserve"> fires</w:t>
            </w:r>
            <w:r w:rsidRPr="005A5D5B">
              <w:rPr>
                <w:rFonts w:ascii="Times New Roman" w:hAnsi="Times New Roman" w:cs="Times New Roman"/>
              </w:rPr>
              <w:t>,</w:t>
            </w:r>
            <w:r w:rsidRPr="00DD784D" w:rsidR="007A1F79">
              <w:rPr>
                <w:rFonts w:ascii="Times New Roman" w:hAnsi="Times New Roman" w:cs="Times New Roman"/>
              </w:rPr>
              <w:t xml:space="preserve"> was </w:t>
            </w:r>
            <w:r w:rsidRPr="005A5D5B">
              <w:rPr>
                <w:rFonts w:ascii="Times New Roman" w:hAnsi="Times New Roman" w:cs="Times New Roman"/>
              </w:rPr>
              <w:t xml:space="preserve">developed by </w:t>
            </w:r>
            <w:r w:rsidRPr="00DD784D" w:rsidR="007A1F79">
              <w:rPr>
                <w:rFonts w:ascii="Times New Roman" w:hAnsi="Times New Roman" w:cs="Times New Roman"/>
              </w:rPr>
              <w:t xml:space="preserve">the client </w:t>
            </w:r>
            <w:r w:rsidRPr="005A5D5B">
              <w:rPr>
                <w:rFonts w:ascii="Times New Roman" w:hAnsi="Times New Roman" w:cs="Times New Roman"/>
              </w:rPr>
              <w:t xml:space="preserve">Cris and her </w:t>
            </w:r>
            <w:r w:rsidRPr="00DD784D" w:rsidR="007A1F79">
              <w:rPr>
                <w:rFonts w:ascii="Times New Roman" w:hAnsi="Times New Roman" w:cs="Times New Roman"/>
              </w:rPr>
              <w:t>advisor</w:t>
            </w:r>
            <w:r w:rsidRPr="005A5D5B">
              <w:rPr>
                <w:rFonts w:ascii="Times New Roman" w:hAnsi="Times New Roman" w:cs="Times New Roman"/>
              </w:rPr>
              <w:t xml:space="preserve">, is designed to assess the effects of wildfires on local communities, focusing on key factors such as proximity to the fire, health impacts, and environmental consequences, including the specific impact on electric vehicles. The survey also considers the possibility of integrating this data with another survey for </w:t>
            </w:r>
            <w:r w:rsidRPr="00DD784D">
              <w:rPr>
                <w:rFonts w:ascii="Times New Roman" w:hAnsi="Times New Roman" w:cs="Times New Roman"/>
              </w:rPr>
              <w:t>more</w:t>
            </w:r>
            <w:r w:rsidRPr="005A5D5B">
              <w:rPr>
                <w:rFonts w:ascii="Times New Roman" w:hAnsi="Times New Roman" w:cs="Times New Roman"/>
              </w:rPr>
              <w:t xml:space="preserve"> comprehensive analysis. </w:t>
            </w:r>
            <w:r w:rsidRPr="00DD784D" w:rsidR="007A1F79">
              <w:rPr>
                <w:rFonts w:ascii="Times New Roman" w:hAnsi="Times New Roman" w:cs="Times New Roman"/>
              </w:rPr>
              <w:t>The survey will be</w:t>
            </w:r>
            <w:r w:rsidRPr="005A5D5B">
              <w:rPr>
                <w:rFonts w:ascii="Times New Roman" w:hAnsi="Times New Roman" w:cs="Times New Roman"/>
              </w:rPr>
              <w:t xml:space="preserve"> conducted onlin</w:t>
            </w:r>
            <w:r w:rsidRPr="00DD784D" w:rsidR="007A1F79">
              <w:rPr>
                <w:rFonts w:ascii="Times New Roman" w:hAnsi="Times New Roman" w:cs="Times New Roman"/>
              </w:rPr>
              <w:t>e</w:t>
            </w:r>
            <w:r w:rsidRPr="005A5D5B">
              <w:rPr>
                <w:rFonts w:ascii="Times New Roman" w:hAnsi="Times New Roman" w:cs="Times New Roman"/>
              </w:rPr>
              <w:t xml:space="preserve"> through a community action group</w:t>
            </w:r>
            <w:r w:rsidRPr="00DD784D" w:rsidR="007A1F79">
              <w:rPr>
                <w:rFonts w:ascii="Times New Roman" w:hAnsi="Times New Roman" w:cs="Times New Roman"/>
              </w:rPr>
              <w:t xml:space="preserve"> within the communities of Palisades and Eaton, CA. They will</w:t>
            </w:r>
            <w:r w:rsidRPr="005A5D5B">
              <w:rPr>
                <w:rFonts w:ascii="Times New Roman" w:hAnsi="Times New Roman" w:cs="Times New Roman"/>
              </w:rPr>
              <w:t xml:space="preserve"> target two main groups: individuals directly impacted within the fire perimeter and those in adjacent areas who may experience secondary effects from the fires. To increase participation and ensure </w:t>
            </w:r>
            <w:r w:rsidRPr="00DD784D" w:rsidR="00EC3F7C">
              <w:rPr>
                <w:rFonts w:ascii="Times New Roman" w:hAnsi="Times New Roman" w:cs="Times New Roman"/>
              </w:rPr>
              <w:t>broader</w:t>
            </w:r>
            <w:r w:rsidRPr="005A5D5B">
              <w:rPr>
                <w:rFonts w:ascii="Times New Roman" w:hAnsi="Times New Roman" w:cs="Times New Roman"/>
              </w:rPr>
              <w:t xml:space="preserve"> reach, additional outreach methods include door-to-door sampling and distribution of the survey link through influential community members</w:t>
            </w:r>
            <w:r w:rsidRPr="00DD784D" w:rsidR="007A1F79">
              <w:rPr>
                <w:rFonts w:ascii="Times New Roman" w:hAnsi="Times New Roman" w:cs="Times New Roman"/>
              </w:rPr>
              <w:t xml:space="preserve"> such as the policymakers</w:t>
            </w:r>
            <w:r w:rsidRPr="005A5D5B">
              <w:rPr>
                <w:rFonts w:ascii="Times New Roman" w:hAnsi="Times New Roman" w:cs="Times New Roman"/>
              </w:rPr>
              <w:t>.</w:t>
            </w:r>
          </w:p>
          <w:p w:rsidRPr="005A5D5B" w:rsidR="00EC3F7C" w:rsidP="005A5D5B" w:rsidRDefault="00EC3F7C" w14:paraId="10ED5A5A" w14:textId="77777777">
            <w:pPr>
              <w:pStyle w:val="PlainText"/>
              <w:rPr>
                <w:rFonts w:ascii="Times New Roman" w:hAnsi="Times New Roman" w:cs="Times New Roman"/>
              </w:rPr>
            </w:pPr>
          </w:p>
          <w:p w:rsidRPr="00DD784D" w:rsidR="005A5D5B" w:rsidP="005A5D5B" w:rsidRDefault="005A5D5B" w14:paraId="1AB9B988" w14:textId="6D4A6180">
            <w:pPr>
              <w:pStyle w:val="PlainText"/>
              <w:rPr>
                <w:rFonts w:ascii="Times New Roman" w:hAnsi="Times New Roman" w:cs="Times New Roman"/>
              </w:rPr>
            </w:pPr>
            <w:r w:rsidRPr="005A5D5B">
              <w:rPr>
                <w:rFonts w:ascii="Times New Roman" w:hAnsi="Times New Roman" w:cs="Times New Roman"/>
              </w:rPr>
              <w:t>During the meeting, Dr. Craig and Dr. Whelton expressed concerns about potential biases in the data, particularly regarding the inclusion of FEMA’s location data</w:t>
            </w:r>
            <w:r w:rsidRPr="00DD784D" w:rsidR="00EC3F7C">
              <w:rPr>
                <w:rFonts w:ascii="Times New Roman" w:hAnsi="Times New Roman" w:cs="Times New Roman"/>
              </w:rPr>
              <w:t xml:space="preserve"> which could be used to find and track the displaced community members</w:t>
            </w:r>
            <w:r w:rsidRPr="005A5D5B">
              <w:rPr>
                <w:rFonts w:ascii="Times New Roman" w:hAnsi="Times New Roman" w:cs="Times New Roman"/>
              </w:rPr>
              <w:t>. Since FEMA is also being assessed in the survey, its inclusion might skew the results, as the survey evaluates public opinions on FEMA’s response efforts. Another challenge is that many affected individuals rely on decentralized communication platforms such as WhatsApp, which could affect how responses are gathered. Cris noted that, unlike more targeted fire impact surveys, this study aims to capture a broad range of impact sources in a single instrument, making it a more expansive but complex survey</w:t>
            </w:r>
            <w:r w:rsidRPr="00DD784D" w:rsidR="00EC3F7C">
              <w:rPr>
                <w:rFonts w:ascii="Times New Roman" w:hAnsi="Times New Roman" w:cs="Times New Roman"/>
              </w:rPr>
              <w:t xml:space="preserve"> leading to richer data</w:t>
            </w:r>
            <w:r w:rsidRPr="005A5D5B">
              <w:rPr>
                <w:rFonts w:ascii="Times New Roman" w:hAnsi="Times New Roman" w:cs="Times New Roman"/>
              </w:rPr>
              <w:t>.</w:t>
            </w:r>
            <w:r w:rsidRPr="00DD784D" w:rsidR="00EC3F7C">
              <w:rPr>
                <w:rFonts w:ascii="Times New Roman" w:hAnsi="Times New Roman" w:cs="Times New Roman"/>
              </w:rPr>
              <w:t xml:space="preserve"> The end goal of this survey is to</w:t>
            </w:r>
            <w:r w:rsidRPr="00DD784D" w:rsidR="007D4530">
              <w:rPr>
                <w:rFonts w:ascii="Times New Roman" w:hAnsi="Times New Roman" w:cs="Times New Roman"/>
              </w:rPr>
              <w:t xml:space="preserve"> track how insurance companies behave with the environmental damage of two different communities of different affluence.  </w:t>
            </w:r>
          </w:p>
          <w:p w:rsidRPr="005A5D5B" w:rsidR="00EC3F7C" w:rsidP="005A5D5B" w:rsidRDefault="00EC3F7C" w14:paraId="2B753B9C" w14:textId="77777777">
            <w:pPr>
              <w:pStyle w:val="PlainText"/>
              <w:rPr>
                <w:rFonts w:ascii="Times New Roman" w:hAnsi="Times New Roman" w:cs="Times New Roman"/>
              </w:rPr>
            </w:pPr>
          </w:p>
          <w:p w:rsidRPr="00DD784D" w:rsidR="00E5462A" w:rsidP="007D4530" w:rsidRDefault="005A5D5B" w14:paraId="732B586C" w14:textId="24C3A859">
            <w:pPr>
              <w:pStyle w:val="PlainText"/>
              <w:rPr>
                <w:rFonts w:ascii="Times New Roman" w:hAnsi="Times New Roman" w:cs="Times New Roman"/>
              </w:rPr>
            </w:pPr>
            <w:r w:rsidRPr="005A5D5B">
              <w:rPr>
                <w:rFonts w:ascii="Times New Roman" w:hAnsi="Times New Roman" w:cs="Times New Roman"/>
              </w:rPr>
              <w:t>The survey has been finalized and is undergoing a Spanish translation to ensure accessibility to Spanish-speaking participants. It is scheduled for release on April 3, 2025, and will remain open for 30 days to capture responses, especially in case significant events or developments occur during this period. Data collection will conclude by May 1-2, 2025, with a final deadline looming due to the semester closing at SCS. The survey team is aware of the tight timeline and the need to provide preliminary findings quickl</w:t>
            </w:r>
            <w:r w:rsidRPr="00DD784D" w:rsidR="007D4530">
              <w:rPr>
                <w:rFonts w:ascii="Times New Roman" w:hAnsi="Times New Roman" w:cs="Times New Roman"/>
              </w:rPr>
              <w:t xml:space="preserve">y, since the policymakers would like to have an impact summary report as soon as possible for effective decision making. </w:t>
            </w:r>
          </w:p>
        </w:tc>
      </w:tr>
      <w:tr w:rsidRPr="00DD784D" w:rsidR="004F7A82" w:rsidTr="6F71B1D7" w14:paraId="1620486D" w14:textId="77777777">
        <w:trPr>
          <w:cantSplit/>
          <w:trHeight w:val="1670"/>
        </w:trPr>
        <w:tc>
          <w:tcPr>
            <w:tcW w:w="9806" w:type="dxa"/>
            <w:gridSpan w:val="3"/>
            <w:tcBorders>
              <w:bottom w:val="single" w:color="auto" w:sz="4" w:space="0"/>
            </w:tcBorders>
            <w:tcMar/>
          </w:tcPr>
          <w:p w:rsidRPr="00DD784D" w:rsidR="00743A42" w:rsidP="004F7A82" w:rsidRDefault="004D451E" w14:paraId="7BD6FAB9" w14:textId="77777777">
            <w:pPr>
              <w:pStyle w:val="PlainText"/>
              <w:rPr>
                <w:rFonts w:ascii="Times New Roman" w:hAnsi="Times New Roman" w:cs="Times New Roman"/>
              </w:rPr>
            </w:pPr>
            <w:r w:rsidRPr="00DD784D">
              <w:rPr>
                <w:rFonts w:ascii="Times New Roman" w:hAnsi="Times New Roman" w:cs="Times New Roman"/>
                <w:b/>
              </w:rPr>
              <w:t>Recommendations for Design and/or Analysis</w:t>
            </w:r>
            <w:r w:rsidRPr="00DD784D" w:rsidR="0062216E">
              <w:rPr>
                <w:rFonts w:ascii="Times New Roman" w:hAnsi="Times New Roman" w:cs="Times New Roman"/>
                <w:b/>
              </w:rPr>
              <w:t>:</w:t>
            </w:r>
            <w:r w:rsidRPr="00DD784D" w:rsidR="0062216E">
              <w:rPr>
                <w:rFonts w:ascii="Times New Roman" w:hAnsi="Times New Roman" w:cs="Times New Roman"/>
              </w:rPr>
              <w:t xml:space="preserve">  </w:t>
            </w:r>
          </w:p>
          <w:p w:rsidRPr="00DD784D" w:rsidR="007D4530" w:rsidP="007D4530" w:rsidRDefault="007D4530" w14:paraId="5677AEB2" w14:textId="77777777">
            <w:pPr>
              <w:pStyle w:val="PlainText"/>
              <w:numPr>
                <w:ilvl w:val="0"/>
                <w:numId w:val="5"/>
              </w:numPr>
              <w:rPr>
                <w:rFonts w:ascii="Times New Roman" w:hAnsi="Times New Roman" w:cs="Times New Roman"/>
              </w:rPr>
            </w:pPr>
            <w:r w:rsidRPr="005A5D5B">
              <w:rPr>
                <w:rFonts w:ascii="Times New Roman" w:hAnsi="Times New Roman" w:cs="Times New Roman"/>
              </w:rPr>
              <w:t xml:space="preserve">Given the client's limited experience with statistical analysis and programming in R or SAS, </w:t>
            </w:r>
            <w:r w:rsidRPr="00DD784D">
              <w:rPr>
                <w:rFonts w:ascii="Times New Roman" w:hAnsi="Times New Roman" w:cs="Times New Roman"/>
              </w:rPr>
              <w:t>the consultant</w:t>
            </w:r>
            <w:r w:rsidRPr="005A5D5B">
              <w:rPr>
                <w:rFonts w:ascii="Times New Roman" w:hAnsi="Times New Roman" w:cs="Times New Roman"/>
              </w:rPr>
              <w:t xml:space="preserve"> will assist by sharing an introductory R document and offering guidance on statistical methods.</w:t>
            </w:r>
          </w:p>
          <w:p w:rsidRPr="00DD784D" w:rsidR="00BD6EF4" w:rsidP="007D4530" w:rsidRDefault="007D4530" w14:paraId="62DAF943" w14:textId="4CD729CE">
            <w:pPr>
              <w:pStyle w:val="PlainText"/>
              <w:numPr>
                <w:ilvl w:val="0"/>
                <w:numId w:val="5"/>
              </w:numPr>
              <w:rPr>
                <w:rFonts w:ascii="Times New Roman" w:hAnsi="Times New Roman" w:cs="Times New Roman"/>
              </w:rPr>
            </w:pPr>
            <w:r w:rsidRPr="00DD784D">
              <w:rPr>
                <w:rFonts w:ascii="Times New Roman" w:hAnsi="Times New Roman" w:cs="Times New Roman"/>
              </w:rPr>
              <w:t xml:space="preserve">The consultant </w:t>
            </w:r>
            <w:r w:rsidRPr="005A5D5B">
              <w:rPr>
                <w:rFonts w:ascii="Times New Roman" w:hAnsi="Times New Roman" w:cs="Times New Roman"/>
              </w:rPr>
              <w:t xml:space="preserve">will begin with exploratory data analysis (EDA) to understand the response patterns from the survey before moving on to hypothesis testing. </w:t>
            </w:r>
            <w:ins w:author="Craig, Bruce A." w:date="2025-04-05T23:33:00Z" w16du:dateUtc="2025-04-06T03:33:00Z" w:id="7">
              <w:r w:rsidR="00960A3E">
                <w:rPr>
                  <w:rFonts w:ascii="Times New Roman" w:hAnsi="Times New Roman" w:cs="Times New Roman"/>
                </w:rPr>
                <w:t>D</w:t>
              </w:r>
            </w:ins>
            <w:del w:author="Craig, Bruce A." w:date="2025-04-05T23:33:00Z" w16du:dateUtc="2025-04-06T03:33:00Z" w:id="8">
              <w:r w:rsidRPr="00DD784D" w:rsidDel="00960A3E">
                <w:rPr>
                  <w:rFonts w:ascii="Times New Roman" w:hAnsi="Times New Roman" w:cs="Times New Roman"/>
                </w:rPr>
                <w:delText>Since d</w:delText>
              </w:r>
            </w:del>
            <w:r w:rsidRPr="00DD784D">
              <w:rPr>
                <w:rFonts w:ascii="Times New Roman" w:hAnsi="Times New Roman" w:cs="Times New Roman"/>
              </w:rPr>
              <w:t xml:space="preserve">ue to timing, it is not possible to analyze all 19 of the hypotheses. Hence it was recommended that the client </w:t>
            </w:r>
            <w:r w:rsidRPr="005A5D5B">
              <w:rPr>
                <w:rFonts w:ascii="Times New Roman" w:hAnsi="Times New Roman" w:cs="Times New Roman"/>
              </w:rPr>
              <w:t>map</w:t>
            </w:r>
            <w:r w:rsidRPr="00DD784D">
              <w:rPr>
                <w:rFonts w:ascii="Times New Roman" w:hAnsi="Times New Roman" w:cs="Times New Roman"/>
              </w:rPr>
              <w:t xml:space="preserve"> </w:t>
            </w:r>
            <w:r w:rsidRPr="005A5D5B">
              <w:rPr>
                <w:rFonts w:ascii="Times New Roman" w:hAnsi="Times New Roman" w:cs="Times New Roman"/>
              </w:rPr>
              <w:t xml:space="preserve">the survey questions to the key hypotheses to ensure that important variables are addressed. </w:t>
            </w:r>
            <w:r w:rsidRPr="00DD784D">
              <w:rPr>
                <w:rFonts w:ascii="Times New Roman" w:hAnsi="Times New Roman" w:cs="Times New Roman"/>
              </w:rPr>
              <w:t xml:space="preserve">Once the hypotheses are filtered down into 4-5 representative hypotheses for analysis, the consultant </w:t>
            </w:r>
            <w:r w:rsidRPr="005A5D5B">
              <w:rPr>
                <w:rFonts w:ascii="Times New Roman" w:hAnsi="Times New Roman" w:cs="Times New Roman"/>
              </w:rPr>
              <w:t xml:space="preserve">will also create a dummy dataset to refine the analysis methods before applying them to the actual data. </w:t>
            </w:r>
            <w:r w:rsidRPr="00DD784D" w:rsidR="00BD6EF4">
              <w:rPr>
                <w:rFonts w:ascii="Times New Roman" w:hAnsi="Times New Roman" w:cs="Times New Roman"/>
              </w:rPr>
              <w:t xml:space="preserve">As well as explain to the client how to interpret the results. </w:t>
            </w:r>
          </w:p>
          <w:p w:rsidRPr="00DD784D" w:rsidR="007D4530" w:rsidP="00BD6EF4" w:rsidRDefault="00BD6EF4" w14:paraId="142CCF7A" w14:textId="1648AB4B">
            <w:pPr>
              <w:pStyle w:val="PlainText"/>
              <w:numPr>
                <w:ilvl w:val="0"/>
                <w:numId w:val="5"/>
              </w:numPr>
              <w:rPr>
                <w:rFonts w:ascii="Times New Roman" w:hAnsi="Times New Roman" w:cs="Times New Roman"/>
              </w:rPr>
            </w:pPr>
            <w:r w:rsidRPr="6F71B1D7" w:rsidR="62A29B30">
              <w:rPr>
                <w:rFonts w:ascii="Times New Roman" w:hAnsi="Times New Roman" w:cs="Times New Roman"/>
              </w:rPr>
              <w:t>Dr</w:t>
            </w:r>
            <w:r w:rsidRPr="6F71B1D7" w:rsidR="00BD6EF4">
              <w:rPr>
                <w:rFonts w:ascii="Times New Roman" w:hAnsi="Times New Roman" w:cs="Times New Roman"/>
              </w:rPr>
              <w:t xml:space="preserve">. Whelton wanted an </w:t>
            </w:r>
            <w:r w:rsidRPr="6F71B1D7" w:rsidR="007D4530">
              <w:rPr>
                <w:rFonts w:ascii="Times New Roman" w:hAnsi="Times New Roman" w:cs="Times New Roman"/>
              </w:rPr>
              <w:t>impact summary report</w:t>
            </w:r>
            <w:r w:rsidRPr="6F71B1D7" w:rsidR="00BD6EF4">
              <w:rPr>
                <w:rFonts w:ascii="Times New Roman" w:hAnsi="Times New Roman" w:cs="Times New Roman"/>
              </w:rPr>
              <w:t xml:space="preserve"> to be shared with the po</w:t>
            </w:r>
            <w:r w:rsidRPr="6F71B1D7" w:rsidR="007D4530">
              <w:rPr>
                <w:rFonts w:ascii="Times New Roman" w:hAnsi="Times New Roman" w:cs="Times New Roman"/>
              </w:rPr>
              <w:t xml:space="preserve">licymakers and affected communities to </w:t>
            </w:r>
            <w:r w:rsidRPr="6F71B1D7" w:rsidR="007D4530">
              <w:rPr>
                <w:rFonts w:ascii="Times New Roman" w:hAnsi="Times New Roman" w:cs="Times New Roman"/>
              </w:rPr>
              <w:t>demonstrate</w:t>
            </w:r>
            <w:r w:rsidRPr="6F71B1D7" w:rsidR="007D4530">
              <w:rPr>
                <w:rFonts w:ascii="Times New Roman" w:hAnsi="Times New Roman" w:cs="Times New Roman"/>
              </w:rPr>
              <w:t xml:space="preserve"> the survey's value. </w:t>
            </w:r>
            <w:del w:author="Guda, Sumeeth Krishna" w:date="2025-04-08T14:18:53.195Z" w:id="513665422">
              <w:r w:rsidRPr="6F71B1D7" w:rsidDel="00BD6EF4">
                <w:rPr>
                  <w:rFonts w:ascii="Times New Roman" w:hAnsi="Times New Roman" w:cs="Times New Roman"/>
                </w:rPr>
                <w:delText>Simi</w:delText>
              </w:r>
              <w:r w:rsidRPr="6F71B1D7" w:rsidDel="00BD6EF4">
                <w:rPr>
                  <w:rFonts w:ascii="Times New Roman" w:hAnsi="Times New Roman" w:cs="Times New Roman"/>
                </w:rPr>
                <w:delText>lar to</w:delText>
              </w:r>
            </w:del>
            <w:ins w:author="Guda, Sumeeth Krishna" w:date="2025-04-08T14:18:53.2Z" w:id="2024497784">
              <w:r w:rsidRPr="6F71B1D7" w:rsidR="7F914033">
                <w:rPr>
                  <w:rFonts w:ascii="Times New Roman" w:hAnsi="Times New Roman" w:cs="Times New Roman"/>
                </w:rPr>
                <w:t>Like</w:t>
              </w:r>
            </w:ins>
            <w:r w:rsidRPr="6F71B1D7" w:rsidR="00BD6EF4">
              <w:rPr>
                <w:rFonts w:ascii="Times New Roman" w:hAnsi="Times New Roman" w:cs="Times New Roman"/>
              </w:rPr>
              <w:t xml:space="preserve"> their 2018 </w:t>
            </w:r>
            <w:r w:rsidRPr="6F71B1D7" w:rsidR="007D4530">
              <w:rPr>
                <w:rFonts w:ascii="Times New Roman" w:hAnsi="Times New Roman" w:cs="Times New Roman"/>
              </w:rPr>
              <w:t>report</w:t>
            </w:r>
            <w:r w:rsidRPr="6F71B1D7" w:rsidR="00BD6EF4">
              <w:rPr>
                <w:rFonts w:ascii="Times New Roman" w:hAnsi="Times New Roman" w:cs="Times New Roman"/>
              </w:rPr>
              <w:t xml:space="preserve"> which they created for the Campfire. It was recommended that the client</w:t>
            </w:r>
            <w:r w:rsidRPr="6F71B1D7" w:rsidR="007D4530">
              <w:rPr>
                <w:rFonts w:ascii="Times New Roman" w:hAnsi="Times New Roman" w:cs="Times New Roman"/>
              </w:rPr>
              <w:t xml:space="preserve"> highlight key findings </w:t>
            </w:r>
            <w:r w:rsidRPr="6F71B1D7" w:rsidR="00BD6EF4">
              <w:rPr>
                <w:rFonts w:ascii="Times New Roman" w:hAnsi="Times New Roman" w:cs="Times New Roman"/>
              </w:rPr>
              <w:t xml:space="preserve">from the report that they want to replicate in this current study. Afterwards share with the consultant </w:t>
            </w:r>
            <w:r w:rsidRPr="6F71B1D7" w:rsidR="00BD6EF4">
              <w:rPr>
                <w:rFonts w:ascii="Times New Roman" w:hAnsi="Times New Roman" w:cs="Times New Roman"/>
              </w:rPr>
              <w:t>regarding</w:t>
            </w:r>
            <w:r w:rsidRPr="6F71B1D7" w:rsidR="00BD6EF4">
              <w:rPr>
                <w:rFonts w:ascii="Times New Roman" w:hAnsi="Times New Roman" w:cs="Times New Roman"/>
              </w:rPr>
              <w:t xml:space="preserve"> what findings they want </w:t>
            </w:r>
            <w:r w:rsidRPr="6F71B1D7" w:rsidR="00347780">
              <w:rPr>
                <w:rFonts w:ascii="Times New Roman" w:hAnsi="Times New Roman" w:cs="Times New Roman"/>
              </w:rPr>
              <w:t>to present</w:t>
            </w:r>
            <w:r w:rsidRPr="6F71B1D7" w:rsidR="00BD6EF4">
              <w:rPr>
                <w:rFonts w:ascii="Times New Roman" w:hAnsi="Times New Roman" w:cs="Times New Roman"/>
              </w:rPr>
              <w:t xml:space="preserve"> </w:t>
            </w:r>
            <w:r w:rsidRPr="6F71B1D7" w:rsidR="00347780">
              <w:rPr>
                <w:rFonts w:ascii="Times New Roman" w:hAnsi="Times New Roman" w:cs="Times New Roman"/>
              </w:rPr>
              <w:t>in</w:t>
            </w:r>
            <w:r w:rsidRPr="6F71B1D7" w:rsidR="00BD6EF4">
              <w:rPr>
                <w:rFonts w:ascii="Times New Roman" w:hAnsi="Times New Roman" w:cs="Times New Roman"/>
              </w:rPr>
              <w:t xml:space="preserve"> the new report. </w:t>
            </w:r>
          </w:p>
        </w:tc>
      </w:tr>
      <w:tr w:rsidRPr="00DD784D" w:rsidR="004D451E" w:rsidTr="6F71B1D7" w14:paraId="5DD12F4F" w14:textId="77777777">
        <w:trPr>
          <w:cantSplit/>
          <w:trHeight w:val="855"/>
        </w:trPr>
        <w:tc>
          <w:tcPr>
            <w:tcW w:w="9806" w:type="dxa"/>
            <w:gridSpan w:val="3"/>
            <w:tcBorders>
              <w:top w:val="single" w:color="auto" w:sz="4" w:space="0"/>
            </w:tcBorders>
            <w:tcMar/>
          </w:tcPr>
          <w:p w:rsidRPr="00DD784D" w:rsidR="0084268A" w:rsidP="004F7A82" w:rsidRDefault="004D451E" w14:paraId="2FEB5DA7" w14:textId="77777777">
            <w:pPr>
              <w:pStyle w:val="PlainText"/>
              <w:rPr>
                <w:rFonts w:ascii="Times New Roman" w:hAnsi="Times New Roman" w:cs="Times New Roman"/>
              </w:rPr>
            </w:pPr>
            <w:r w:rsidRPr="00DD784D">
              <w:rPr>
                <w:rFonts w:ascii="Times New Roman" w:hAnsi="Times New Roman" w:cs="Times New Roman"/>
                <w:b/>
              </w:rPr>
              <w:t>Who will carry out these actions?</w:t>
            </w:r>
            <w:r w:rsidRPr="00DD784D" w:rsidR="00986FD1">
              <w:rPr>
                <w:rFonts w:ascii="Times New Roman" w:hAnsi="Times New Roman" w:cs="Times New Roman"/>
              </w:rPr>
              <w:t xml:space="preserve">  </w:t>
            </w:r>
          </w:p>
          <w:p w:rsidRPr="00DD784D" w:rsidR="00347780" w:rsidP="004F7A82" w:rsidRDefault="00347780" w14:paraId="74545DE4" w14:textId="31F19A8A">
            <w:pPr>
              <w:pStyle w:val="PlainText"/>
              <w:rPr>
                <w:rFonts w:ascii="Times New Roman" w:hAnsi="Times New Roman" w:cs="Times New Roman"/>
                <w:u w:val="single"/>
              </w:rPr>
            </w:pPr>
            <w:r w:rsidRPr="00DD784D">
              <w:rPr>
                <w:rFonts w:ascii="Times New Roman" w:hAnsi="Times New Roman" w:cs="Times New Roman"/>
                <w:u w:val="single"/>
              </w:rPr>
              <w:t xml:space="preserve">Client: </w:t>
            </w:r>
          </w:p>
          <w:p w:rsidRPr="00DD784D" w:rsidR="00347780" w:rsidP="00347780" w:rsidRDefault="00347780" w14:paraId="67B4E655" w14:textId="0B8EBFC3">
            <w:pPr>
              <w:pStyle w:val="PlainText"/>
              <w:numPr>
                <w:ilvl w:val="0"/>
                <w:numId w:val="5"/>
              </w:numPr>
              <w:rPr>
                <w:rFonts w:ascii="Times New Roman" w:hAnsi="Times New Roman" w:cs="Times New Roman"/>
              </w:rPr>
            </w:pPr>
            <w:r w:rsidRPr="00DD784D">
              <w:rPr>
                <w:rFonts w:ascii="Times New Roman" w:hAnsi="Times New Roman" w:cs="Times New Roman"/>
              </w:rPr>
              <w:t xml:space="preserve">Reduce the 19 hypotheses to 4-5 hypotheses that are important to the study. </w:t>
            </w:r>
          </w:p>
          <w:p w:rsidRPr="00DD784D" w:rsidR="00347780" w:rsidP="00347780" w:rsidRDefault="00347780" w14:paraId="73B1B20B" w14:textId="560D5FE0">
            <w:pPr>
              <w:pStyle w:val="PlainText"/>
              <w:numPr>
                <w:ilvl w:val="0"/>
                <w:numId w:val="5"/>
              </w:numPr>
              <w:rPr>
                <w:rFonts w:ascii="Times New Roman" w:hAnsi="Times New Roman" w:cs="Times New Roman"/>
              </w:rPr>
            </w:pPr>
            <w:r w:rsidRPr="00DD784D">
              <w:rPr>
                <w:rFonts w:ascii="Times New Roman" w:hAnsi="Times New Roman" w:cs="Times New Roman"/>
              </w:rPr>
              <w:t xml:space="preserve">Map the survey questions to the 19 hypotheses. </w:t>
            </w:r>
          </w:p>
          <w:p w:rsidRPr="00DD784D" w:rsidR="00347780" w:rsidP="00347780" w:rsidRDefault="00347780" w14:paraId="11B158C6" w14:textId="565E1D73">
            <w:pPr>
              <w:pStyle w:val="PlainText"/>
              <w:numPr>
                <w:ilvl w:val="0"/>
                <w:numId w:val="5"/>
              </w:numPr>
              <w:rPr>
                <w:rFonts w:ascii="Times New Roman" w:hAnsi="Times New Roman" w:cs="Times New Roman"/>
              </w:rPr>
            </w:pPr>
            <w:r w:rsidRPr="00DD784D">
              <w:rPr>
                <w:rFonts w:ascii="Times New Roman" w:hAnsi="Times New Roman" w:cs="Times New Roman"/>
              </w:rPr>
              <w:t xml:space="preserve">Share the 2018 impact report with the consultant containing the important statistics and insights they want in the 2025 report.  </w:t>
            </w:r>
          </w:p>
          <w:p w:rsidRPr="00DD784D" w:rsidR="00347780" w:rsidP="00347780" w:rsidRDefault="00347780" w14:paraId="4F719D18" w14:textId="7AA1F0E6">
            <w:pPr>
              <w:pStyle w:val="PlainText"/>
              <w:rPr>
                <w:rFonts w:ascii="Times New Roman" w:hAnsi="Times New Roman" w:cs="Times New Roman"/>
                <w:u w:val="single"/>
              </w:rPr>
            </w:pPr>
            <w:r w:rsidRPr="00DD784D">
              <w:rPr>
                <w:rFonts w:ascii="Times New Roman" w:hAnsi="Times New Roman" w:cs="Times New Roman"/>
                <w:u w:val="single"/>
              </w:rPr>
              <w:t xml:space="preserve">Consultant: </w:t>
            </w:r>
          </w:p>
          <w:p w:rsidRPr="00DD784D" w:rsidR="0084268A" w:rsidP="00347780" w:rsidRDefault="00347780" w14:paraId="090BC60C" w14:textId="77777777">
            <w:pPr>
              <w:pStyle w:val="PlainText"/>
              <w:numPr>
                <w:ilvl w:val="0"/>
                <w:numId w:val="5"/>
              </w:numPr>
              <w:rPr>
                <w:rFonts w:ascii="Times New Roman" w:hAnsi="Times New Roman" w:cs="Times New Roman"/>
                <w:bCs/>
              </w:rPr>
            </w:pPr>
            <w:r w:rsidRPr="00DD784D">
              <w:rPr>
                <w:rFonts w:ascii="Times New Roman" w:hAnsi="Times New Roman" w:cs="Times New Roman"/>
                <w:bCs/>
              </w:rPr>
              <w:t xml:space="preserve">Share the SCS R programming document with the client. </w:t>
            </w:r>
          </w:p>
          <w:p w:rsidRPr="00DD784D" w:rsidR="00347780" w:rsidP="00347780" w:rsidRDefault="00347780" w14:paraId="72A586B8" w14:textId="5F0C561C">
            <w:pPr>
              <w:pStyle w:val="PlainText"/>
              <w:numPr>
                <w:ilvl w:val="0"/>
                <w:numId w:val="5"/>
              </w:numPr>
              <w:rPr>
                <w:rFonts w:ascii="Times New Roman" w:hAnsi="Times New Roman" w:cs="Times New Roman"/>
                <w:bCs/>
              </w:rPr>
            </w:pPr>
            <w:r w:rsidRPr="00DD784D">
              <w:rPr>
                <w:rFonts w:ascii="Times New Roman" w:hAnsi="Times New Roman" w:cs="Times New Roman"/>
                <w:bCs/>
              </w:rPr>
              <w:t xml:space="preserve">Once the hypotheses are collected from the client, create dummy data and an R file containing the analysis techniques to solve each hypothesis. Explain to the client how to understand the results. </w:t>
            </w:r>
          </w:p>
          <w:p w:rsidRPr="00DD784D" w:rsidR="00347780" w:rsidP="00347780" w:rsidRDefault="00347780" w14:paraId="7374AB01" w14:textId="1DF430AF">
            <w:pPr>
              <w:pStyle w:val="PlainText"/>
              <w:numPr>
                <w:ilvl w:val="0"/>
                <w:numId w:val="5"/>
              </w:numPr>
              <w:rPr>
                <w:rFonts w:ascii="Times New Roman" w:hAnsi="Times New Roman" w:cs="Times New Roman"/>
                <w:bCs/>
              </w:rPr>
            </w:pPr>
            <w:r w:rsidRPr="00DD784D">
              <w:rPr>
                <w:rFonts w:ascii="Times New Roman" w:hAnsi="Times New Roman" w:cs="Times New Roman"/>
                <w:bCs/>
              </w:rPr>
              <w:t xml:space="preserve">Present the findings in a document similar to the 2018 Campfire impact report. </w:t>
            </w:r>
          </w:p>
        </w:tc>
      </w:tr>
      <w:tr w:rsidRPr="00DD784D" w:rsidR="004F7A82" w:rsidTr="6F71B1D7" w14:paraId="5523A6FE" w14:textId="77777777">
        <w:trPr>
          <w:cantSplit/>
          <w:trHeight w:val="800"/>
        </w:trPr>
        <w:tc>
          <w:tcPr>
            <w:tcW w:w="9806" w:type="dxa"/>
            <w:gridSpan w:val="3"/>
            <w:tcMar/>
          </w:tcPr>
          <w:p w:rsidRPr="00DD784D" w:rsidR="004F7A82" w:rsidP="004F7A82" w:rsidRDefault="004F7A82" w14:paraId="3D10E3E8" w14:textId="77777777">
            <w:pPr>
              <w:pStyle w:val="PlainText"/>
              <w:rPr>
                <w:rFonts w:ascii="Times New Roman" w:hAnsi="Times New Roman" w:cs="Times New Roman"/>
                <w:b/>
              </w:rPr>
            </w:pPr>
          </w:p>
          <w:p w:rsidRPr="00DD784D" w:rsidR="004D451E" w:rsidP="004F7A82" w:rsidRDefault="004D451E" w14:paraId="4C041EEF" w14:textId="4852308E">
            <w:pPr>
              <w:pStyle w:val="PlainText"/>
              <w:rPr>
                <w:rFonts w:ascii="Times New Roman" w:hAnsi="Times New Roman" w:cs="Times New Roman"/>
              </w:rPr>
            </w:pPr>
            <w:r w:rsidRPr="00DD784D">
              <w:rPr>
                <w:rFonts w:ascii="Times New Roman" w:hAnsi="Times New Roman" w:cs="Times New Roman"/>
                <w:b/>
              </w:rPr>
              <w:t xml:space="preserve">Status: </w:t>
            </w:r>
            <w:r w:rsidRPr="00DD784D" w:rsidR="003B044B">
              <w:rPr>
                <w:rFonts w:ascii="Times New Roman" w:hAnsi="Times New Roman" w:cs="Times New Roman"/>
                <w:bCs/>
              </w:rPr>
              <w:t>Follow Up Needed</w:t>
            </w:r>
            <w:r w:rsidRPr="00DD784D" w:rsidR="00986FD1">
              <w:rPr>
                <w:rFonts w:ascii="Times New Roman" w:hAnsi="Times New Roman" w:cs="Times New Roman"/>
              </w:rPr>
              <w:t xml:space="preserve"> </w:t>
            </w:r>
          </w:p>
        </w:tc>
      </w:tr>
    </w:tbl>
    <w:p w:rsidRPr="00DD784D" w:rsidR="004F7A82" w:rsidP="00743A42" w:rsidRDefault="002E30FF" w14:paraId="53CA34E4" w14:textId="77777777">
      <w:pPr>
        <w:pStyle w:val="z-BottomofForm"/>
        <w:rPr>
          <w:rFonts w:ascii="Times New Roman" w:hAnsi="Times New Roman" w:cs="Times New Roman"/>
          <w:sz w:val="20"/>
          <w:szCs w:val="20"/>
        </w:rPr>
      </w:pPr>
      <w:r w:rsidRPr="00DD784D">
        <w:rPr>
          <w:rFonts w:ascii="Times New Roman" w:hAnsi="Times New Roman" w:cs="Times New Roman"/>
          <w:sz w:val="20"/>
          <w:szCs w:val="20"/>
        </w:rPr>
        <w:t>Bottom of Form</w:t>
      </w:r>
    </w:p>
    <w:sectPr w:rsidRPr="00DD784D" w:rsidR="004F7A82" w:rsidSect="0084268A">
      <w:footerReference w:type="even" r:id="rId7"/>
      <w:footerReference w:type="default" r:id="rId8"/>
      <w:headerReference w:type="first" r:id="rId9"/>
      <w:footerReference w:type="first" r:id="rId10"/>
      <w:pgSz w:w="12240" w:h="15840" w:orient="portrait"/>
      <w:pgMar w:top="1080" w:right="1325" w:bottom="1440" w:left="132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672F4" w:rsidRDefault="005672F4" w14:paraId="0CF015AE" w14:textId="77777777">
      <w:r>
        <w:separator/>
      </w:r>
    </w:p>
  </w:endnote>
  <w:endnote w:type="continuationSeparator" w:id="0">
    <w:p w:rsidR="005672F4" w:rsidRDefault="005672F4" w14:paraId="4B3E2CA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2216E" w:rsidP="0062216E" w:rsidRDefault="0062216E" w14:paraId="039AF81A"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2216E" w:rsidP="0062216E" w:rsidRDefault="0062216E" w14:paraId="6B2CA8AD"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2216E" w:rsidP="0084268A" w:rsidRDefault="0062216E" w14:paraId="345C3233" w14:textId="77777777">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CC0F91" w:rsidR="00CC0F91" w:rsidP="00CC0F91" w:rsidRDefault="00FC7784" w14:paraId="0AA17E4E" w14:textId="77777777">
    <w:pPr>
      <w:pStyle w:val="Footer"/>
      <w:jc w:val="right"/>
      <w:rPr>
        <w:sz w:val="20"/>
        <w:szCs w:val="20"/>
      </w:rPr>
    </w:pPr>
    <w:r>
      <w:rPr>
        <w:sz w:val="20"/>
        <w:szCs w:val="20"/>
      </w:rPr>
      <w:t>STAT401604</w:t>
    </w:r>
    <w:r w:rsidRPr="00CC0F91" w:rsidR="00CC0F91">
      <w:rPr>
        <w:sz w:val="20"/>
        <w:szCs w:val="20"/>
      </w:rPr>
      <w:t xml:space="preserve">  </w:t>
    </w:r>
    <w:r w:rsidR="00CC0F91">
      <w:rPr>
        <w:sz w:val="20"/>
        <w:szCs w:val="20"/>
      </w:rPr>
      <w:t xml:space="preserve">    </w:t>
    </w:r>
    <w:r w:rsidRPr="00CC0F91" w:rsidR="00CC0F91">
      <w:rPr>
        <w:sz w:val="20"/>
        <w:szCs w:val="20"/>
      </w:rPr>
      <w:t>12/1/11</w:t>
    </w:r>
  </w:p>
  <w:p w:rsidR="00CC0F91" w:rsidRDefault="00CC0F91" w14:paraId="7077374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672F4" w:rsidRDefault="005672F4" w14:paraId="3D531506" w14:textId="77777777">
      <w:r>
        <w:separator/>
      </w:r>
    </w:p>
  </w:footnote>
  <w:footnote w:type="continuationSeparator" w:id="0">
    <w:p w:rsidR="005672F4" w:rsidRDefault="005672F4" w14:paraId="2200C63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84268A" w:rsidR="0084268A" w:rsidP="0084268A" w:rsidRDefault="00FC7784" w14:paraId="756328C7" w14:textId="77777777">
    <w:pPr>
      <w:pStyle w:val="Header"/>
      <w:jc w:val="center"/>
      <w:rPr>
        <w:b/>
        <w:sz w:val="28"/>
        <w:szCs w:val="28"/>
      </w:rPr>
    </w:pPr>
    <w:r>
      <w:rPr>
        <w:b/>
        <w:sz w:val="28"/>
        <w:szCs w:val="28"/>
      </w:rPr>
      <w:t>STATISTICAL CONSULTING SERVICE INITIAL</w:t>
    </w:r>
    <w:r w:rsidR="0084268A">
      <w:rPr>
        <w:b/>
        <w:sz w:val="28"/>
        <w:szCs w:val="28"/>
      </w:rPr>
      <w:t xml:space="preserve"> MEETING RECORD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B72883"/>
    <w:multiLevelType w:val="multilevel"/>
    <w:tmpl w:val="BA7CD7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4BC348FD"/>
    <w:multiLevelType w:val="multilevel"/>
    <w:tmpl w:val="9ADED3C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61C87A52"/>
    <w:multiLevelType w:val="hybridMultilevel"/>
    <w:tmpl w:val="CAB0741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717A3500"/>
    <w:multiLevelType w:val="multilevel"/>
    <w:tmpl w:val="D818C3F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78C74BF7"/>
    <w:multiLevelType w:val="hybridMultilevel"/>
    <w:tmpl w:val="0E94C79A"/>
    <w:lvl w:ilvl="0" w:tplc="9A2C346A">
      <w:start w:val="1"/>
      <w:numFmt w:val="bullet"/>
      <w:lvlText w:val="-"/>
      <w:lvlJc w:val="left"/>
      <w:pPr>
        <w:ind w:left="720" w:hanging="360"/>
      </w:pPr>
      <w:rPr>
        <w:rFonts w:hint="default" w:ascii="Courier New" w:hAnsi="Courier New" w:eastAsia="Times New Roman"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645892712">
    <w:abstractNumId w:val="2"/>
  </w:num>
  <w:num w:numId="2" w16cid:durableId="4864726">
    <w:abstractNumId w:val="1"/>
  </w:num>
  <w:num w:numId="3" w16cid:durableId="951859754">
    <w:abstractNumId w:val="3"/>
  </w:num>
  <w:num w:numId="4" w16cid:durableId="1755474136">
    <w:abstractNumId w:val="0"/>
  </w:num>
  <w:num w:numId="5" w16cid:durableId="159103938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raig, Bruce A.">
    <w15:presenceInfo w15:providerId="AD" w15:userId="S::bacraig@purdue.edu::e295fc4a-e87e-4f24-9de0-3158511405cc"/>
  </w15:person>
  <w15:person w15:author="Tadd N Colver">
    <w15:presenceInfo w15:providerId="AD" w15:userId="S::colvertn@purdue.edu::eda5a6d1-43e3-47a6-b3df-1ded32307a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true"/>
  <w:defaultTabStop w:val="720"/>
  <w:drawingGridHorizontalSpacing w:val="187"/>
  <w:drawingGridVerticalSpacing w:val="1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39E"/>
    <w:rsid w:val="000C486C"/>
    <w:rsid w:val="000E139E"/>
    <w:rsid w:val="00201516"/>
    <w:rsid w:val="002B5C9C"/>
    <w:rsid w:val="002E30FF"/>
    <w:rsid w:val="00311751"/>
    <w:rsid w:val="00347780"/>
    <w:rsid w:val="003B044B"/>
    <w:rsid w:val="004D451E"/>
    <w:rsid w:val="004F7A82"/>
    <w:rsid w:val="005672F4"/>
    <w:rsid w:val="005A5D5B"/>
    <w:rsid w:val="005F66AD"/>
    <w:rsid w:val="0062216E"/>
    <w:rsid w:val="00656CD5"/>
    <w:rsid w:val="00743A42"/>
    <w:rsid w:val="007A1F79"/>
    <w:rsid w:val="007B60D3"/>
    <w:rsid w:val="007D4530"/>
    <w:rsid w:val="00820582"/>
    <w:rsid w:val="0083640B"/>
    <w:rsid w:val="0084268A"/>
    <w:rsid w:val="00937676"/>
    <w:rsid w:val="00960A3E"/>
    <w:rsid w:val="00986FD1"/>
    <w:rsid w:val="00A12A96"/>
    <w:rsid w:val="00AA5080"/>
    <w:rsid w:val="00BD6EF4"/>
    <w:rsid w:val="00C06C71"/>
    <w:rsid w:val="00C63B0F"/>
    <w:rsid w:val="00CC0F91"/>
    <w:rsid w:val="00D0700E"/>
    <w:rsid w:val="00DB7FB7"/>
    <w:rsid w:val="00DD6F54"/>
    <w:rsid w:val="00DD784D"/>
    <w:rsid w:val="00E5462A"/>
    <w:rsid w:val="00E92E20"/>
    <w:rsid w:val="00EC3F7C"/>
    <w:rsid w:val="00EE589D"/>
    <w:rsid w:val="00F2741E"/>
    <w:rsid w:val="00F6320B"/>
    <w:rsid w:val="00FC7784"/>
    <w:rsid w:val="62A29B30"/>
    <w:rsid w:val="6F71B1D7"/>
    <w:rsid w:val="7F914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1463B7"/>
  <w15:chartTrackingRefBased/>
  <w15:docId w15:val="{80CFD47B-8307-4AF9-805D-B3EEB1B7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trPr>
      <w:hidden/>
    </w:trPr>
  </w:style>
  <w:style w:type="numbering" w:styleId="NoList" w:default="1">
    <w:name w:val="No List"/>
    <w:uiPriority w:val="99"/>
    <w:semiHidden/>
    <w:unhideWhenUsed/>
  </w:style>
  <w:style w:type="paragraph" w:styleId="PlainText">
    <w:name w:val="Plain Text"/>
    <w:basedOn w:val="Normal"/>
    <w:rsid w:val="000E139E"/>
    <w:rPr>
      <w:rFonts w:ascii="Courier New" w:hAnsi="Courier New" w:cs="Courier New"/>
      <w:sz w:val="20"/>
      <w:szCs w:val="20"/>
    </w:rPr>
  </w:style>
  <w:style w:type="paragraph" w:styleId="Header">
    <w:name w:val="header"/>
    <w:basedOn w:val="Normal"/>
    <w:rsid w:val="004F7A82"/>
    <w:pPr>
      <w:tabs>
        <w:tab w:val="center" w:pos="4320"/>
        <w:tab w:val="right" w:pos="8640"/>
      </w:tabs>
    </w:pPr>
  </w:style>
  <w:style w:type="paragraph" w:styleId="Footer">
    <w:name w:val="footer"/>
    <w:basedOn w:val="Normal"/>
    <w:link w:val="FooterChar"/>
    <w:uiPriority w:val="99"/>
    <w:rsid w:val="004F7A82"/>
    <w:pPr>
      <w:tabs>
        <w:tab w:val="center" w:pos="4320"/>
        <w:tab w:val="right" w:pos="8640"/>
      </w:tabs>
    </w:pPr>
  </w:style>
  <w:style w:type="table" w:styleId="TableGrid">
    <w:name w:val="Table Grid"/>
    <w:basedOn w:val="TableNormal"/>
    <w:rsid w:val="004F7A8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rPr>
      <w:hidden/>
    </w:trPr>
  </w:style>
  <w:style w:type="character" w:styleId="PageNumber">
    <w:name w:val="page number"/>
    <w:basedOn w:val="DefaultParagraphFont"/>
    <w:rsid w:val="004F7A82"/>
  </w:style>
  <w:style w:type="paragraph" w:styleId="z-BottomofForm">
    <w:name w:val="HTML Bottom of Form"/>
    <w:basedOn w:val="Normal"/>
    <w:next w:val="Normal"/>
    <w:hidden/>
    <w:rsid w:val="002E30FF"/>
    <w:pPr>
      <w:pBdr>
        <w:top w:val="single" w:color="auto" w:sz="6" w:space="1"/>
      </w:pBdr>
      <w:jc w:val="center"/>
    </w:pPr>
    <w:rPr>
      <w:rFonts w:ascii="Arial" w:hAnsi="Arial" w:cs="Arial"/>
      <w:vanish/>
      <w:sz w:val="16"/>
      <w:szCs w:val="16"/>
    </w:rPr>
  </w:style>
  <w:style w:type="paragraph" w:styleId="z-TopofForm">
    <w:name w:val="HTML Top of Form"/>
    <w:basedOn w:val="Normal"/>
    <w:next w:val="Normal"/>
    <w:hidden/>
    <w:rsid w:val="002E30FF"/>
    <w:pPr>
      <w:pBdr>
        <w:bottom w:val="single" w:color="auto" w:sz="6" w:space="1"/>
      </w:pBdr>
      <w:jc w:val="center"/>
    </w:pPr>
    <w:rPr>
      <w:rFonts w:ascii="Arial" w:hAnsi="Arial" w:cs="Arial"/>
      <w:vanish/>
      <w:sz w:val="16"/>
      <w:szCs w:val="16"/>
    </w:rPr>
  </w:style>
  <w:style w:type="character" w:styleId="FooterChar" w:customStyle="1">
    <w:name w:val="Footer Char"/>
    <w:basedOn w:val="DefaultParagraphFont"/>
    <w:link w:val="Footer"/>
    <w:uiPriority w:val="99"/>
    <w:rsid w:val="00CC0F91"/>
    <w:rPr>
      <w:sz w:val="24"/>
      <w:szCs w:val="24"/>
    </w:rPr>
  </w:style>
  <w:style w:type="paragraph" w:styleId="BalloonText">
    <w:name w:val="Balloon Text"/>
    <w:basedOn w:val="Normal"/>
    <w:link w:val="BalloonTextChar"/>
    <w:uiPriority w:val="99"/>
    <w:semiHidden/>
    <w:unhideWhenUsed/>
    <w:rsid w:val="00CC0F91"/>
    <w:rPr>
      <w:rFonts w:ascii="Tahoma" w:hAnsi="Tahoma" w:cs="Tahoma"/>
      <w:sz w:val="16"/>
      <w:szCs w:val="16"/>
    </w:rPr>
  </w:style>
  <w:style w:type="character" w:styleId="BalloonTextChar" w:customStyle="1">
    <w:name w:val="Balloon Text Char"/>
    <w:basedOn w:val="DefaultParagraphFont"/>
    <w:link w:val="BalloonText"/>
    <w:uiPriority w:val="99"/>
    <w:semiHidden/>
    <w:rsid w:val="00CC0F91"/>
    <w:rPr>
      <w:rFonts w:ascii="Tahoma" w:hAnsi="Tahoma" w:cs="Tahoma"/>
      <w:sz w:val="16"/>
      <w:szCs w:val="16"/>
    </w:rPr>
  </w:style>
  <w:style w:type="paragraph" w:styleId="Revision">
    <w:name w:val="Revision"/>
    <w:hidden/>
    <w:uiPriority w:val="99"/>
    <w:semiHidden/>
    <w:rsid w:val="0031175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06042">
      <w:bodyDiv w:val="1"/>
      <w:marLeft w:val="0"/>
      <w:marRight w:val="0"/>
      <w:marTop w:val="0"/>
      <w:marBottom w:val="0"/>
      <w:divBdr>
        <w:top w:val="none" w:sz="0" w:space="0" w:color="auto"/>
        <w:left w:val="none" w:sz="0" w:space="0" w:color="auto"/>
        <w:bottom w:val="none" w:sz="0" w:space="0" w:color="auto"/>
        <w:right w:val="none" w:sz="0" w:space="0" w:color="auto"/>
      </w:divBdr>
    </w:div>
    <w:div w:id="38941041">
      <w:bodyDiv w:val="1"/>
      <w:marLeft w:val="0"/>
      <w:marRight w:val="0"/>
      <w:marTop w:val="0"/>
      <w:marBottom w:val="0"/>
      <w:divBdr>
        <w:top w:val="none" w:sz="0" w:space="0" w:color="auto"/>
        <w:left w:val="none" w:sz="0" w:space="0" w:color="auto"/>
        <w:bottom w:val="none" w:sz="0" w:space="0" w:color="auto"/>
        <w:right w:val="none" w:sz="0" w:space="0" w:color="auto"/>
      </w:divBdr>
    </w:div>
    <w:div w:id="214395331">
      <w:bodyDiv w:val="1"/>
      <w:marLeft w:val="0"/>
      <w:marRight w:val="0"/>
      <w:marTop w:val="0"/>
      <w:marBottom w:val="0"/>
      <w:divBdr>
        <w:top w:val="none" w:sz="0" w:space="0" w:color="auto"/>
        <w:left w:val="none" w:sz="0" w:space="0" w:color="auto"/>
        <w:bottom w:val="none" w:sz="0" w:space="0" w:color="auto"/>
        <w:right w:val="none" w:sz="0" w:space="0" w:color="auto"/>
      </w:divBdr>
      <w:divsChild>
        <w:div w:id="1338265325">
          <w:marLeft w:val="0"/>
          <w:marRight w:val="0"/>
          <w:marTop w:val="0"/>
          <w:marBottom w:val="0"/>
          <w:divBdr>
            <w:top w:val="none" w:sz="0" w:space="0" w:color="auto"/>
            <w:left w:val="none" w:sz="0" w:space="0" w:color="auto"/>
            <w:bottom w:val="none" w:sz="0" w:space="0" w:color="auto"/>
            <w:right w:val="none" w:sz="0" w:space="0" w:color="auto"/>
          </w:divBdr>
          <w:divsChild>
            <w:div w:id="608512498">
              <w:marLeft w:val="0"/>
              <w:marRight w:val="0"/>
              <w:marTop w:val="0"/>
              <w:marBottom w:val="0"/>
              <w:divBdr>
                <w:top w:val="none" w:sz="0" w:space="0" w:color="auto"/>
                <w:left w:val="none" w:sz="0" w:space="0" w:color="auto"/>
                <w:bottom w:val="none" w:sz="0" w:space="0" w:color="auto"/>
                <w:right w:val="none" w:sz="0" w:space="0" w:color="auto"/>
              </w:divBdr>
              <w:divsChild>
                <w:div w:id="1958951454">
                  <w:marLeft w:val="0"/>
                  <w:marRight w:val="0"/>
                  <w:marTop w:val="0"/>
                  <w:marBottom w:val="0"/>
                  <w:divBdr>
                    <w:top w:val="none" w:sz="0" w:space="0" w:color="auto"/>
                    <w:left w:val="none" w:sz="0" w:space="0" w:color="auto"/>
                    <w:bottom w:val="none" w:sz="0" w:space="0" w:color="auto"/>
                    <w:right w:val="none" w:sz="0" w:space="0" w:color="auto"/>
                  </w:divBdr>
                  <w:divsChild>
                    <w:div w:id="131871257">
                      <w:marLeft w:val="0"/>
                      <w:marRight w:val="0"/>
                      <w:marTop w:val="0"/>
                      <w:marBottom w:val="0"/>
                      <w:divBdr>
                        <w:top w:val="none" w:sz="0" w:space="0" w:color="auto"/>
                        <w:left w:val="none" w:sz="0" w:space="0" w:color="auto"/>
                        <w:bottom w:val="none" w:sz="0" w:space="0" w:color="auto"/>
                        <w:right w:val="none" w:sz="0" w:space="0" w:color="auto"/>
                      </w:divBdr>
                      <w:divsChild>
                        <w:div w:id="733160125">
                          <w:marLeft w:val="0"/>
                          <w:marRight w:val="0"/>
                          <w:marTop w:val="0"/>
                          <w:marBottom w:val="0"/>
                          <w:divBdr>
                            <w:top w:val="none" w:sz="0" w:space="0" w:color="auto"/>
                            <w:left w:val="none" w:sz="0" w:space="0" w:color="auto"/>
                            <w:bottom w:val="none" w:sz="0" w:space="0" w:color="auto"/>
                            <w:right w:val="none" w:sz="0" w:space="0" w:color="auto"/>
                          </w:divBdr>
                          <w:divsChild>
                            <w:div w:id="1262839496">
                              <w:marLeft w:val="0"/>
                              <w:marRight w:val="0"/>
                              <w:marTop w:val="0"/>
                              <w:marBottom w:val="0"/>
                              <w:divBdr>
                                <w:top w:val="none" w:sz="0" w:space="0" w:color="auto"/>
                                <w:left w:val="none" w:sz="0" w:space="0" w:color="auto"/>
                                <w:bottom w:val="none" w:sz="0" w:space="0" w:color="auto"/>
                                <w:right w:val="none" w:sz="0" w:space="0" w:color="auto"/>
                              </w:divBdr>
                              <w:divsChild>
                                <w:div w:id="714738594">
                                  <w:marLeft w:val="0"/>
                                  <w:marRight w:val="0"/>
                                  <w:marTop w:val="0"/>
                                  <w:marBottom w:val="0"/>
                                  <w:divBdr>
                                    <w:top w:val="none" w:sz="0" w:space="0" w:color="auto"/>
                                    <w:left w:val="none" w:sz="0" w:space="0" w:color="auto"/>
                                    <w:bottom w:val="none" w:sz="0" w:space="0" w:color="auto"/>
                                    <w:right w:val="none" w:sz="0" w:space="0" w:color="auto"/>
                                  </w:divBdr>
                                  <w:divsChild>
                                    <w:div w:id="24183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984876">
                          <w:marLeft w:val="0"/>
                          <w:marRight w:val="0"/>
                          <w:marTop w:val="0"/>
                          <w:marBottom w:val="0"/>
                          <w:divBdr>
                            <w:top w:val="none" w:sz="0" w:space="0" w:color="auto"/>
                            <w:left w:val="none" w:sz="0" w:space="0" w:color="auto"/>
                            <w:bottom w:val="none" w:sz="0" w:space="0" w:color="auto"/>
                            <w:right w:val="none" w:sz="0" w:space="0" w:color="auto"/>
                          </w:divBdr>
                          <w:divsChild>
                            <w:div w:id="2041004819">
                              <w:marLeft w:val="0"/>
                              <w:marRight w:val="0"/>
                              <w:marTop w:val="0"/>
                              <w:marBottom w:val="0"/>
                              <w:divBdr>
                                <w:top w:val="none" w:sz="0" w:space="0" w:color="auto"/>
                                <w:left w:val="none" w:sz="0" w:space="0" w:color="auto"/>
                                <w:bottom w:val="none" w:sz="0" w:space="0" w:color="auto"/>
                                <w:right w:val="none" w:sz="0" w:space="0" w:color="auto"/>
                              </w:divBdr>
                              <w:divsChild>
                                <w:div w:id="10694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0220015">
      <w:bodyDiv w:val="1"/>
      <w:marLeft w:val="0"/>
      <w:marRight w:val="0"/>
      <w:marTop w:val="0"/>
      <w:marBottom w:val="0"/>
      <w:divBdr>
        <w:top w:val="none" w:sz="0" w:space="0" w:color="auto"/>
        <w:left w:val="none" w:sz="0" w:space="0" w:color="auto"/>
        <w:bottom w:val="none" w:sz="0" w:space="0" w:color="auto"/>
        <w:right w:val="none" w:sz="0" w:space="0" w:color="auto"/>
      </w:divBdr>
    </w:div>
    <w:div w:id="1364744005">
      <w:bodyDiv w:val="1"/>
      <w:marLeft w:val="0"/>
      <w:marRight w:val="0"/>
      <w:marTop w:val="0"/>
      <w:marBottom w:val="0"/>
      <w:divBdr>
        <w:top w:val="none" w:sz="0" w:space="0" w:color="auto"/>
        <w:left w:val="none" w:sz="0" w:space="0" w:color="auto"/>
        <w:bottom w:val="none" w:sz="0" w:space="0" w:color="auto"/>
        <w:right w:val="none" w:sz="0" w:space="0" w:color="auto"/>
      </w:divBdr>
    </w:div>
    <w:div w:id="1406414434">
      <w:bodyDiv w:val="1"/>
      <w:marLeft w:val="0"/>
      <w:marRight w:val="0"/>
      <w:marTop w:val="0"/>
      <w:marBottom w:val="0"/>
      <w:divBdr>
        <w:top w:val="none" w:sz="0" w:space="0" w:color="auto"/>
        <w:left w:val="none" w:sz="0" w:space="0" w:color="auto"/>
        <w:bottom w:val="none" w:sz="0" w:space="0" w:color="auto"/>
        <w:right w:val="none" w:sz="0" w:space="0" w:color="auto"/>
      </w:divBdr>
      <w:divsChild>
        <w:div w:id="1584990457">
          <w:marLeft w:val="0"/>
          <w:marRight w:val="0"/>
          <w:marTop w:val="0"/>
          <w:marBottom w:val="0"/>
          <w:divBdr>
            <w:top w:val="none" w:sz="0" w:space="0" w:color="auto"/>
            <w:left w:val="none" w:sz="0" w:space="0" w:color="auto"/>
            <w:bottom w:val="none" w:sz="0" w:space="0" w:color="auto"/>
            <w:right w:val="none" w:sz="0" w:space="0" w:color="auto"/>
          </w:divBdr>
          <w:divsChild>
            <w:div w:id="437217260">
              <w:marLeft w:val="0"/>
              <w:marRight w:val="0"/>
              <w:marTop w:val="0"/>
              <w:marBottom w:val="0"/>
              <w:divBdr>
                <w:top w:val="none" w:sz="0" w:space="0" w:color="auto"/>
                <w:left w:val="none" w:sz="0" w:space="0" w:color="auto"/>
                <w:bottom w:val="none" w:sz="0" w:space="0" w:color="auto"/>
                <w:right w:val="none" w:sz="0" w:space="0" w:color="auto"/>
              </w:divBdr>
              <w:divsChild>
                <w:div w:id="1311520155">
                  <w:marLeft w:val="0"/>
                  <w:marRight w:val="0"/>
                  <w:marTop w:val="0"/>
                  <w:marBottom w:val="0"/>
                  <w:divBdr>
                    <w:top w:val="none" w:sz="0" w:space="0" w:color="auto"/>
                    <w:left w:val="none" w:sz="0" w:space="0" w:color="auto"/>
                    <w:bottom w:val="none" w:sz="0" w:space="0" w:color="auto"/>
                    <w:right w:val="none" w:sz="0" w:space="0" w:color="auto"/>
                  </w:divBdr>
                  <w:divsChild>
                    <w:div w:id="1173763241">
                      <w:marLeft w:val="0"/>
                      <w:marRight w:val="0"/>
                      <w:marTop w:val="0"/>
                      <w:marBottom w:val="0"/>
                      <w:divBdr>
                        <w:top w:val="none" w:sz="0" w:space="0" w:color="auto"/>
                        <w:left w:val="none" w:sz="0" w:space="0" w:color="auto"/>
                        <w:bottom w:val="none" w:sz="0" w:space="0" w:color="auto"/>
                        <w:right w:val="none" w:sz="0" w:space="0" w:color="auto"/>
                      </w:divBdr>
                      <w:divsChild>
                        <w:div w:id="23142392">
                          <w:marLeft w:val="0"/>
                          <w:marRight w:val="0"/>
                          <w:marTop w:val="0"/>
                          <w:marBottom w:val="0"/>
                          <w:divBdr>
                            <w:top w:val="none" w:sz="0" w:space="0" w:color="auto"/>
                            <w:left w:val="none" w:sz="0" w:space="0" w:color="auto"/>
                            <w:bottom w:val="none" w:sz="0" w:space="0" w:color="auto"/>
                            <w:right w:val="none" w:sz="0" w:space="0" w:color="auto"/>
                          </w:divBdr>
                          <w:divsChild>
                            <w:div w:id="805777495">
                              <w:marLeft w:val="0"/>
                              <w:marRight w:val="0"/>
                              <w:marTop w:val="0"/>
                              <w:marBottom w:val="0"/>
                              <w:divBdr>
                                <w:top w:val="none" w:sz="0" w:space="0" w:color="auto"/>
                                <w:left w:val="none" w:sz="0" w:space="0" w:color="auto"/>
                                <w:bottom w:val="none" w:sz="0" w:space="0" w:color="auto"/>
                                <w:right w:val="none" w:sz="0" w:space="0" w:color="auto"/>
                              </w:divBdr>
                              <w:divsChild>
                                <w:div w:id="1602295314">
                                  <w:marLeft w:val="0"/>
                                  <w:marRight w:val="0"/>
                                  <w:marTop w:val="0"/>
                                  <w:marBottom w:val="0"/>
                                  <w:divBdr>
                                    <w:top w:val="none" w:sz="0" w:space="0" w:color="auto"/>
                                    <w:left w:val="none" w:sz="0" w:space="0" w:color="auto"/>
                                    <w:bottom w:val="none" w:sz="0" w:space="0" w:color="auto"/>
                                    <w:right w:val="none" w:sz="0" w:space="0" w:color="auto"/>
                                  </w:divBdr>
                                  <w:divsChild>
                                    <w:div w:id="2382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142783">
                          <w:marLeft w:val="0"/>
                          <w:marRight w:val="0"/>
                          <w:marTop w:val="0"/>
                          <w:marBottom w:val="0"/>
                          <w:divBdr>
                            <w:top w:val="none" w:sz="0" w:space="0" w:color="auto"/>
                            <w:left w:val="none" w:sz="0" w:space="0" w:color="auto"/>
                            <w:bottom w:val="none" w:sz="0" w:space="0" w:color="auto"/>
                            <w:right w:val="none" w:sz="0" w:space="0" w:color="auto"/>
                          </w:divBdr>
                          <w:divsChild>
                            <w:div w:id="379013277">
                              <w:marLeft w:val="0"/>
                              <w:marRight w:val="0"/>
                              <w:marTop w:val="0"/>
                              <w:marBottom w:val="0"/>
                              <w:divBdr>
                                <w:top w:val="none" w:sz="0" w:space="0" w:color="auto"/>
                                <w:left w:val="none" w:sz="0" w:space="0" w:color="auto"/>
                                <w:bottom w:val="none" w:sz="0" w:space="0" w:color="auto"/>
                                <w:right w:val="none" w:sz="0" w:space="0" w:color="auto"/>
                              </w:divBdr>
                              <w:divsChild>
                                <w:div w:id="22958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5802932">
      <w:bodyDiv w:val="1"/>
      <w:marLeft w:val="0"/>
      <w:marRight w:val="0"/>
      <w:marTop w:val="0"/>
      <w:marBottom w:val="0"/>
      <w:divBdr>
        <w:top w:val="none" w:sz="0" w:space="0" w:color="auto"/>
        <w:left w:val="none" w:sz="0" w:space="0" w:color="auto"/>
        <w:bottom w:val="none" w:sz="0" w:space="0" w:color="auto"/>
        <w:right w:val="none" w:sz="0" w:space="0" w:color="auto"/>
      </w:divBdr>
    </w:div>
    <w:div w:id="167950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2.xm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footer" Target="footer1.xml" Id="rId7" /><Relationship Type="http://schemas.microsoft.com/office/2011/relationships/people" Target="peop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3.xml" Id="rId10" /><Relationship Type="http://schemas.openxmlformats.org/officeDocument/2006/relationships/webSettings" Target="webSettings.xml" Id="rId4" /><Relationship Type="http://schemas.openxmlformats.org/officeDocument/2006/relationships/header" Target="header1.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becker\Local%20Settings\Temporary%20Internet%20Files\Content.IE5\HV5N1E2Q\Initial%20Meeting%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Initial Meeting Report.dot</ap:Template>
  <ap:Application>Microsoft Word for the web</ap:Application>
  <ap:DocSecurity>0</ap:DocSecurity>
  <ap:ScaleCrop>false</ap:ScaleCrop>
  <ap:Company>Purdue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rbecker</dc:creator>
  <keywords/>
  <dc:description/>
  <lastModifiedBy>Guda, Sumeeth Krishna</lastModifiedBy>
  <revision>4</revision>
  <lastPrinted>2004-08-23T17:38:00.0000000Z</lastPrinted>
  <dcterms:created xsi:type="dcterms:W3CDTF">2025-04-06T03:35:00.0000000Z</dcterms:created>
  <dcterms:modified xsi:type="dcterms:W3CDTF">2025-04-08T14:19:26.3287833Z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7606f69-b0ae-4874-be30-7d43a3c7be10_Enabled">
    <vt:lpwstr>true</vt:lpwstr>
  </property>
  <property fmtid="{D5CDD505-2E9C-101B-9397-08002B2CF9AE}" pid="3" name="MSIP_Label_f7606f69-b0ae-4874-be30-7d43a3c7be10_SetDate">
    <vt:lpwstr>2025-04-04T14:35:38Z</vt:lpwstr>
  </property>
  <property fmtid="{D5CDD505-2E9C-101B-9397-08002B2CF9AE}" pid="4" name="MSIP_Label_f7606f69-b0ae-4874-be30-7d43a3c7be10_Method">
    <vt:lpwstr>Standard</vt:lpwstr>
  </property>
  <property fmtid="{D5CDD505-2E9C-101B-9397-08002B2CF9AE}" pid="5" name="MSIP_Label_f7606f69-b0ae-4874-be30-7d43a3c7be10_Name">
    <vt:lpwstr>defa4170-0d19-0005-0001-bc88714345d2</vt:lpwstr>
  </property>
  <property fmtid="{D5CDD505-2E9C-101B-9397-08002B2CF9AE}" pid="6" name="MSIP_Label_f7606f69-b0ae-4874-be30-7d43a3c7be10_SiteId">
    <vt:lpwstr>4130bd39-7c53-419c-b1e5-8758d6d63f21</vt:lpwstr>
  </property>
  <property fmtid="{D5CDD505-2E9C-101B-9397-08002B2CF9AE}" pid="7" name="MSIP_Label_f7606f69-b0ae-4874-be30-7d43a3c7be10_ActionId">
    <vt:lpwstr>132dfbf4-2a2a-4be5-afd4-48dbf3a6d6cf</vt:lpwstr>
  </property>
  <property fmtid="{D5CDD505-2E9C-101B-9397-08002B2CF9AE}" pid="8" name="MSIP_Label_f7606f69-b0ae-4874-be30-7d43a3c7be10_ContentBits">
    <vt:lpwstr>0</vt:lpwstr>
  </property>
  <property fmtid="{D5CDD505-2E9C-101B-9397-08002B2CF9AE}" pid="9" name="MSIP_Label_f7606f69-b0ae-4874-be30-7d43a3c7be10_Tag">
    <vt:lpwstr>10, 3, 0, 1</vt:lpwstr>
  </property>
</Properties>
</file>