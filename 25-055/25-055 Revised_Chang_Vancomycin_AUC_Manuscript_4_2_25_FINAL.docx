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07F82" w14:textId="68748053" w:rsidR="00A9561F" w:rsidRDefault="00A9561F" w:rsidP="00A711C4">
      <w:pPr>
        <w:spacing w:after="0" w:line="480" w:lineRule="auto"/>
        <w:contextualSpacing/>
        <w:rPr>
          <w:b/>
          <w:bCs/>
        </w:rPr>
      </w:pPr>
      <w:bookmarkStart w:id="0" w:name="_Hlk10581578"/>
      <w:r w:rsidRPr="00655802">
        <w:rPr>
          <w:b/>
          <w:bCs/>
        </w:rPr>
        <w:t xml:space="preserve">Impact of Area Under the Concentration-Time Curve-Based Vancomycin Dosing on Efficacy and Safety in Patients with </w:t>
      </w:r>
      <w:r>
        <w:rPr>
          <w:b/>
          <w:bCs/>
        </w:rPr>
        <w:t xml:space="preserve">Methicillin-resistant </w:t>
      </w:r>
      <w:r w:rsidRPr="00655802">
        <w:rPr>
          <w:b/>
          <w:bCs/>
          <w:i/>
          <w:iCs/>
        </w:rPr>
        <w:t xml:space="preserve">Staphylococcus aureus </w:t>
      </w:r>
      <w:r w:rsidRPr="00655802">
        <w:rPr>
          <w:b/>
          <w:bCs/>
        </w:rPr>
        <w:t>Bacteremia</w:t>
      </w:r>
    </w:p>
    <w:p w14:paraId="06AFEC3F" w14:textId="77777777" w:rsidR="00A9561F" w:rsidRDefault="00A9561F" w:rsidP="00A711C4">
      <w:pPr>
        <w:spacing w:after="0" w:line="480" w:lineRule="auto"/>
        <w:contextualSpacing/>
        <w:rPr>
          <w:b/>
          <w:bCs/>
        </w:rPr>
      </w:pPr>
    </w:p>
    <w:p w14:paraId="247BA006" w14:textId="18895825" w:rsidR="00425608" w:rsidRPr="00425608" w:rsidRDefault="00425608" w:rsidP="00425608">
      <w:pPr>
        <w:spacing w:after="0" w:line="480" w:lineRule="auto"/>
        <w:contextualSpacing/>
        <w:jc w:val="center"/>
        <w:rPr>
          <w:rFonts w:cstheme="minorHAnsi"/>
          <w:b/>
        </w:rPr>
      </w:pPr>
      <w:r w:rsidRPr="00425608">
        <w:rPr>
          <w:rFonts w:cstheme="minorHAnsi"/>
          <w:b/>
        </w:rPr>
        <w:t xml:space="preserve">Keywords: </w:t>
      </w:r>
      <w:r w:rsidRPr="00425608">
        <w:rPr>
          <w:rFonts w:cstheme="minorHAnsi"/>
          <w:bCs/>
        </w:rPr>
        <w:t xml:space="preserve">vancomycin, </w:t>
      </w:r>
      <w:r w:rsidRPr="00425608">
        <w:rPr>
          <w:rFonts w:cstheme="minorHAnsi"/>
          <w:bCs/>
          <w:i/>
          <w:iCs/>
        </w:rPr>
        <w:t>Staphylococcus aureus</w:t>
      </w:r>
      <w:r w:rsidRPr="00425608">
        <w:rPr>
          <w:rFonts w:cstheme="minorHAnsi"/>
          <w:bCs/>
        </w:rPr>
        <w:t>, bacteremia, AUC</w:t>
      </w:r>
    </w:p>
    <w:p w14:paraId="35B6D83A" w14:textId="77777777" w:rsidR="00425608" w:rsidRPr="00425608" w:rsidRDefault="00425608" w:rsidP="00425608">
      <w:pPr>
        <w:spacing w:after="0" w:line="480" w:lineRule="auto"/>
        <w:contextualSpacing/>
        <w:jc w:val="center"/>
        <w:rPr>
          <w:rFonts w:cstheme="minorHAnsi"/>
          <w:b/>
        </w:rPr>
      </w:pPr>
      <w:r w:rsidRPr="00425608">
        <w:rPr>
          <w:rFonts w:cstheme="minorHAnsi"/>
          <w:b/>
        </w:rPr>
        <w:t>Running Title</w:t>
      </w:r>
      <w:r w:rsidRPr="00425608">
        <w:rPr>
          <w:rFonts w:cstheme="minorHAnsi"/>
          <w:bCs/>
        </w:rPr>
        <w:t>: Vancomycin Trough vs AUC in MRSA bacteremia</w:t>
      </w:r>
    </w:p>
    <w:p w14:paraId="4291FEF0" w14:textId="77777777" w:rsidR="00425608" w:rsidRPr="00425608" w:rsidRDefault="00425608" w:rsidP="00425608">
      <w:pPr>
        <w:spacing w:after="0" w:line="480" w:lineRule="auto"/>
        <w:contextualSpacing/>
        <w:rPr>
          <w:rFonts w:cstheme="minorHAnsi"/>
          <w:b/>
        </w:rPr>
      </w:pPr>
    </w:p>
    <w:p w14:paraId="75EE1D2B" w14:textId="7330CCEE" w:rsidR="00425608" w:rsidRPr="009672FA" w:rsidRDefault="00425608" w:rsidP="00425608">
      <w:pPr>
        <w:spacing w:after="0" w:line="480" w:lineRule="auto"/>
        <w:contextualSpacing/>
        <w:jc w:val="center"/>
        <w:rPr>
          <w:rFonts w:cstheme="minorHAnsi"/>
          <w:bCs/>
          <w:vertAlign w:val="superscript"/>
        </w:rPr>
      </w:pPr>
      <w:r w:rsidRPr="00425608">
        <w:rPr>
          <w:rFonts w:cstheme="minorHAnsi"/>
          <w:bCs/>
        </w:rPr>
        <w:t xml:space="preserve">Amy T. Chang, PharmD; Pharmacy Department, </w:t>
      </w:r>
      <w:r w:rsidR="009672FA">
        <w:rPr>
          <w:rFonts w:cstheme="minorHAnsi"/>
          <w:bCs/>
        </w:rPr>
        <w:t>Eskenazi</w:t>
      </w:r>
      <w:r w:rsidR="001A608F">
        <w:rPr>
          <w:rFonts w:cstheme="minorHAnsi"/>
          <w:bCs/>
        </w:rPr>
        <w:t xml:space="preserve"> </w:t>
      </w:r>
      <w:r w:rsidRPr="00425608">
        <w:rPr>
          <w:rFonts w:cstheme="minorHAnsi"/>
          <w:bCs/>
        </w:rPr>
        <w:t>Health; Indianapolis, IN; USA</w:t>
      </w:r>
      <w:r w:rsidR="009672FA">
        <w:rPr>
          <w:rFonts w:cstheme="minorHAnsi"/>
          <w:bCs/>
          <w:vertAlign w:val="superscript"/>
        </w:rPr>
        <w:t>1</w:t>
      </w:r>
    </w:p>
    <w:p w14:paraId="4AE1EE9C" w14:textId="092F1C10" w:rsidR="00425608" w:rsidRPr="009672FA" w:rsidRDefault="00425608" w:rsidP="00425608">
      <w:pPr>
        <w:spacing w:after="0" w:line="480" w:lineRule="auto"/>
        <w:contextualSpacing/>
        <w:jc w:val="center"/>
        <w:rPr>
          <w:rFonts w:cstheme="minorHAnsi"/>
          <w:bCs/>
          <w:vertAlign w:val="superscript"/>
        </w:rPr>
      </w:pPr>
      <w:r w:rsidRPr="00425608">
        <w:rPr>
          <w:rFonts w:cstheme="minorHAnsi"/>
          <w:bCs/>
        </w:rPr>
        <w:t>Christie Davis, PharmD, BCPS; Pharmacy Department, Eskenazi Health; Indianapolis, IN; USA</w:t>
      </w:r>
      <w:r w:rsidR="009672FA">
        <w:rPr>
          <w:rFonts w:cstheme="minorHAnsi"/>
          <w:bCs/>
          <w:vertAlign w:val="superscript"/>
        </w:rPr>
        <w:t>1</w:t>
      </w:r>
    </w:p>
    <w:p w14:paraId="588BB767" w14:textId="052D448B" w:rsidR="00425608" w:rsidRPr="009672FA" w:rsidRDefault="00425608" w:rsidP="00425608">
      <w:pPr>
        <w:spacing w:after="0" w:line="480" w:lineRule="auto"/>
        <w:contextualSpacing/>
        <w:jc w:val="center"/>
        <w:rPr>
          <w:rFonts w:cstheme="minorHAnsi"/>
          <w:bCs/>
          <w:vertAlign w:val="superscript"/>
        </w:rPr>
      </w:pPr>
      <w:r w:rsidRPr="00425608">
        <w:rPr>
          <w:rFonts w:cstheme="minorHAnsi"/>
          <w:bCs/>
        </w:rPr>
        <w:t>Megan Cheatham, PharmD, BCIDP; Pharmacy Department, Eskenazi Health; Indianapolis, IN; USA</w:t>
      </w:r>
      <w:r w:rsidR="009672FA">
        <w:rPr>
          <w:rFonts w:cstheme="minorHAnsi"/>
          <w:bCs/>
          <w:vertAlign w:val="superscript"/>
        </w:rPr>
        <w:t>1</w:t>
      </w:r>
    </w:p>
    <w:p w14:paraId="0307D75E" w14:textId="319D0E50" w:rsidR="00425608" w:rsidRPr="009672FA" w:rsidRDefault="00425608" w:rsidP="00425608">
      <w:pPr>
        <w:spacing w:after="0" w:line="480" w:lineRule="auto"/>
        <w:contextualSpacing/>
        <w:jc w:val="center"/>
        <w:rPr>
          <w:rFonts w:cstheme="minorHAnsi"/>
          <w:bCs/>
          <w:vertAlign w:val="superscript"/>
        </w:rPr>
      </w:pPr>
      <w:r w:rsidRPr="00425608">
        <w:rPr>
          <w:rFonts w:cstheme="minorHAnsi"/>
          <w:bCs/>
        </w:rPr>
        <w:t>Kerri Degenkolb, PharmD, BCPS; Pharmacy Department, Eskenazi Health; Indianapolis, IN; USA</w:t>
      </w:r>
      <w:r w:rsidR="009672FA">
        <w:rPr>
          <w:rFonts w:cstheme="minorHAnsi"/>
          <w:bCs/>
          <w:vertAlign w:val="superscript"/>
        </w:rPr>
        <w:t>1</w:t>
      </w:r>
    </w:p>
    <w:p w14:paraId="5EDDE8AB" w14:textId="5DC22D78" w:rsidR="00425608" w:rsidRPr="009672FA" w:rsidRDefault="00425608" w:rsidP="00425608">
      <w:pPr>
        <w:spacing w:after="0" w:line="480" w:lineRule="auto"/>
        <w:contextualSpacing/>
        <w:jc w:val="center"/>
        <w:rPr>
          <w:rFonts w:cstheme="minorHAnsi"/>
          <w:bCs/>
          <w:vertAlign w:val="superscript"/>
        </w:rPr>
      </w:pPr>
      <w:r w:rsidRPr="00425608">
        <w:rPr>
          <w:rFonts w:cstheme="minorHAnsi"/>
          <w:bCs/>
        </w:rPr>
        <w:t xml:space="preserve">Christopher Geik, PharmD, BCPS; Pharmacy Department, </w:t>
      </w:r>
      <w:r w:rsidR="009672FA">
        <w:rPr>
          <w:rFonts w:cstheme="minorHAnsi"/>
          <w:bCs/>
        </w:rPr>
        <w:t>Eskenazi</w:t>
      </w:r>
      <w:r w:rsidR="001A608F">
        <w:rPr>
          <w:rFonts w:cstheme="minorHAnsi"/>
          <w:bCs/>
        </w:rPr>
        <w:t xml:space="preserve"> Health</w:t>
      </w:r>
      <w:r w:rsidRPr="00425608">
        <w:rPr>
          <w:rFonts w:cstheme="minorHAnsi"/>
          <w:bCs/>
        </w:rPr>
        <w:t>; Indianapolis, IN; USA</w:t>
      </w:r>
      <w:r w:rsidR="009672FA">
        <w:rPr>
          <w:rFonts w:cstheme="minorHAnsi"/>
          <w:bCs/>
          <w:vertAlign w:val="superscript"/>
        </w:rPr>
        <w:t>1</w:t>
      </w:r>
    </w:p>
    <w:p w14:paraId="0233D8D2" w14:textId="71BDAA74" w:rsidR="00425608" w:rsidRPr="009672FA" w:rsidRDefault="00425608" w:rsidP="00425608">
      <w:pPr>
        <w:spacing w:after="0" w:line="480" w:lineRule="auto"/>
        <w:contextualSpacing/>
        <w:jc w:val="center"/>
        <w:rPr>
          <w:rFonts w:cstheme="minorHAnsi"/>
          <w:bCs/>
          <w:vertAlign w:val="superscript"/>
        </w:rPr>
      </w:pPr>
      <w:r w:rsidRPr="00425608">
        <w:rPr>
          <w:rFonts w:cstheme="minorHAnsi"/>
          <w:bCs/>
        </w:rPr>
        <w:t xml:space="preserve">Michael </w:t>
      </w:r>
      <w:r w:rsidR="004E3829">
        <w:rPr>
          <w:rFonts w:cstheme="minorHAnsi"/>
          <w:bCs/>
        </w:rPr>
        <w:t xml:space="preserve">B. </w:t>
      </w:r>
      <w:r w:rsidRPr="00425608">
        <w:rPr>
          <w:rFonts w:cstheme="minorHAnsi"/>
          <w:bCs/>
        </w:rPr>
        <w:t>Kays, PharmD, FCCP, BCIDP; Department of Pharmacy Practice, Purdue University College of Pharmacy and Pharmacy Department, Eskenazi Health; Indianapolis, IN; USA</w:t>
      </w:r>
      <w:r w:rsidR="009672FA">
        <w:rPr>
          <w:rFonts w:cstheme="minorHAnsi"/>
          <w:bCs/>
          <w:vertAlign w:val="superscript"/>
        </w:rPr>
        <w:t>1</w:t>
      </w:r>
    </w:p>
    <w:p w14:paraId="1A119B9A" w14:textId="450B5C3B" w:rsidR="00425608" w:rsidRPr="009C4D39" w:rsidRDefault="00425608" w:rsidP="00425608">
      <w:pPr>
        <w:spacing w:after="0" w:line="480" w:lineRule="auto"/>
        <w:contextualSpacing/>
        <w:jc w:val="center"/>
        <w:rPr>
          <w:rFonts w:cstheme="minorHAnsi"/>
          <w:bCs/>
          <w:vertAlign w:val="superscript"/>
        </w:rPr>
      </w:pPr>
      <w:r w:rsidRPr="00425608">
        <w:rPr>
          <w:rFonts w:cstheme="minorHAnsi"/>
          <w:bCs/>
        </w:rPr>
        <w:t xml:space="preserve">Sharon </w:t>
      </w:r>
      <w:r w:rsidR="004E3829">
        <w:rPr>
          <w:rFonts w:cstheme="minorHAnsi"/>
          <w:bCs/>
        </w:rPr>
        <w:t xml:space="preserve">M. </w:t>
      </w:r>
      <w:r w:rsidRPr="00425608">
        <w:rPr>
          <w:rFonts w:cstheme="minorHAnsi"/>
          <w:bCs/>
        </w:rPr>
        <w:t>Erdman, PharmD, FIDP; Department of Pharmacy Practice, Purdue University College of Pharmacy and Pharmacy Department, Eskenazi Health; Indianapolis, IN; USA</w:t>
      </w:r>
      <w:r w:rsidR="009405C9">
        <w:rPr>
          <w:rFonts w:cstheme="minorHAnsi"/>
          <w:bCs/>
          <w:vertAlign w:val="superscript"/>
        </w:rPr>
        <w:t>1</w:t>
      </w:r>
    </w:p>
    <w:p w14:paraId="308B15FA" w14:textId="59B9777A" w:rsidR="00425608" w:rsidRPr="00425608" w:rsidRDefault="00425608" w:rsidP="00425608">
      <w:pPr>
        <w:spacing w:after="0" w:line="480" w:lineRule="auto"/>
        <w:contextualSpacing/>
        <w:jc w:val="center"/>
        <w:rPr>
          <w:rFonts w:cstheme="minorHAnsi"/>
          <w:bCs/>
        </w:rPr>
      </w:pPr>
      <w:r w:rsidRPr="009C4D39">
        <w:rPr>
          <w:rFonts w:cstheme="minorHAnsi"/>
          <w:bCs/>
          <w:vertAlign w:val="superscript"/>
        </w:rPr>
        <w:t>1</w:t>
      </w:r>
      <w:r w:rsidR="009672FA">
        <w:rPr>
          <w:rFonts w:cstheme="minorHAnsi"/>
          <w:bCs/>
        </w:rPr>
        <w:t>720</w:t>
      </w:r>
      <w:r w:rsidRPr="00425608">
        <w:rPr>
          <w:rFonts w:cstheme="minorHAnsi"/>
          <w:bCs/>
        </w:rPr>
        <w:t xml:space="preserve"> Eskenazi Ave., Indianapolis, IN 46202</w:t>
      </w:r>
    </w:p>
    <w:p w14:paraId="62D6D6AF" w14:textId="77777777" w:rsidR="00425608" w:rsidRPr="00425608" w:rsidRDefault="00425608" w:rsidP="00425608">
      <w:pPr>
        <w:spacing w:after="0" w:line="480" w:lineRule="auto"/>
        <w:contextualSpacing/>
        <w:rPr>
          <w:rFonts w:cstheme="minorHAnsi"/>
          <w:b/>
        </w:rPr>
      </w:pPr>
    </w:p>
    <w:p w14:paraId="66F6E09F" w14:textId="77777777" w:rsidR="00425608" w:rsidRPr="00425608" w:rsidRDefault="00425608" w:rsidP="00425608">
      <w:pPr>
        <w:spacing w:after="0" w:line="480" w:lineRule="auto"/>
        <w:contextualSpacing/>
        <w:rPr>
          <w:rFonts w:cstheme="minorHAnsi"/>
          <w:b/>
        </w:rPr>
      </w:pPr>
      <w:r w:rsidRPr="00425608">
        <w:rPr>
          <w:rFonts w:cstheme="minorHAnsi"/>
          <w:b/>
        </w:rPr>
        <w:t>Acknowledgements:</w:t>
      </w:r>
    </w:p>
    <w:p w14:paraId="5B869E28" w14:textId="281426EE" w:rsidR="00A9561F" w:rsidRPr="00425608" w:rsidRDefault="00425608" w:rsidP="00425608">
      <w:pPr>
        <w:spacing w:after="0" w:line="480" w:lineRule="auto"/>
        <w:contextualSpacing/>
        <w:rPr>
          <w:rFonts w:cstheme="minorHAnsi"/>
          <w:bCs/>
        </w:rPr>
      </w:pPr>
      <w:r w:rsidRPr="00425608">
        <w:rPr>
          <w:rFonts w:cstheme="minorHAnsi"/>
          <w:bCs/>
        </w:rPr>
        <w:t xml:space="preserve">The author(s) would like to thank Todd Walroth, PharmD, BCPS, BCCCP, FCCM for his assistance with statistical analyses and </w:t>
      </w:r>
      <w:proofErr w:type="spellStart"/>
      <w:r w:rsidRPr="00425608">
        <w:rPr>
          <w:rFonts w:cstheme="minorHAnsi"/>
          <w:bCs/>
        </w:rPr>
        <w:t>Euliza</w:t>
      </w:r>
      <w:proofErr w:type="spellEnd"/>
      <w:r w:rsidRPr="00425608">
        <w:rPr>
          <w:rFonts w:cstheme="minorHAnsi"/>
          <w:bCs/>
        </w:rPr>
        <w:t xml:space="preserve"> Mays, MBA and David Shannon, MPH, CIC for their contributions to this research study.</w:t>
      </w:r>
    </w:p>
    <w:p w14:paraId="344640A8" w14:textId="77777777" w:rsidR="00A9561F" w:rsidRDefault="00A9561F" w:rsidP="00A711C4">
      <w:pPr>
        <w:spacing w:after="0" w:line="480" w:lineRule="auto"/>
        <w:contextualSpacing/>
        <w:rPr>
          <w:rFonts w:cstheme="minorHAnsi"/>
          <w:b/>
        </w:rPr>
      </w:pPr>
    </w:p>
    <w:p w14:paraId="3F69CB25" w14:textId="77777777" w:rsidR="00FE00C8" w:rsidRDefault="00FE00C8" w:rsidP="00A711C4">
      <w:pPr>
        <w:spacing w:after="0" w:line="480" w:lineRule="auto"/>
        <w:contextualSpacing/>
        <w:rPr>
          <w:rFonts w:cstheme="minorHAnsi"/>
          <w:b/>
        </w:rPr>
      </w:pPr>
    </w:p>
    <w:p w14:paraId="7A7E9A06" w14:textId="77777777" w:rsidR="00FE00C8" w:rsidRDefault="00FE00C8" w:rsidP="00A711C4">
      <w:pPr>
        <w:spacing w:after="0" w:line="480" w:lineRule="auto"/>
        <w:contextualSpacing/>
        <w:rPr>
          <w:rFonts w:cstheme="minorHAnsi"/>
          <w:b/>
        </w:rPr>
      </w:pPr>
    </w:p>
    <w:p w14:paraId="13AD44A6" w14:textId="77777777" w:rsidR="00FE00C8" w:rsidRPr="00FE00C8" w:rsidRDefault="00FE00C8" w:rsidP="00FE00C8">
      <w:pPr>
        <w:spacing w:after="0" w:line="480" w:lineRule="auto"/>
        <w:contextualSpacing/>
        <w:rPr>
          <w:rFonts w:cstheme="minorHAnsi"/>
          <w:b/>
        </w:rPr>
      </w:pPr>
      <w:r w:rsidRPr="00FE00C8">
        <w:rPr>
          <w:rFonts w:cstheme="minorHAnsi"/>
          <w:b/>
        </w:rPr>
        <w:lastRenderedPageBreak/>
        <w:t>Declaration of Conflicting Interests:</w:t>
      </w:r>
    </w:p>
    <w:p w14:paraId="792F5484" w14:textId="77777777" w:rsidR="00FE00C8" w:rsidRPr="00DF043F" w:rsidRDefault="00FE00C8" w:rsidP="00FE00C8">
      <w:pPr>
        <w:spacing w:after="0" w:line="480" w:lineRule="auto"/>
        <w:contextualSpacing/>
        <w:rPr>
          <w:rFonts w:cstheme="minorHAnsi"/>
          <w:bCs/>
        </w:rPr>
      </w:pPr>
      <w:r w:rsidRPr="00DF043F">
        <w:rPr>
          <w:rFonts w:cstheme="minorHAnsi"/>
          <w:bCs/>
        </w:rPr>
        <w:t xml:space="preserve">The author(s) declared no potential conflicts of interest with respect to the research, authorship, and/or publication of this article. </w:t>
      </w:r>
    </w:p>
    <w:p w14:paraId="27CA3F58" w14:textId="77777777" w:rsidR="00FE00C8" w:rsidRPr="00DF043F" w:rsidRDefault="00FE00C8" w:rsidP="00FE00C8">
      <w:pPr>
        <w:spacing w:after="0" w:line="480" w:lineRule="auto"/>
        <w:contextualSpacing/>
        <w:rPr>
          <w:rFonts w:cstheme="minorHAnsi"/>
          <w:bCs/>
        </w:rPr>
      </w:pPr>
    </w:p>
    <w:p w14:paraId="14ECE252" w14:textId="77777777" w:rsidR="00FE00C8" w:rsidRPr="00FE00C8" w:rsidRDefault="00FE00C8" w:rsidP="00FE00C8">
      <w:pPr>
        <w:spacing w:after="0" w:line="480" w:lineRule="auto"/>
        <w:contextualSpacing/>
        <w:rPr>
          <w:rFonts w:cstheme="minorHAnsi"/>
          <w:b/>
        </w:rPr>
      </w:pPr>
      <w:r w:rsidRPr="00FE00C8">
        <w:rPr>
          <w:rFonts w:cstheme="minorHAnsi"/>
          <w:b/>
        </w:rPr>
        <w:t xml:space="preserve">Abstract: </w:t>
      </w:r>
    </w:p>
    <w:p w14:paraId="5EB324FA" w14:textId="4AF0C17D" w:rsidR="00FE00C8" w:rsidRPr="00FC2CE0" w:rsidRDefault="00FE00C8" w:rsidP="00FE00C8">
      <w:pPr>
        <w:spacing w:after="0" w:line="480" w:lineRule="auto"/>
        <w:contextualSpacing/>
        <w:rPr>
          <w:rFonts w:cstheme="minorHAnsi"/>
          <w:bCs/>
        </w:rPr>
      </w:pPr>
      <w:r w:rsidRPr="00DF043F">
        <w:rPr>
          <w:rFonts w:cstheme="minorHAnsi"/>
          <w:bCs/>
        </w:rPr>
        <w:t>Background: The optimal strategy for dosing and monitoring vancomycin continues to evolve. A vancomycin 24-hour steady-state area under the concentration-time curve</w:t>
      </w:r>
      <w:r w:rsidR="005B0345">
        <w:rPr>
          <w:rFonts w:cstheme="minorHAnsi"/>
          <w:bCs/>
        </w:rPr>
        <w:t>/</w:t>
      </w:r>
      <w:r w:rsidR="001510E4">
        <w:rPr>
          <w:rFonts w:cstheme="minorHAnsi"/>
          <w:bCs/>
        </w:rPr>
        <w:t>minimum inhibitory concentration (</w:t>
      </w:r>
      <w:r w:rsidR="007F70F6">
        <w:rPr>
          <w:rFonts w:cstheme="minorHAnsi"/>
          <w:bCs/>
        </w:rPr>
        <w:t>AUC/</w:t>
      </w:r>
      <w:r w:rsidR="005B0345">
        <w:rPr>
          <w:rFonts w:cstheme="minorHAnsi"/>
          <w:bCs/>
        </w:rPr>
        <w:t>MIC</w:t>
      </w:r>
      <w:r w:rsidR="001510E4">
        <w:rPr>
          <w:rFonts w:cstheme="minorHAnsi"/>
          <w:bCs/>
        </w:rPr>
        <w:t>)</w:t>
      </w:r>
      <w:r w:rsidRPr="00FC2CE0">
        <w:rPr>
          <w:rFonts w:cstheme="minorHAnsi"/>
          <w:bCs/>
        </w:rPr>
        <w:t xml:space="preserve"> of ≥ 400 </w:t>
      </w:r>
      <w:r w:rsidR="00C66269">
        <w:rPr>
          <w:rFonts w:cstheme="minorHAnsi"/>
          <w:bCs/>
        </w:rPr>
        <w:t>has been</w:t>
      </w:r>
      <w:r w:rsidRPr="00FC2CE0">
        <w:rPr>
          <w:rFonts w:cstheme="minorHAnsi"/>
          <w:bCs/>
        </w:rPr>
        <w:t xml:space="preserve"> associated with positive clinical outcomes, while an AUC</w:t>
      </w:r>
      <w:r w:rsidR="005B0345">
        <w:rPr>
          <w:rFonts w:cstheme="minorHAnsi"/>
          <w:bCs/>
        </w:rPr>
        <w:t>/MIC</w:t>
      </w:r>
      <w:r w:rsidRPr="00FC2CE0">
        <w:rPr>
          <w:rFonts w:cstheme="minorHAnsi"/>
          <w:bCs/>
        </w:rPr>
        <w:t xml:space="preserve"> &gt; 600-700 </w:t>
      </w:r>
      <w:r w:rsidR="00C66269">
        <w:rPr>
          <w:rFonts w:cstheme="minorHAnsi"/>
          <w:bCs/>
        </w:rPr>
        <w:t>has been</w:t>
      </w:r>
      <w:r w:rsidRPr="00FC2CE0">
        <w:rPr>
          <w:rFonts w:cstheme="minorHAnsi"/>
          <w:bCs/>
        </w:rPr>
        <w:t xml:space="preserve"> associated with increased risk of nephrotoxicity. The 2009 vancomycin dosing guidelines recommended target trough concentrations between 10-20 mcg/mL depending on infection; however, recent pharmacokinetic data suggest that most patients can achieve target AUC</w:t>
      </w:r>
      <w:r w:rsidR="001510E4">
        <w:rPr>
          <w:rFonts w:cstheme="minorHAnsi"/>
          <w:bCs/>
        </w:rPr>
        <w:t>/MIC</w:t>
      </w:r>
      <w:r w:rsidRPr="00FC2CE0">
        <w:rPr>
          <w:rFonts w:cstheme="minorHAnsi"/>
          <w:bCs/>
        </w:rPr>
        <w:t xml:space="preserve"> with trough concentrations &lt; 15 mcg/mL. While existing literature has demonstrated reduced nephrotoxicity with AUC-guided dosing, there </w:t>
      </w:r>
      <w:proofErr w:type="gramStart"/>
      <w:r w:rsidR="00C66269">
        <w:rPr>
          <w:rFonts w:cstheme="minorHAnsi"/>
          <w:bCs/>
        </w:rPr>
        <w:t>are</w:t>
      </w:r>
      <w:proofErr w:type="gramEnd"/>
      <w:r w:rsidRPr="00FC2CE0">
        <w:rPr>
          <w:rFonts w:cstheme="minorHAnsi"/>
          <w:bCs/>
        </w:rPr>
        <w:t xml:space="preserve"> limited data evaluating efficacy and other clinical outcomes. Therefore, this study compared the clinical efficacy of vancomycin using trough-guided (TGD) versus AUC-guided dosing (AGD) in patients with </w:t>
      </w:r>
      <w:r w:rsidR="00C66269">
        <w:rPr>
          <w:rFonts w:cstheme="minorHAnsi"/>
          <w:bCs/>
        </w:rPr>
        <w:t xml:space="preserve">confirmed </w:t>
      </w:r>
      <w:r w:rsidRPr="00FC2CE0">
        <w:rPr>
          <w:rFonts w:cstheme="minorHAnsi"/>
          <w:bCs/>
        </w:rPr>
        <w:t xml:space="preserve">methicillin-resistant </w:t>
      </w:r>
      <w:r w:rsidRPr="00FC2CE0">
        <w:rPr>
          <w:rFonts w:cstheme="minorHAnsi"/>
          <w:bCs/>
          <w:i/>
          <w:iCs/>
        </w:rPr>
        <w:t>Staphylococcus aureus</w:t>
      </w:r>
      <w:r w:rsidRPr="00FC2CE0">
        <w:rPr>
          <w:rFonts w:cstheme="minorHAnsi"/>
          <w:bCs/>
        </w:rPr>
        <w:t xml:space="preserve"> bacteremia.</w:t>
      </w:r>
    </w:p>
    <w:p w14:paraId="199E65B6" w14:textId="6232364E" w:rsidR="00FE00C8" w:rsidRPr="00FC2CE0" w:rsidRDefault="00FE00C8" w:rsidP="00FE00C8">
      <w:pPr>
        <w:spacing w:after="0" w:line="480" w:lineRule="auto"/>
        <w:contextualSpacing/>
        <w:rPr>
          <w:rFonts w:cstheme="minorHAnsi"/>
          <w:bCs/>
        </w:rPr>
      </w:pPr>
      <w:r w:rsidRPr="00FC2CE0">
        <w:rPr>
          <w:rFonts w:cstheme="minorHAnsi"/>
          <w:bCs/>
        </w:rPr>
        <w:t xml:space="preserve">Methods: This </w:t>
      </w:r>
      <w:r w:rsidR="00D542C5">
        <w:rPr>
          <w:rFonts w:cstheme="minorHAnsi"/>
          <w:bCs/>
        </w:rPr>
        <w:t xml:space="preserve">was </w:t>
      </w:r>
      <w:r w:rsidRPr="00FC2CE0">
        <w:rPr>
          <w:rFonts w:cstheme="minorHAnsi"/>
          <w:bCs/>
        </w:rPr>
        <w:t>a retrospective, observational, quasi-experimental, non-inferiority study of adult patients who received vancomycin for treatment of MRSA bacteremia. Patients with central nervous system infections, weighing &gt; 200 kg,</w:t>
      </w:r>
      <w:r w:rsidR="00D542C5">
        <w:rPr>
          <w:rFonts w:cstheme="minorHAnsi"/>
          <w:bCs/>
        </w:rPr>
        <w:t xml:space="preserve"> with</w:t>
      </w:r>
      <w:r w:rsidRPr="00FC2CE0">
        <w:rPr>
          <w:rFonts w:cstheme="minorHAnsi"/>
          <w:bCs/>
        </w:rPr>
        <w:t xml:space="preserve"> acute kidney injury, or receiving hemodialysis/continuous renal replacement therapy were excluded. The primary outcome was microbiological success defined as negative blood cultures within 7 days of vancomycin initiation. Secondary outcomes included </w:t>
      </w:r>
      <w:proofErr w:type="gramStart"/>
      <w:r w:rsidRPr="00FC2CE0">
        <w:rPr>
          <w:rFonts w:cstheme="minorHAnsi"/>
          <w:bCs/>
        </w:rPr>
        <w:t>achievement</w:t>
      </w:r>
      <w:proofErr w:type="gramEnd"/>
      <w:r w:rsidRPr="00FC2CE0">
        <w:rPr>
          <w:rFonts w:cstheme="minorHAnsi"/>
          <w:bCs/>
        </w:rPr>
        <w:t xml:space="preserve"> of therapeutic target concentrations</w:t>
      </w:r>
      <w:r w:rsidR="0085690F">
        <w:rPr>
          <w:rFonts w:cstheme="minorHAnsi"/>
          <w:bCs/>
        </w:rPr>
        <w:t xml:space="preserve"> and incidence of nephrotoxicity</w:t>
      </w:r>
      <w:r w:rsidRPr="00FC2CE0">
        <w:rPr>
          <w:rFonts w:cstheme="minorHAnsi"/>
          <w:bCs/>
        </w:rPr>
        <w:t xml:space="preserve">. </w:t>
      </w:r>
    </w:p>
    <w:p w14:paraId="6CB0B741" w14:textId="6C3DB336" w:rsidR="00FE00C8" w:rsidRPr="00FC2CE0" w:rsidRDefault="00FE00C8" w:rsidP="00FE00C8">
      <w:pPr>
        <w:spacing w:after="0" w:line="480" w:lineRule="auto"/>
        <w:contextualSpacing/>
        <w:rPr>
          <w:rFonts w:cstheme="minorHAnsi"/>
          <w:bCs/>
        </w:rPr>
      </w:pPr>
      <w:r w:rsidRPr="00FC2CE0">
        <w:rPr>
          <w:rFonts w:cstheme="minorHAnsi"/>
          <w:bCs/>
        </w:rPr>
        <w:t xml:space="preserve">Results: Microbiological success was achieved </w:t>
      </w:r>
      <w:r w:rsidRPr="00153B70">
        <w:rPr>
          <w:rFonts w:cstheme="minorHAnsi"/>
          <w:bCs/>
        </w:rPr>
        <w:t>in 52/55 (95%) patients with TGD versus 50/51 (98%) patients with AGD (</w:t>
      </w:r>
      <w:r w:rsidR="00CE200A">
        <w:rPr>
          <w:rFonts w:cstheme="minorHAnsi"/>
          <w:bCs/>
          <w:i/>
          <w:iCs/>
        </w:rPr>
        <w:t>P</w:t>
      </w:r>
      <w:r w:rsidR="00617175">
        <w:rPr>
          <w:rFonts w:cstheme="minorHAnsi"/>
          <w:bCs/>
          <w:i/>
          <w:iCs/>
        </w:rPr>
        <w:t xml:space="preserve"> </w:t>
      </w:r>
      <w:r w:rsidRPr="00153B70">
        <w:rPr>
          <w:rFonts w:cstheme="minorHAnsi"/>
          <w:bCs/>
        </w:rPr>
        <w:t>=</w:t>
      </w:r>
      <w:r w:rsidR="00617175">
        <w:rPr>
          <w:rFonts w:cstheme="minorHAnsi"/>
          <w:bCs/>
        </w:rPr>
        <w:t xml:space="preserve"> </w:t>
      </w:r>
      <w:r w:rsidRPr="00153B70">
        <w:rPr>
          <w:rFonts w:cstheme="minorHAnsi"/>
          <w:bCs/>
        </w:rPr>
        <w:t>0.619</w:t>
      </w:r>
      <w:r w:rsidRPr="003136D5">
        <w:rPr>
          <w:rFonts w:cstheme="minorHAnsi"/>
          <w:bCs/>
        </w:rPr>
        <w:t xml:space="preserve">). In the TGD group, 24/55 (44%) patients achieved therapeutic target </w:t>
      </w:r>
      <w:r w:rsidRPr="003136D5">
        <w:rPr>
          <w:rFonts w:cstheme="minorHAnsi"/>
          <w:bCs/>
        </w:rPr>
        <w:lastRenderedPageBreak/>
        <w:t>concentrations within 48 hours of initiation of vancomycin compared to 24/51 (47%) patients in the AGD group (</w:t>
      </w:r>
      <w:r w:rsidR="00CE200A" w:rsidRPr="00CE200A">
        <w:rPr>
          <w:rFonts w:cstheme="minorHAnsi"/>
          <w:bCs/>
          <w:i/>
          <w:iCs/>
        </w:rPr>
        <w:t>P</w:t>
      </w:r>
      <w:r w:rsidR="00617175">
        <w:rPr>
          <w:rFonts w:cstheme="minorHAnsi"/>
          <w:bCs/>
          <w:i/>
          <w:iCs/>
        </w:rPr>
        <w:t xml:space="preserve"> </w:t>
      </w:r>
      <w:r w:rsidRPr="003136D5">
        <w:rPr>
          <w:rFonts w:cstheme="minorHAnsi"/>
          <w:bCs/>
        </w:rPr>
        <w:t>=</w:t>
      </w:r>
      <w:r w:rsidR="00617175">
        <w:rPr>
          <w:rFonts w:cstheme="minorHAnsi"/>
          <w:bCs/>
        </w:rPr>
        <w:t xml:space="preserve"> </w:t>
      </w:r>
      <w:r w:rsidRPr="003136D5">
        <w:rPr>
          <w:rFonts w:cstheme="minorHAnsi"/>
          <w:bCs/>
        </w:rPr>
        <w:t xml:space="preserve">0.723). </w:t>
      </w:r>
      <w:r w:rsidR="00D56196" w:rsidRPr="00D56196">
        <w:rPr>
          <w:rFonts w:cstheme="minorHAnsi"/>
          <w:bCs/>
        </w:rPr>
        <w:t>The median hospital length of stay was longer in the TGD group compared to the AGD group (16 days, IQR 11-27 days versus 13 days, IQR 9-24 days, respectively, P = 0.260).</w:t>
      </w:r>
      <w:r w:rsidR="00D56196">
        <w:rPr>
          <w:rFonts w:cstheme="minorHAnsi"/>
          <w:bCs/>
        </w:rPr>
        <w:t xml:space="preserve"> </w:t>
      </w:r>
      <w:r w:rsidRPr="00727E66">
        <w:rPr>
          <w:rFonts w:cstheme="minorHAnsi"/>
          <w:bCs/>
        </w:rPr>
        <w:t>Nephrotoxicity occurred in 7/55 (13%) TGD patients versus 5/51 (10%) AGD patients during vancomycin therapy (</w:t>
      </w:r>
      <w:r w:rsidR="00CE200A" w:rsidRPr="00CE200A">
        <w:rPr>
          <w:rFonts w:cstheme="minorHAnsi"/>
          <w:bCs/>
          <w:i/>
          <w:iCs/>
        </w:rPr>
        <w:t>P</w:t>
      </w:r>
      <w:r w:rsidR="00617175">
        <w:rPr>
          <w:rFonts w:cstheme="minorHAnsi"/>
          <w:bCs/>
          <w:i/>
          <w:iCs/>
        </w:rPr>
        <w:t xml:space="preserve"> </w:t>
      </w:r>
      <w:r w:rsidRPr="00727E66">
        <w:rPr>
          <w:rFonts w:cstheme="minorHAnsi"/>
          <w:bCs/>
        </w:rPr>
        <w:t>=</w:t>
      </w:r>
      <w:r w:rsidR="00617175">
        <w:rPr>
          <w:rFonts w:cstheme="minorHAnsi"/>
          <w:bCs/>
        </w:rPr>
        <w:t xml:space="preserve"> </w:t>
      </w:r>
      <w:r w:rsidRPr="00727E66">
        <w:rPr>
          <w:rFonts w:cstheme="minorHAnsi"/>
          <w:bCs/>
        </w:rPr>
        <w:t>0.763).</w:t>
      </w:r>
      <w:r w:rsidRPr="00FC2CE0">
        <w:rPr>
          <w:rFonts w:cstheme="minorHAnsi"/>
          <w:bCs/>
        </w:rPr>
        <w:t xml:space="preserve"> </w:t>
      </w:r>
    </w:p>
    <w:p w14:paraId="52732509" w14:textId="5BB22A03" w:rsidR="00FE00C8" w:rsidRPr="00FC2CE0" w:rsidRDefault="00FE00C8" w:rsidP="00FE00C8">
      <w:pPr>
        <w:spacing w:after="0" w:line="480" w:lineRule="auto"/>
        <w:contextualSpacing/>
        <w:rPr>
          <w:rFonts w:cstheme="minorHAnsi"/>
          <w:bCs/>
        </w:rPr>
      </w:pPr>
      <w:r w:rsidRPr="00FC2CE0">
        <w:rPr>
          <w:rFonts w:cstheme="minorHAnsi"/>
          <w:bCs/>
        </w:rPr>
        <w:t xml:space="preserve">Conclusions: AUC-guided dosing </w:t>
      </w:r>
      <w:r w:rsidR="0096611A">
        <w:rPr>
          <w:rFonts w:cstheme="minorHAnsi"/>
          <w:bCs/>
        </w:rPr>
        <w:t>was</w:t>
      </w:r>
      <w:r w:rsidRPr="00FC2CE0">
        <w:rPr>
          <w:rFonts w:cstheme="minorHAnsi"/>
          <w:bCs/>
        </w:rPr>
        <w:t xml:space="preserve"> non-inferior to trough-guided dosing at achieving microbiological success in </w:t>
      </w:r>
      <w:r w:rsidR="00F578E0">
        <w:rPr>
          <w:rFonts w:cstheme="minorHAnsi"/>
          <w:bCs/>
        </w:rPr>
        <w:t xml:space="preserve">patients with </w:t>
      </w:r>
      <w:r w:rsidRPr="00FC2CE0">
        <w:rPr>
          <w:rFonts w:cstheme="minorHAnsi"/>
          <w:bCs/>
        </w:rPr>
        <w:t>MRSA bacteremia</w:t>
      </w:r>
      <w:r w:rsidR="00D56196">
        <w:rPr>
          <w:rFonts w:cstheme="minorHAnsi"/>
          <w:bCs/>
        </w:rPr>
        <w:t xml:space="preserve"> </w:t>
      </w:r>
      <w:r w:rsidR="00D56196">
        <w:t>and may lead to shorter lengths of hospital stay and lower rates of nephrotoxicity</w:t>
      </w:r>
      <w:r w:rsidRPr="00FC2CE0">
        <w:rPr>
          <w:rFonts w:cstheme="minorHAnsi"/>
          <w:bCs/>
        </w:rPr>
        <w:t xml:space="preserve">. </w:t>
      </w:r>
    </w:p>
    <w:p w14:paraId="7A47643A" w14:textId="26609DD1" w:rsidR="00425608" w:rsidRDefault="00FE00C8" w:rsidP="00FE00C8">
      <w:pPr>
        <w:spacing w:after="0" w:line="480" w:lineRule="auto"/>
        <w:contextualSpacing/>
        <w:rPr>
          <w:rFonts w:cstheme="minorHAnsi"/>
          <w:b/>
        </w:rPr>
      </w:pPr>
      <w:r w:rsidRPr="00FE00C8">
        <w:rPr>
          <w:rFonts w:cstheme="minorHAnsi"/>
          <w:b/>
        </w:rPr>
        <w:t> </w:t>
      </w:r>
    </w:p>
    <w:p w14:paraId="0210CD54" w14:textId="5B4AB2A9" w:rsidR="00E77901" w:rsidRPr="002A354C" w:rsidRDefault="009F24E4" w:rsidP="00A711C4">
      <w:pPr>
        <w:spacing w:after="0" w:line="480" w:lineRule="auto"/>
        <w:contextualSpacing/>
        <w:rPr>
          <w:rFonts w:cstheme="minorHAnsi"/>
          <w:b/>
        </w:rPr>
      </w:pPr>
      <w:r>
        <w:rPr>
          <w:rFonts w:cstheme="minorHAnsi"/>
          <w:b/>
        </w:rPr>
        <w:t>BACKGROUND</w:t>
      </w:r>
    </w:p>
    <w:p w14:paraId="0BE95D32" w14:textId="203B1038" w:rsidR="00123EB3" w:rsidRPr="00A711C4" w:rsidRDefault="00C119E4" w:rsidP="00A711C4">
      <w:pPr>
        <w:spacing w:after="0" w:line="480" w:lineRule="auto"/>
        <w:contextualSpacing/>
        <w:rPr>
          <w:rFonts w:cstheme="minorHAnsi"/>
        </w:rPr>
      </w:pPr>
      <w:r w:rsidRPr="00F83DC8">
        <w:t xml:space="preserve">Vancomycin remains a mainstay of therapy for serious </w:t>
      </w:r>
      <w:r w:rsidR="004A57C9" w:rsidRPr="00F83DC8">
        <w:t>gram-positive</w:t>
      </w:r>
      <w:r w:rsidRPr="00F83DC8">
        <w:t xml:space="preserve"> infections</w:t>
      </w:r>
      <w:r w:rsidR="00CA471C">
        <w:t xml:space="preserve">, particularly those caused by methicillin-resistant </w:t>
      </w:r>
      <w:r w:rsidR="00CA471C">
        <w:rPr>
          <w:i/>
        </w:rPr>
        <w:t xml:space="preserve">Staphylococcus aureus </w:t>
      </w:r>
      <w:r w:rsidR="00CA471C">
        <w:t>(MRSA)</w:t>
      </w:r>
      <w:r w:rsidRPr="00F83DC8">
        <w:t xml:space="preserve">. Despite the </w:t>
      </w:r>
      <w:r w:rsidR="004A79C3">
        <w:t xml:space="preserve">longstanding </w:t>
      </w:r>
      <w:r w:rsidRPr="00F83DC8">
        <w:t xml:space="preserve">widespread clinical use of vancomycin, the optimal strategy for dosing and monitoring </w:t>
      </w:r>
      <w:r w:rsidR="00790EDE">
        <w:t>remains</w:t>
      </w:r>
      <w:r w:rsidRPr="00F83DC8">
        <w:t xml:space="preserve"> controversial and continues to evolve. </w:t>
      </w:r>
      <w:r w:rsidR="008F5AC7">
        <w:t xml:space="preserve">The first consensus guideline for therapeutic monitoring of </w:t>
      </w:r>
      <w:proofErr w:type="gramStart"/>
      <w:r w:rsidR="008F5AC7">
        <w:t>vancomycin</w:t>
      </w:r>
      <w:proofErr w:type="gramEnd"/>
      <w:r w:rsidR="008F5AC7">
        <w:t xml:space="preserve"> published in 2009 </w:t>
      </w:r>
      <w:r w:rsidR="00A77ACD">
        <w:t>endorsed</w:t>
      </w:r>
      <w:r w:rsidR="008F5AC7">
        <w:t xml:space="preserve"> a </w:t>
      </w:r>
      <w:r w:rsidR="008F5AC7" w:rsidRPr="00F83DC8">
        <w:t xml:space="preserve">24-hour steady-state </w:t>
      </w:r>
      <w:r w:rsidR="008F5AC7">
        <w:t>area under the concentration-time curve to minimum inhibitory concentration (</w:t>
      </w:r>
      <w:r w:rsidR="008F5AC7" w:rsidRPr="00F83DC8">
        <w:t>AUC</w:t>
      </w:r>
      <w:r w:rsidR="008F5AC7">
        <w:t>/MIC)</w:t>
      </w:r>
      <w:r w:rsidR="003E0D30">
        <w:t xml:space="preserve"> </w:t>
      </w:r>
      <w:r w:rsidR="00A77ACD">
        <w:t xml:space="preserve">ratio </w:t>
      </w:r>
      <w:r w:rsidR="008F5AC7" w:rsidRPr="00F83DC8">
        <w:t>≥ 400</w:t>
      </w:r>
      <w:r w:rsidR="008F5AC7">
        <w:t xml:space="preserve"> as the primary </w:t>
      </w:r>
      <w:r w:rsidR="00AC76C7">
        <w:t>pharmacokinetic/pharmacodynamic</w:t>
      </w:r>
      <w:r w:rsidR="00E31C32">
        <w:t xml:space="preserve"> (</w:t>
      </w:r>
      <w:r w:rsidR="008F5AC7">
        <w:t>PK/PD</w:t>
      </w:r>
      <w:r w:rsidR="00E31C32">
        <w:t>)</w:t>
      </w:r>
      <w:r w:rsidR="008F5AC7">
        <w:t xml:space="preserve"> predi</w:t>
      </w:r>
      <w:r w:rsidR="00123EB3">
        <w:t xml:space="preserve">ctor of </w:t>
      </w:r>
      <w:r w:rsidR="00AC76C7">
        <w:t xml:space="preserve">efficacy </w:t>
      </w:r>
      <w:r w:rsidR="00C1274C">
        <w:t>in infections due to MRSA</w:t>
      </w:r>
      <w:r w:rsidR="0006047E">
        <w:t>. The guideline</w:t>
      </w:r>
      <w:r w:rsidR="00EA6A10">
        <w:t xml:space="preserve"> </w:t>
      </w:r>
      <w:r w:rsidR="008F5AC7">
        <w:t xml:space="preserve">recommended targeting serum trough concentrations of 15-20 mcg/mL </w:t>
      </w:r>
      <w:r w:rsidR="009F40DA">
        <w:t xml:space="preserve">in certain infections </w:t>
      </w:r>
      <w:r w:rsidR="008F5AC7">
        <w:t>as a surrogate marker to achieve optimal AUC/MIC if the MIC was ≤ 1 mcg/mL in patients with normal renal function.</w:t>
      </w:r>
      <w:r w:rsidR="008F5AC7">
        <w:rPr>
          <w:vertAlign w:val="superscript"/>
        </w:rPr>
        <w:t>1</w:t>
      </w:r>
      <w:r w:rsidR="008F5AC7">
        <w:t xml:space="preserve"> </w:t>
      </w:r>
      <w:r w:rsidR="009F40DA">
        <w:t xml:space="preserve">These recommendations were </w:t>
      </w:r>
      <w:r w:rsidR="005B3BA0">
        <w:t>primarily based on expert opinion</w:t>
      </w:r>
      <w:r w:rsidR="00686A9F">
        <w:t xml:space="preserve"> and became common practice for the treatment of serious, invasive MRSA infections.</w:t>
      </w:r>
      <w:r w:rsidR="00686A9F">
        <w:rPr>
          <w:vertAlign w:val="superscript"/>
        </w:rPr>
        <w:t>2,3</w:t>
      </w:r>
      <w:r w:rsidR="00686A9F">
        <w:t xml:space="preserve"> </w:t>
      </w:r>
    </w:p>
    <w:p w14:paraId="7A5EB7D2" w14:textId="77777777" w:rsidR="00123EB3" w:rsidRPr="00A711C4" w:rsidRDefault="00123EB3" w:rsidP="00A711C4">
      <w:pPr>
        <w:spacing w:after="0" w:line="480" w:lineRule="auto"/>
        <w:contextualSpacing/>
        <w:rPr>
          <w:rFonts w:cstheme="minorHAnsi"/>
        </w:rPr>
      </w:pPr>
    </w:p>
    <w:p w14:paraId="1533A930" w14:textId="46849233" w:rsidR="00516C08" w:rsidRPr="00A711C4" w:rsidRDefault="009F40DA" w:rsidP="00A711C4">
      <w:pPr>
        <w:spacing w:after="0" w:line="480" w:lineRule="auto"/>
        <w:contextualSpacing/>
        <w:rPr>
          <w:rFonts w:cstheme="minorHAnsi"/>
        </w:rPr>
      </w:pPr>
      <w:r w:rsidRPr="00A711C4">
        <w:rPr>
          <w:rFonts w:cstheme="minorHAnsi"/>
        </w:rPr>
        <w:t xml:space="preserve">Since </w:t>
      </w:r>
      <w:r w:rsidR="00123EB3" w:rsidRPr="00A711C4">
        <w:rPr>
          <w:rFonts w:cstheme="minorHAnsi"/>
        </w:rPr>
        <w:t>publication of the</w:t>
      </w:r>
      <w:r w:rsidRPr="00A711C4">
        <w:rPr>
          <w:rFonts w:cstheme="minorHAnsi"/>
        </w:rPr>
        <w:t xml:space="preserve"> </w:t>
      </w:r>
      <w:r w:rsidR="00123EB3" w:rsidRPr="00A711C4">
        <w:rPr>
          <w:rFonts w:cstheme="minorHAnsi"/>
        </w:rPr>
        <w:t>2009 guidelines, several studies have investigated the impact of the</w:t>
      </w:r>
      <w:r w:rsidR="005B3BA0">
        <w:rPr>
          <w:rFonts w:cstheme="minorHAnsi"/>
        </w:rPr>
        <w:t>se</w:t>
      </w:r>
      <w:r w:rsidR="00123EB3">
        <w:t xml:space="preserve"> recommendations</w:t>
      </w:r>
      <w:r>
        <w:t xml:space="preserve"> on </w:t>
      </w:r>
      <w:r w:rsidR="00A77ACD">
        <w:t xml:space="preserve">the </w:t>
      </w:r>
      <w:r>
        <w:t>efficacy and safety</w:t>
      </w:r>
      <w:r w:rsidR="00A77ACD">
        <w:t xml:space="preserve"> of vancomycin</w:t>
      </w:r>
      <w:r w:rsidR="00123EB3">
        <w:t>.</w:t>
      </w:r>
      <w:r w:rsidR="0026029B">
        <w:t xml:space="preserve"> </w:t>
      </w:r>
      <w:r w:rsidR="00516C08" w:rsidRPr="00F83DC8">
        <w:t xml:space="preserve">Vancomycin trough concentrations &gt; 15 </w:t>
      </w:r>
      <w:r w:rsidR="00516C08" w:rsidRPr="00F83DC8">
        <w:lastRenderedPageBreak/>
        <w:t>mcg/mL have been associated with increased nephrotoxicity, and recent pharmacokinetic data suggest most patients can achieve</w:t>
      </w:r>
      <w:r w:rsidR="00257A53">
        <w:t xml:space="preserve"> a</w:t>
      </w:r>
      <w:r w:rsidR="00516C08" w:rsidRPr="00F83DC8">
        <w:t xml:space="preserve"> target</w:t>
      </w:r>
      <w:r w:rsidR="00A77ACD">
        <w:t xml:space="preserve"> vancomycin</w:t>
      </w:r>
      <w:r w:rsidR="00516C08" w:rsidRPr="00F83DC8">
        <w:t xml:space="preserve"> AUC</w:t>
      </w:r>
      <w:r w:rsidR="003324A0">
        <w:t>/MIC</w:t>
      </w:r>
      <w:r w:rsidR="003F1CF2">
        <w:t xml:space="preserve"> </w:t>
      </w:r>
      <w:r w:rsidR="00516C08" w:rsidRPr="00F83DC8">
        <w:t>with tro</w:t>
      </w:r>
      <w:r w:rsidR="00516C08">
        <w:t>ugh concentrations &lt; 15 mcg/mL.</w:t>
      </w:r>
      <w:r w:rsidR="00752B2F">
        <w:rPr>
          <w:vertAlign w:val="superscript"/>
        </w:rPr>
        <w:t>4-7</w:t>
      </w:r>
      <w:r w:rsidR="003E0D30">
        <w:rPr>
          <w:vertAlign w:val="superscript"/>
        </w:rPr>
        <w:t xml:space="preserve"> </w:t>
      </w:r>
      <w:r w:rsidR="00E31C32">
        <w:t xml:space="preserve">An </w:t>
      </w:r>
      <w:r w:rsidR="003F1CF2">
        <w:t>AUC</w:t>
      </w:r>
      <w:r w:rsidR="00A77ACD">
        <w:t>/MIC</w:t>
      </w:r>
      <w:r w:rsidR="00E31C32">
        <w:t xml:space="preserve"> </w:t>
      </w:r>
      <w:r w:rsidR="00E31C32" w:rsidRPr="00F83DC8">
        <w:t>≥ 400</w:t>
      </w:r>
      <w:r w:rsidR="00257377">
        <w:t xml:space="preserve"> </w:t>
      </w:r>
      <w:r w:rsidR="000F05EF">
        <w:t>has been</w:t>
      </w:r>
      <w:r w:rsidR="00E31C32">
        <w:t xml:space="preserve"> associated with positive clinical outcomes, while an AUC</w:t>
      </w:r>
      <w:r w:rsidR="00A77ACD">
        <w:t>/MIC</w:t>
      </w:r>
      <w:r w:rsidR="00E31C32">
        <w:t xml:space="preserve"> &gt; </w:t>
      </w:r>
      <w:r w:rsidR="00E31C32" w:rsidRPr="00A711C4">
        <w:rPr>
          <w:rFonts w:cstheme="minorHAnsi"/>
        </w:rPr>
        <w:t>600-700 has been</w:t>
      </w:r>
      <w:r w:rsidR="00C02C3E">
        <w:rPr>
          <w:rFonts w:cstheme="minorHAnsi"/>
        </w:rPr>
        <w:t xml:space="preserve"> </w:t>
      </w:r>
      <w:r w:rsidR="00E31C32" w:rsidRPr="00A711C4">
        <w:rPr>
          <w:rFonts w:cstheme="minorHAnsi"/>
        </w:rPr>
        <w:t>associated with increased risk of nephrotoxicity.</w:t>
      </w:r>
      <w:r w:rsidR="003E0D30" w:rsidRPr="003E0D30">
        <w:rPr>
          <w:rFonts w:cstheme="minorHAnsi"/>
        </w:rPr>
        <w:t xml:space="preserve"> </w:t>
      </w:r>
      <w:r w:rsidR="0006047E" w:rsidRPr="00F83DC8">
        <w:t xml:space="preserve">Thus, </w:t>
      </w:r>
      <w:r w:rsidR="0006047E">
        <w:t xml:space="preserve">targeting </w:t>
      </w:r>
      <w:r w:rsidR="00A77ACD">
        <w:t xml:space="preserve">vancomycin </w:t>
      </w:r>
      <w:proofErr w:type="gramStart"/>
      <w:r w:rsidR="0006047E">
        <w:t>trough</w:t>
      </w:r>
      <w:proofErr w:type="gramEnd"/>
      <w:r w:rsidR="0006047E">
        <w:t xml:space="preserve"> concentrations of 15-20 mcg/mL as previously recommended by </w:t>
      </w:r>
      <w:r w:rsidR="00395B24">
        <w:t xml:space="preserve">the </w:t>
      </w:r>
      <w:r w:rsidR="0006047E">
        <w:t xml:space="preserve">guidelines </w:t>
      </w:r>
      <w:r w:rsidR="0006047E" w:rsidRPr="00F83DC8">
        <w:t xml:space="preserve">may result in </w:t>
      </w:r>
      <w:r w:rsidR="0006047E">
        <w:t xml:space="preserve">unnecessary </w:t>
      </w:r>
      <w:r w:rsidR="0006047E" w:rsidRPr="00F83DC8">
        <w:t>excess drug exposure and increased risk of nephrotoxicity.</w:t>
      </w:r>
      <w:r w:rsidR="0006047E">
        <w:t xml:space="preserve"> </w:t>
      </w:r>
      <w:r w:rsidR="003E0D30" w:rsidRPr="00A711C4">
        <w:rPr>
          <w:rFonts w:cstheme="minorHAnsi"/>
        </w:rPr>
        <w:t>Based on emerging data supporting AUC-based dosing</w:t>
      </w:r>
      <w:r w:rsidR="00220A42">
        <w:rPr>
          <w:rFonts w:cstheme="minorHAnsi"/>
        </w:rPr>
        <w:t xml:space="preserve"> and the availability of new computer software programs (Bayesian modeling) that facilitate the calculation of an AUC</w:t>
      </w:r>
      <w:r w:rsidR="003E0D30" w:rsidRPr="00A711C4">
        <w:rPr>
          <w:rFonts w:cstheme="minorHAnsi"/>
        </w:rPr>
        <w:t xml:space="preserve">, </w:t>
      </w:r>
      <w:r w:rsidR="004118B9">
        <w:rPr>
          <w:rFonts w:cstheme="minorHAnsi"/>
        </w:rPr>
        <w:t>the 2020</w:t>
      </w:r>
      <w:r w:rsidR="003E0D30" w:rsidRPr="00A711C4">
        <w:rPr>
          <w:rFonts w:cstheme="minorHAnsi"/>
        </w:rPr>
        <w:t xml:space="preserve"> vancomycin </w:t>
      </w:r>
      <w:proofErr w:type="gramStart"/>
      <w:r w:rsidR="003E0D30" w:rsidRPr="00A711C4">
        <w:rPr>
          <w:rFonts w:cstheme="minorHAnsi"/>
        </w:rPr>
        <w:t>therapeutic drug</w:t>
      </w:r>
      <w:proofErr w:type="gramEnd"/>
      <w:r w:rsidR="003E0D30">
        <w:t xml:space="preserve"> guidelines </w:t>
      </w:r>
      <w:r w:rsidR="004118B9">
        <w:t xml:space="preserve">now advocate </w:t>
      </w:r>
      <w:r w:rsidR="003E0D30">
        <w:t>an AUC/MIC target of 400-600.</w:t>
      </w:r>
      <w:r w:rsidR="00752B2F">
        <w:rPr>
          <w:vertAlign w:val="superscript"/>
        </w:rPr>
        <w:t>8</w:t>
      </w:r>
      <w:r w:rsidR="00483F75">
        <w:rPr>
          <w:vertAlign w:val="superscript"/>
        </w:rPr>
        <w:t xml:space="preserve">   </w:t>
      </w:r>
    </w:p>
    <w:p w14:paraId="7540A5E0" w14:textId="77777777" w:rsidR="0041527E" w:rsidRPr="00A711C4" w:rsidRDefault="0041527E" w:rsidP="00A711C4">
      <w:pPr>
        <w:spacing w:after="0" w:line="480" w:lineRule="auto"/>
        <w:contextualSpacing/>
        <w:rPr>
          <w:rFonts w:cstheme="minorHAnsi"/>
        </w:rPr>
      </w:pPr>
    </w:p>
    <w:p w14:paraId="51345365" w14:textId="3B201AFB" w:rsidR="00C119E4" w:rsidRPr="00853831" w:rsidRDefault="00B4570C" w:rsidP="00A711C4">
      <w:pPr>
        <w:spacing w:after="0" w:line="480" w:lineRule="auto"/>
        <w:contextualSpacing/>
        <w:rPr>
          <w:rFonts w:cstheme="minorHAnsi"/>
        </w:rPr>
      </w:pPr>
      <w:r w:rsidRPr="00A711C4">
        <w:rPr>
          <w:rFonts w:cstheme="minorHAnsi"/>
        </w:rPr>
        <w:t>T</w:t>
      </w:r>
      <w:r w:rsidR="0041527E" w:rsidRPr="00A711C4">
        <w:rPr>
          <w:rFonts w:cstheme="minorHAnsi"/>
        </w:rPr>
        <w:t xml:space="preserve">wo approaches </w:t>
      </w:r>
      <w:r w:rsidRPr="00A711C4">
        <w:rPr>
          <w:rFonts w:cstheme="minorHAnsi"/>
        </w:rPr>
        <w:t>for accurately estimating</w:t>
      </w:r>
      <w:r w:rsidR="00500051" w:rsidRPr="00A711C4">
        <w:rPr>
          <w:rFonts w:cstheme="minorHAnsi"/>
        </w:rPr>
        <w:t xml:space="preserve"> vancomycin AUC </w:t>
      </w:r>
      <w:r w:rsidR="004662BF">
        <w:rPr>
          <w:rFonts w:cstheme="minorHAnsi"/>
        </w:rPr>
        <w:t>are</w:t>
      </w:r>
      <w:r w:rsidRPr="00A711C4">
        <w:rPr>
          <w:rFonts w:cstheme="minorHAnsi"/>
        </w:rPr>
        <w:t xml:space="preserve"> described in the literature. The</w:t>
      </w:r>
      <w:r>
        <w:t xml:space="preserve"> Bayesian model</w:t>
      </w:r>
      <w:r w:rsidR="0041527E">
        <w:t xml:space="preserve"> utilizes a </w:t>
      </w:r>
      <w:r w:rsidR="0041527E" w:rsidRPr="00257377">
        <w:t xml:space="preserve">computer software program to estimate </w:t>
      </w:r>
      <w:r w:rsidR="00C1274C" w:rsidRPr="00257377">
        <w:t xml:space="preserve">the </w:t>
      </w:r>
      <w:r w:rsidR="0041527E" w:rsidRPr="00257377">
        <w:t>vancomycin AUC using probability distribution and minimal patient-specific PK sampling</w:t>
      </w:r>
      <w:r w:rsidR="001071ED" w:rsidRPr="00257377">
        <w:t xml:space="preserve"> (</w:t>
      </w:r>
      <w:r w:rsidR="00EB242A" w:rsidRPr="00257377">
        <w:t xml:space="preserve">e.g., </w:t>
      </w:r>
      <w:r w:rsidR="001071ED" w:rsidRPr="00257377">
        <w:t>a single non steady state concentration</w:t>
      </w:r>
      <w:r w:rsidR="00257377">
        <w:t>)</w:t>
      </w:r>
      <w:r w:rsidRPr="00257377">
        <w:t>.</w:t>
      </w:r>
      <w:r w:rsidR="003E0D30">
        <w:t xml:space="preserve"> </w:t>
      </w:r>
      <w:r>
        <w:t>The</w:t>
      </w:r>
      <w:r w:rsidR="0041527E">
        <w:t xml:space="preserve"> trapezoidal </w:t>
      </w:r>
      <w:r w:rsidR="00500051">
        <w:t>rule</w:t>
      </w:r>
      <w:r w:rsidR="000F220C">
        <w:t xml:space="preserve"> employs calculations using steady-state </w:t>
      </w:r>
      <w:r w:rsidR="00EB242A">
        <w:t xml:space="preserve">post-distribution </w:t>
      </w:r>
      <w:r>
        <w:t>peak and trough</w:t>
      </w:r>
      <w:r w:rsidR="0041527E">
        <w:t xml:space="preserve"> </w:t>
      </w:r>
      <w:r>
        <w:t>vancomycin concentration</w:t>
      </w:r>
      <w:r w:rsidR="00257377">
        <w:t>s</w:t>
      </w:r>
      <w:r w:rsidR="0041527E">
        <w:t xml:space="preserve"> to estimate the AUC</w:t>
      </w:r>
      <w:r w:rsidR="00500051">
        <w:t>.</w:t>
      </w:r>
      <w:r w:rsidR="00752B2F">
        <w:rPr>
          <w:vertAlign w:val="superscript"/>
        </w:rPr>
        <w:t>9</w:t>
      </w:r>
      <w:r w:rsidR="003E0D30">
        <w:t xml:space="preserve"> </w:t>
      </w:r>
      <w:r w:rsidR="00CD59FE">
        <w:t xml:space="preserve">Studies </w:t>
      </w:r>
      <w:r>
        <w:t>employing these</w:t>
      </w:r>
      <w:r w:rsidR="00CD59FE">
        <w:t xml:space="preserve"> methods for vancomycin AUC </w:t>
      </w:r>
      <w:r>
        <w:t xml:space="preserve">estimation have </w:t>
      </w:r>
      <w:r w:rsidR="00CD59FE">
        <w:t xml:space="preserve">demonstrated less nephrotoxicity and improved achievement of therapeutic target concentrations when compared to trough-based dosing; however, </w:t>
      </w:r>
      <w:r>
        <w:t xml:space="preserve">none of </w:t>
      </w:r>
      <w:r w:rsidR="00CD59FE">
        <w:t>these studies evaluate</w:t>
      </w:r>
      <w:r>
        <w:t>d</w:t>
      </w:r>
      <w:r w:rsidR="00CD59FE">
        <w:t xml:space="preserve"> </w:t>
      </w:r>
      <w:r w:rsidR="00CD59FE" w:rsidRPr="00A711C4">
        <w:rPr>
          <w:rFonts w:cstheme="minorHAnsi"/>
        </w:rPr>
        <w:t>efficacy outcomes.</w:t>
      </w:r>
      <w:r w:rsidR="00752B2F">
        <w:rPr>
          <w:rFonts w:cstheme="minorHAnsi"/>
          <w:vertAlign w:val="superscript"/>
        </w:rPr>
        <w:t>5-7</w:t>
      </w:r>
      <w:r w:rsidR="00CD59FE" w:rsidRPr="00A711C4">
        <w:rPr>
          <w:rFonts w:cstheme="minorHAnsi"/>
        </w:rPr>
        <w:t xml:space="preserve"> </w:t>
      </w:r>
      <w:r w:rsidR="00250AEE">
        <w:t>Therefore, the</w:t>
      </w:r>
      <w:r w:rsidR="00877001">
        <w:t xml:space="preserve"> purpose of this observational study was to compare the clinical efficacy </w:t>
      </w:r>
      <w:r w:rsidR="00EB12AB">
        <w:t xml:space="preserve">and safety </w:t>
      </w:r>
      <w:r w:rsidR="00877001">
        <w:t xml:space="preserve">of vancomycin using trough-guided versus AUC-guided dosing </w:t>
      </w:r>
      <w:r w:rsidR="00BD6ECB">
        <w:t xml:space="preserve">using the </w:t>
      </w:r>
      <w:r w:rsidR="00250AEE">
        <w:t xml:space="preserve">trapezoidal rule </w:t>
      </w:r>
      <w:r w:rsidR="00877001">
        <w:t xml:space="preserve">in patients </w:t>
      </w:r>
      <w:r w:rsidR="00553982">
        <w:t>with</w:t>
      </w:r>
      <w:r w:rsidR="00877001">
        <w:t xml:space="preserve"> confirmed </w:t>
      </w:r>
      <w:r w:rsidR="00664784">
        <w:t>MRSA</w:t>
      </w:r>
      <w:r w:rsidR="00877001">
        <w:t xml:space="preserve"> </w:t>
      </w:r>
      <w:r w:rsidR="00746B43">
        <w:t>bacteremia</w:t>
      </w:r>
      <w:r w:rsidR="00877001">
        <w:t xml:space="preserve">. </w:t>
      </w:r>
    </w:p>
    <w:bookmarkEnd w:id="0"/>
    <w:p w14:paraId="3C54B9C0" w14:textId="71429432" w:rsidR="00A711C4" w:rsidRDefault="00A711C4" w:rsidP="00A711C4">
      <w:pPr>
        <w:spacing w:after="0" w:line="480" w:lineRule="auto"/>
        <w:contextualSpacing/>
        <w:rPr>
          <w:color w:val="FF0000"/>
        </w:rPr>
      </w:pPr>
    </w:p>
    <w:p w14:paraId="59A1CE61" w14:textId="098BD4D4" w:rsidR="00657A63" w:rsidRPr="002A354C" w:rsidRDefault="009F24E4" w:rsidP="00A711C4">
      <w:pPr>
        <w:spacing w:after="0" w:line="480" w:lineRule="auto"/>
        <w:contextualSpacing/>
        <w:rPr>
          <w:rFonts w:cstheme="minorHAnsi"/>
          <w:b/>
        </w:rPr>
      </w:pPr>
      <w:r>
        <w:rPr>
          <w:rFonts w:cstheme="minorHAnsi"/>
          <w:b/>
        </w:rPr>
        <w:t>METHODS</w:t>
      </w:r>
    </w:p>
    <w:p w14:paraId="60A46FD1" w14:textId="763AA172" w:rsidR="00E26DD9" w:rsidRDefault="009F6C7C" w:rsidP="00E26DD9">
      <w:pPr>
        <w:spacing w:after="0" w:line="480" w:lineRule="auto"/>
        <w:contextualSpacing/>
        <w:rPr>
          <w:rFonts w:cstheme="minorHAnsi"/>
        </w:rPr>
      </w:pPr>
      <w:r w:rsidRPr="00B729D2">
        <w:rPr>
          <w:rFonts w:cstheme="minorHAnsi"/>
        </w:rPr>
        <w:t>This</w:t>
      </w:r>
      <w:r w:rsidR="00F178AB" w:rsidRPr="00B729D2">
        <w:rPr>
          <w:rFonts w:cstheme="minorHAnsi"/>
        </w:rPr>
        <w:t xml:space="preserve"> was a</w:t>
      </w:r>
      <w:r w:rsidR="00E77901" w:rsidRPr="00B729D2">
        <w:rPr>
          <w:rFonts w:cstheme="minorHAnsi"/>
        </w:rPr>
        <w:t xml:space="preserve"> </w:t>
      </w:r>
      <w:r w:rsidR="00212488" w:rsidRPr="00B729D2">
        <w:rPr>
          <w:rFonts w:cstheme="minorHAnsi"/>
        </w:rPr>
        <w:t>single-center</w:t>
      </w:r>
      <w:r w:rsidR="00664784">
        <w:rPr>
          <w:rFonts w:cstheme="minorHAnsi"/>
        </w:rPr>
        <w:t>,</w:t>
      </w:r>
      <w:r w:rsidR="00212488" w:rsidRPr="00B729D2">
        <w:rPr>
          <w:rFonts w:cstheme="minorHAnsi"/>
        </w:rPr>
        <w:t xml:space="preserve"> </w:t>
      </w:r>
      <w:r w:rsidR="00E77901" w:rsidRPr="00B729D2">
        <w:rPr>
          <w:rFonts w:cstheme="minorHAnsi"/>
        </w:rPr>
        <w:t>retrospective</w:t>
      </w:r>
      <w:r w:rsidR="004A5A8F">
        <w:rPr>
          <w:rFonts w:cstheme="minorHAnsi"/>
        </w:rPr>
        <w:t>, observational, quasi-experimental</w:t>
      </w:r>
      <w:r w:rsidR="00664784">
        <w:rPr>
          <w:rFonts w:cstheme="minorHAnsi"/>
        </w:rPr>
        <w:t>,</w:t>
      </w:r>
      <w:r w:rsidR="004A5A8F">
        <w:rPr>
          <w:rFonts w:cstheme="minorHAnsi"/>
        </w:rPr>
        <w:t xml:space="preserve"> non-inferiority </w:t>
      </w:r>
      <w:r w:rsidRPr="00B729D2">
        <w:rPr>
          <w:rFonts w:cstheme="minorHAnsi"/>
        </w:rPr>
        <w:t>study</w:t>
      </w:r>
      <w:r w:rsidR="004C1D39" w:rsidRPr="00B729D2">
        <w:rPr>
          <w:rFonts w:cstheme="minorHAnsi"/>
        </w:rPr>
        <w:t xml:space="preserve"> </w:t>
      </w:r>
      <w:r w:rsidR="005731D8">
        <w:rPr>
          <w:rFonts w:cstheme="minorHAnsi"/>
        </w:rPr>
        <w:t xml:space="preserve">conducted </w:t>
      </w:r>
      <w:r w:rsidR="004A5A8F">
        <w:rPr>
          <w:rFonts w:cstheme="minorHAnsi"/>
        </w:rPr>
        <w:t xml:space="preserve">at </w:t>
      </w:r>
      <w:r w:rsidR="005731D8">
        <w:rPr>
          <w:rFonts w:cstheme="minorHAnsi"/>
        </w:rPr>
        <w:t xml:space="preserve">Eskenazi Health, </w:t>
      </w:r>
      <w:r w:rsidR="004A5A8F">
        <w:rPr>
          <w:rFonts w:cstheme="minorHAnsi"/>
        </w:rPr>
        <w:t xml:space="preserve">a </w:t>
      </w:r>
      <w:r w:rsidR="00C108DF">
        <w:rPr>
          <w:rFonts w:cstheme="minorHAnsi"/>
        </w:rPr>
        <w:t>333</w:t>
      </w:r>
      <w:r w:rsidR="004A5A8F">
        <w:rPr>
          <w:rFonts w:cstheme="minorHAnsi"/>
        </w:rPr>
        <w:t>-bed safety-net, tertiary care, teaching hospital</w:t>
      </w:r>
      <w:r w:rsidR="00B42355">
        <w:rPr>
          <w:rFonts w:cstheme="minorHAnsi"/>
        </w:rPr>
        <w:t xml:space="preserve"> where vancomycin </w:t>
      </w:r>
      <w:r w:rsidR="00B42355">
        <w:rPr>
          <w:rFonts w:cstheme="minorHAnsi"/>
        </w:rPr>
        <w:lastRenderedPageBreak/>
        <w:t>dosing is performed using a</w:t>
      </w:r>
      <w:r w:rsidR="00D04292">
        <w:rPr>
          <w:rFonts w:cstheme="minorHAnsi"/>
        </w:rPr>
        <w:t xml:space="preserve"> pharmacy-to-dose </w:t>
      </w:r>
      <w:r w:rsidR="00664784">
        <w:rPr>
          <w:rFonts w:cstheme="minorHAnsi"/>
        </w:rPr>
        <w:t>protocol</w:t>
      </w:r>
      <w:r w:rsidR="00D04292">
        <w:rPr>
          <w:rFonts w:cstheme="minorHAnsi"/>
        </w:rPr>
        <w:t>.</w:t>
      </w:r>
      <w:r w:rsidR="003E0D30">
        <w:rPr>
          <w:rFonts w:cstheme="minorHAnsi"/>
        </w:rPr>
        <w:t xml:space="preserve"> </w:t>
      </w:r>
      <w:r w:rsidR="00E26DD9">
        <w:rPr>
          <w:rFonts w:cstheme="minorHAnsi"/>
        </w:rPr>
        <w:t xml:space="preserve">The original vancomycin pharmacy-to-dose protocol was based on trough-guided dosing but transitioned to AUC-guided dosing using the trapezoidal rule on October 14, 2019. </w:t>
      </w:r>
      <w:r w:rsidR="00430F3D">
        <w:rPr>
          <w:rFonts w:cstheme="minorHAnsi"/>
        </w:rPr>
        <w:t xml:space="preserve">The pre-implementation trough-guided dosing group (TGD) consisted of patients that were initiated on vancomycin using the trough-based dosing strategy between October 1, </w:t>
      </w:r>
      <w:proofErr w:type="gramStart"/>
      <w:r w:rsidR="00430F3D">
        <w:rPr>
          <w:rFonts w:cstheme="minorHAnsi"/>
        </w:rPr>
        <w:t>201</w:t>
      </w:r>
      <w:r w:rsidR="00FC1258">
        <w:rPr>
          <w:rFonts w:cstheme="minorHAnsi"/>
        </w:rPr>
        <w:t>6</w:t>
      </w:r>
      <w:proofErr w:type="gramEnd"/>
      <w:r w:rsidR="00430F3D">
        <w:rPr>
          <w:rFonts w:cstheme="minorHAnsi"/>
        </w:rPr>
        <w:t xml:space="preserve"> and September 30, 2018</w:t>
      </w:r>
      <w:r w:rsidR="00467E6A">
        <w:rPr>
          <w:rFonts w:cstheme="minorHAnsi"/>
        </w:rPr>
        <w:t xml:space="preserve">. </w:t>
      </w:r>
      <w:r w:rsidR="008B376B">
        <w:rPr>
          <w:rFonts w:cstheme="minorHAnsi"/>
        </w:rPr>
        <w:t xml:space="preserve">The post-implementation AUC-guided dosing group (AGD) consisted of patients </w:t>
      </w:r>
      <w:r w:rsidR="00154F22">
        <w:rPr>
          <w:rFonts w:cstheme="minorHAnsi"/>
        </w:rPr>
        <w:t xml:space="preserve">who </w:t>
      </w:r>
      <w:r w:rsidR="008B376B">
        <w:rPr>
          <w:rFonts w:cstheme="minorHAnsi"/>
        </w:rPr>
        <w:t>were initiated on vancomycin using the AUC-based dosing strategy between Octo</w:t>
      </w:r>
      <w:r w:rsidR="00D04292">
        <w:rPr>
          <w:rFonts w:cstheme="minorHAnsi"/>
        </w:rPr>
        <w:t xml:space="preserve">ber 14, </w:t>
      </w:r>
      <w:proofErr w:type="gramStart"/>
      <w:r w:rsidR="00D04292">
        <w:rPr>
          <w:rFonts w:cstheme="minorHAnsi"/>
        </w:rPr>
        <w:t>2019</w:t>
      </w:r>
      <w:proofErr w:type="gramEnd"/>
      <w:r w:rsidR="00D04292">
        <w:rPr>
          <w:rFonts w:cstheme="minorHAnsi"/>
        </w:rPr>
        <w:t xml:space="preserve"> and </w:t>
      </w:r>
      <w:r w:rsidR="00FC1258">
        <w:rPr>
          <w:rFonts w:cstheme="minorHAnsi"/>
        </w:rPr>
        <w:t>November 30</w:t>
      </w:r>
      <w:r w:rsidR="00D04292">
        <w:rPr>
          <w:rFonts w:cstheme="minorHAnsi"/>
        </w:rPr>
        <w:t>, 202</w:t>
      </w:r>
      <w:r w:rsidR="00FC1258">
        <w:rPr>
          <w:rFonts w:cstheme="minorHAnsi"/>
        </w:rPr>
        <w:t>1</w:t>
      </w:r>
      <w:r w:rsidR="00D04292">
        <w:rPr>
          <w:rFonts w:cstheme="minorHAnsi"/>
        </w:rPr>
        <w:t xml:space="preserve">. </w:t>
      </w:r>
      <w:r w:rsidR="00E26DD9" w:rsidRPr="00584F5F">
        <w:rPr>
          <w:rFonts w:cstheme="minorHAnsi"/>
        </w:rPr>
        <w:t>The date range selected for the pre-implementation group does not immediately precede the date range for the po</w:t>
      </w:r>
      <w:r w:rsidR="00E26DD9">
        <w:rPr>
          <w:rFonts w:cstheme="minorHAnsi"/>
        </w:rPr>
        <w:t xml:space="preserve">st-implementation group because some pharmacists were employing more conservative dosing based on available literature (targeting troughs &lt;15 mcg/mL for gram positive infections caused by organisms other </w:t>
      </w:r>
      <w:r w:rsidR="00E26DD9" w:rsidRPr="002262AD">
        <w:rPr>
          <w:rFonts w:cstheme="minorHAnsi"/>
        </w:rPr>
        <w:t>tha</w:t>
      </w:r>
      <w:r w:rsidR="009E01E6" w:rsidRPr="002262AD">
        <w:rPr>
          <w:rFonts w:cstheme="minorHAnsi"/>
        </w:rPr>
        <w:t>n</w:t>
      </w:r>
      <w:r w:rsidR="00E26DD9">
        <w:rPr>
          <w:rFonts w:cstheme="minorHAnsi"/>
        </w:rPr>
        <w:t xml:space="preserve"> MRSA) prior to the institution officially switching from trough-based dosing to AUC-based dosing. Therefore, the research team purposely included a washout period of </w:t>
      </w:r>
      <w:r w:rsidR="00C86295">
        <w:rPr>
          <w:rFonts w:cstheme="minorHAnsi"/>
        </w:rPr>
        <w:t>one</w:t>
      </w:r>
      <w:r w:rsidR="00E26DD9">
        <w:rPr>
          <w:rFonts w:cstheme="minorHAnsi"/>
        </w:rPr>
        <w:t xml:space="preserve"> year between groups to minimize the impact on study results. </w:t>
      </w:r>
    </w:p>
    <w:p w14:paraId="20173548" w14:textId="265FBA69" w:rsidR="00E26DD9" w:rsidRDefault="00E26DD9" w:rsidP="00E26DD9">
      <w:pPr>
        <w:spacing w:after="0" w:line="480" w:lineRule="auto"/>
        <w:contextualSpacing/>
        <w:rPr>
          <w:rFonts w:cstheme="minorHAnsi"/>
        </w:rPr>
      </w:pPr>
    </w:p>
    <w:p w14:paraId="7BE8B35A" w14:textId="4E36CC57" w:rsidR="00E26DD9" w:rsidRDefault="00E26DD9" w:rsidP="00A711C4">
      <w:pPr>
        <w:spacing w:after="0" w:line="480" w:lineRule="auto"/>
        <w:contextualSpacing/>
        <w:rPr>
          <w:rFonts w:cstheme="minorHAnsi"/>
        </w:rPr>
      </w:pPr>
      <w:r>
        <w:rPr>
          <w:rFonts w:cstheme="minorHAnsi"/>
        </w:rPr>
        <w:t>The pharmacy-to-dose protocol recommended an initial loading dose of 20 mg/kg followed by a maintenance dose of 15 to 20 mg/kg with a dosing interval selected based on the patient’s renal function and target serum concentrations</w:t>
      </w:r>
      <w:r w:rsidR="000C5AD1">
        <w:rPr>
          <w:rFonts w:cstheme="minorHAnsi"/>
        </w:rPr>
        <w:t xml:space="preserve"> or </w:t>
      </w:r>
      <w:r w:rsidR="00BD6470">
        <w:rPr>
          <w:rFonts w:cstheme="minorHAnsi"/>
        </w:rPr>
        <w:t>AUC</w:t>
      </w:r>
      <w:r w:rsidR="008609DB">
        <w:rPr>
          <w:rFonts w:cstheme="minorHAnsi"/>
        </w:rPr>
        <w:t>/MIC ratio</w:t>
      </w:r>
      <w:r>
        <w:rPr>
          <w:rFonts w:cstheme="minorHAnsi"/>
        </w:rPr>
        <w:t>. For patients weighing ≤ 120 kg, actual body weight (ABW) was used to calculate the dose</w:t>
      </w:r>
      <w:r w:rsidR="00E90046">
        <w:rPr>
          <w:rFonts w:cstheme="minorHAnsi"/>
        </w:rPr>
        <w:t>s</w:t>
      </w:r>
      <w:r>
        <w:rPr>
          <w:rFonts w:cstheme="minorHAnsi"/>
        </w:rPr>
        <w:t xml:space="preserve">. For patients weighing &gt;120 kg to 150 kg, a </w:t>
      </w:r>
      <w:r w:rsidR="0014670F">
        <w:rPr>
          <w:rFonts w:cstheme="minorHAnsi"/>
        </w:rPr>
        <w:t xml:space="preserve">maintenance </w:t>
      </w:r>
      <w:r>
        <w:rPr>
          <w:rFonts w:cstheme="minorHAnsi"/>
        </w:rPr>
        <w:t>dose of 15 mg/kg based on the patient’s total body weight (TBW) was used. For patients &gt;150 kg, a 3000 mg one time loading dose with 2 post-</w:t>
      </w:r>
      <w:r w:rsidR="0014670F">
        <w:rPr>
          <w:rFonts w:cstheme="minorHAnsi"/>
        </w:rPr>
        <w:t>distribution</w:t>
      </w:r>
      <w:r>
        <w:rPr>
          <w:rFonts w:cstheme="minorHAnsi"/>
        </w:rPr>
        <w:t xml:space="preserve"> serum concentrations were performed to determine subsequent dosing.  In the TGD group, </w:t>
      </w:r>
      <w:r w:rsidRPr="00E26DD9">
        <w:rPr>
          <w:rFonts w:cstheme="minorHAnsi"/>
        </w:rPr>
        <w:t xml:space="preserve">dosing </w:t>
      </w:r>
      <w:r w:rsidR="00694D29">
        <w:rPr>
          <w:rFonts w:cstheme="minorHAnsi"/>
        </w:rPr>
        <w:t xml:space="preserve">regimens were </w:t>
      </w:r>
      <w:r w:rsidRPr="00E26DD9">
        <w:rPr>
          <w:rFonts w:cstheme="minorHAnsi"/>
        </w:rPr>
        <w:t xml:space="preserve">adjusted to maintain </w:t>
      </w:r>
      <w:ins w:id="1" w:author="Sharon Erdman" w:date="2025-03-27T08:42:00Z" w16du:dateUtc="2025-03-27T12:42:00Z">
        <w:r w:rsidR="00E45FF6" w:rsidRPr="00D335D0">
          <w:rPr>
            <w:rFonts w:cstheme="minorHAnsi"/>
          </w:rPr>
          <w:t xml:space="preserve">a </w:t>
        </w:r>
        <w:proofErr w:type="gramStart"/>
        <w:r w:rsidR="00E45FF6" w:rsidRPr="00D335D0">
          <w:rPr>
            <w:rFonts w:cstheme="minorHAnsi"/>
          </w:rPr>
          <w:t xml:space="preserve">therapeutic target </w:t>
        </w:r>
      </w:ins>
      <w:r w:rsidRPr="00D335D0">
        <w:rPr>
          <w:rFonts w:cstheme="minorHAnsi"/>
        </w:rPr>
        <w:t>trough concentrations of 10-20 mcg/mL</w:t>
      </w:r>
      <w:proofErr w:type="gramEnd"/>
      <w:r w:rsidRPr="00D335D0">
        <w:rPr>
          <w:rFonts w:cstheme="minorHAnsi"/>
        </w:rPr>
        <w:t xml:space="preserve"> based on </w:t>
      </w:r>
      <w:ins w:id="2" w:author="Sharon Erdman" w:date="2025-03-27T08:43:00Z" w16du:dateUtc="2025-03-27T12:43:00Z">
        <w:r w:rsidR="00E45FF6" w:rsidRPr="00D335D0">
          <w:rPr>
            <w:rFonts w:cstheme="minorHAnsi"/>
          </w:rPr>
          <w:t xml:space="preserve">clinical </w:t>
        </w:r>
      </w:ins>
      <w:del w:id="3" w:author="Sharon Erdman" w:date="2025-03-27T08:43:00Z" w16du:dateUtc="2025-03-27T12:43:00Z">
        <w:r w:rsidRPr="00D335D0" w:rsidDel="00E45FF6">
          <w:rPr>
            <w:rFonts w:cstheme="minorHAnsi"/>
          </w:rPr>
          <w:delText xml:space="preserve">therapeutic </w:delText>
        </w:r>
      </w:del>
      <w:r w:rsidRPr="00D335D0">
        <w:rPr>
          <w:rFonts w:cstheme="minorHAnsi"/>
        </w:rPr>
        <w:t>indic</w:t>
      </w:r>
      <w:r w:rsidRPr="00E26DD9">
        <w:rPr>
          <w:rFonts w:cstheme="minorHAnsi"/>
        </w:rPr>
        <w:t xml:space="preserve">ation, with trough concentrations of 15-20 mcg/mL </w:t>
      </w:r>
      <w:r w:rsidR="002C3407">
        <w:rPr>
          <w:rFonts w:cstheme="minorHAnsi"/>
        </w:rPr>
        <w:t>recommended</w:t>
      </w:r>
      <w:r w:rsidRPr="00E26DD9">
        <w:rPr>
          <w:rFonts w:cstheme="minorHAnsi"/>
        </w:rPr>
        <w:t xml:space="preserve"> for patients with endocarditis, osteomyelitis, meningitis, </w:t>
      </w:r>
      <w:r w:rsidRPr="00E26DD9">
        <w:rPr>
          <w:rFonts w:cstheme="minorHAnsi"/>
        </w:rPr>
        <w:lastRenderedPageBreak/>
        <w:t>and pneumonia.</w:t>
      </w:r>
      <w:r w:rsidR="00BD6470">
        <w:rPr>
          <w:rFonts w:cstheme="minorHAnsi"/>
        </w:rPr>
        <w:t xml:space="preserve"> </w:t>
      </w:r>
      <w:r>
        <w:rPr>
          <w:rFonts w:cstheme="minorHAnsi"/>
        </w:rPr>
        <w:t xml:space="preserve"> In the AGD, d</w:t>
      </w:r>
      <w:r w:rsidR="00E96F9E">
        <w:rPr>
          <w:rFonts w:cstheme="minorHAnsi"/>
        </w:rPr>
        <w:t xml:space="preserve">osing </w:t>
      </w:r>
      <w:r w:rsidR="002C3407">
        <w:rPr>
          <w:rFonts w:cstheme="minorHAnsi"/>
        </w:rPr>
        <w:t xml:space="preserve">regimens were </w:t>
      </w:r>
      <w:r w:rsidR="00E96F9E">
        <w:rPr>
          <w:rFonts w:cstheme="minorHAnsi"/>
        </w:rPr>
        <w:t xml:space="preserve">adjusted to achieve </w:t>
      </w:r>
      <w:r w:rsidR="000C5AD1">
        <w:rPr>
          <w:rFonts w:cstheme="minorHAnsi"/>
        </w:rPr>
        <w:t xml:space="preserve">a </w:t>
      </w:r>
      <w:ins w:id="4" w:author="Sharon Erdman" w:date="2025-03-27T08:42:00Z" w16du:dateUtc="2025-03-27T12:42:00Z">
        <w:r w:rsidR="00917CE5" w:rsidRPr="00D335D0">
          <w:rPr>
            <w:rFonts w:cstheme="minorHAnsi"/>
          </w:rPr>
          <w:t xml:space="preserve">therapeutic </w:t>
        </w:r>
      </w:ins>
      <w:r w:rsidR="00E96F9E" w:rsidRPr="00D335D0">
        <w:rPr>
          <w:rFonts w:cstheme="minorHAnsi"/>
        </w:rPr>
        <w:t>t</w:t>
      </w:r>
      <w:r w:rsidR="00E96F9E">
        <w:rPr>
          <w:rFonts w:cstheme="minorHAnsi"/>
        </w:rPr>
        <w:t>arget AUC</w:t>
      </w:r>
      <w:r w:rsidR="00047EFD">
        <w:rPr>
          <w:rFonts w:cstheme="minorHAnsi"/>
        </w:rPr>
        <w:t>/MIC</w:t>
      </w:r>
      <w:r w:rsidR="00E96F9E">
        <w:rPr>
          <w:rFonts w:cstheme="minorHAnsi"/>
        </w:rPr>
        <w:t xml:space="preserve"> of 400-600.</w:t>
      </w:r>
      <w:r w:rsidR="000D3E1F">
        <w:rPr>
          <w:rFonts w:cstheme="minorHAnsi"/>
        </w:rPr>
        <w:t xml:space="preserve"> </w:t>
      </w:r>
    </w:p>
    <w:p w14:paraId="48798E7B" w14:textId="77777777" w:rsidR="00E26DD9" w:rsidRDefault="00E26DD9" w:rsidP="00A711C4">
      <w:pPr>
        <w:spacing w:after="0" w:line="480" w:lineRule="auto"/>
        <w:contextualSpacing/>
        <w:rPr>
          <w:rFonts w:cstheme="minorHAnsi"/>
        </w:rPr>
      </w:pPr>
    </w:p>
    <w:p w14:paraId="40F026AB" w14:textId="5B1ADEA8" w:rsidR="00212488" w:rsidRDefault="00D04292" w:rsidP="00A711C4">
      <w:pPr>
        <w:spacing w:after="0" w:line="480" w:lineRule="auto"/>
        <w:contextualSpacing/>
        <w:rPr>
          <w:rFonts w:cstheme="minorHAnsi"/>
        </w:rPr>
      </w:pPr>
      <w:r>
        <w:rPr>
          <w:rFonts w:cstheme="minorHAnsi"/>
        </w:rPr>
        <w:t xml:space="preserve">Hospitalized patients aged 18 years or older who </w:t>
      </w:r>
      <w:r w:rsidR="004A4C14" w:rsidRPr="004A4C14">
        <w:rPr>
          <w:rFonts w:cstheme="minorHAnsi"/>
        </w:rPr>
        <w:t xml:space="preserve">received </w:t>
      </w:r>
      <w:r w:rsidR="00856EA8">
        <w:rPr>
          <w:rFonts w:cstheme="minorHAnsi"/>
        </w:rPr>
        <w:t>intravenous (</w:t>
      </w:r>
      <w:r w:rsidR="004A4C14" w:rsidRPr="004A4C14">
        <w:rPr>
          <w:rFonts w:cstheme="minorHAnsi"/>
        </w:rPr>
        <w:t>IV</w:t>
      </w:r>
      <w:r w:rsidR="00856EA8">
        <w:rPr>
          <w:rFonts w:cstheme="minorHAnsi"/>
        </w:rPr>
        <w:t>)</w:t>
      </w:r>
      <w:r w:rsidR="004A4C14" w:rsidRPr="004A4C14">
        <w:rPr>
          <w:rFonts w:cstheme="minorHAnsi"/>
        </w:rPr>
        <w:t xml:space="preserve"> vancomycin for the treatment of </w:t>
      </w:r>
      <w:r w:rsidR="00E26DD9">
        <w:rPr>
          <w:rFonts w:cstheme="minorHAnsi"/>
        </w:rPr>
        <w:t>MRSA</w:t>
      </w:r>
      <w:r w:rsidR="004A4C14">
        <w:rPr>
          <w:rFonts w:cstheme="minorHAnsi"/>
        </w:rPr>
        <w:t xml:space="preserve"> </w:t>
      </w:r>
      <w:r w:rsidR="00746B43">
        <w:t>bacteremia</w:t>
      </w:r>
      <w:r w:rsidR="00746B43">
        <w:rPr>
          <w:rFonts w:cstheme="minorHAnsi"/>
        </w:rPr>
        <w:t xml:space="preserve"> </w:t>
      </w:r>
      <w:r w:rsidR="00146974">
        <w:rPr>
          <w:rFonts w:cstheme="minorHAnsi"/>
        </w:rPr>
        <w:t>and</w:t>
      </w:r>
      <w:r w:rsidR="004A4C14">
        <w:rPr>
          <w:rFonts w:cstheme="minorHAnsi"/>
        </w:rPr>
        <w:t xml:space="preserve"> </w:t>
      </w:r>
      <w:r>
        <w:rPr>
          <w:rFonts w:cstheme="minorHAnsi"/>
        </w:rPr>
        <w:t xml:space="preserve">had </w:t>
      </w:r>
      <w:r w:rsidR="004A4C14">
        <w:rPr>
          <w:rFonts w:cstheme="minorHAnsi"/>
        </w:rPr>
        <w:t xml:space="preserve">a minimum of </w:t>
      </w:r>
      <w:r w:rsidR="00146974">
        <w:rPr>
          <w:rFonts w:cstheme="minorHAnsi"/>
        </w:rPr>
        <w:t xml:space="preserve">one </w:t>
      </w:r>
      <w:r w:rsidR="004A4C14">
        <w:rPr>
          <w:rFonts w:cstheme="minorHAnsi"/>
        </w:rPr>
        <w:t>steady-state vancomycin trough concentration</w:t>
      </w:r>
      <w:r w:rsidR="00146974">
        <w:rPr>
          <w:rFonts w:cstheme="minorHAnsi"/>
        </w:rPr>
        <w:t xml:space="preserve"> </w:t>
      </w:r>
      <w:r>
        <w:rPr>
          <w:rFonts w:cstheme="minorHAnsi"/>
        </w:rPr>
        <w:t>(</w:t>
      </w:r>
      <w:r w:rsidR="00EB47CF">
        <w:rPr>
          <w:rFonts w:cstheme="minorHAnsi"/>
        </w:rPr>
        <w:t>TGD</w:t>
      </w:r>
      <w:r>
        <w:rPr>
          <w:rFonts w:cstheme="minorHAnsi"/>
        </w:rPr>
        <w:t>)</w:t>
      </w:r>
      <w:r w:rsidR="00146974">
        <w:rPr>
          <w:rFonts w:cstheme="minorHAnsi"/>
        </w:rPr>
        <w:t xml:space="preserve"> </w:t>
      </w:r>
      <w:r>
        <w:rPr>
          <w:rFonts w:cstheme="minorHAnsi"/>
        </w:rPr>
        <w:t>or</w:t>
      </w:r>
      <w:r w:rsidR="00146974">
        <w:rPr>
          <w:rFonts w:cstheme="minorHAnsi"/>
        </w:rPr>
        <w:t xml:space="preserve"> one set of steady-state vancomycin peak and trough concentrations</w:t>
      </w:r>
      <w:r>
        <w:rPr>
          <w:rFonts w:cstheme="minorHAnsi"/>
        </w:rPr>
        <w:t xml:space="preserve"> (AGD) were included in the </w:t>
      </w:r>
      <w:r w:rsidR="00EF4995">
        <w:rPr>
          <w:rFonts w:cstheme="minorHAnsi"/>
        </w:rPr>
        <w:t>analysis</w:t>
      </w:r>
      <w:r>
        <w:rPr>
          <w:rFonts w:cstheme="minorHAnsi"/>
        </w:rPr>
        <w:t>.</w:t>
      </w:r>
      <w:r w:rsidR="003E0D30">
        <w:rPr>
          <w:rFonts w:cstheme="minorHAnsi"/>
        </w:rPr>
        <w:t xml:space="preserve"> </w:t>
      </w:r>
      <w:r w:rsidR="009B00E4">
        <w:rPr>
          <w:rFonts w:cstheme="minorHAnsi"/>
        </w:rPr>
        <w:t xml:space="preserve">Patients were excluded </w:t>
      </w:r>
      <w:r>
        <w:rPr>
          <w:rFonts w:cstheme="minorHAnsi"/>
        </w:rPr>
        <w:t xml:space="preserve">from the study if they </w:t>
      </w:r>
      <w:r w:rsidR="0042333E">
        <w:rPr>
          <w:rFonts w:cstheme="minorHAnsi"/>
        </w:rPr>
        <w:t>had</w:t>
      </w:r>
      <w:r>
        <w:rPr>
          <w:rFonts w:cstheme="minorHAnsi"/>
        </w:rPr>
        <w:t xml:space="preserve"> an initial dosing interval </w:t>
      </w:r>
      <w:r w:rsidR="00664784">
        <w:rPr>
          <w:rFonts w:cstheme="minorHAnsi"/>
        </w:rPr>
        <w:t xml:space="preserve">greater than every </w:t>
      </w:r>
      <w:r>
        <w:rPr>
          <w:rFonts w:cstheme="minorHAnsi"/>
        </w:rPr>
        <w:t xml:space="preserve">48 hours, </w:t>
      </w:r>
      <w:r w:rsidR="009B00E4">
        <w:rPr>
          <w:rFonts w:cstheme="minorHAnsi"/>
        </w:rPr>
        <w:t xml:space="preserve">were receiving continuous renal replacement therapy </w:t>
      </w:r>
      <w:r w:rsidR="000C024B">
        <w:rPr>
          <w:rFonts w:cstheme="minorHAnsi"/>
        </w:rPr>
        <w:t xml:space="preserve">(CRRT) </w:t>
      </w:r>
      <w:r w:rsidR="009B00E4">
        <w:rPr>
          <w:rFonts w:cstheme="minorHAnsi"/>
        </w:rPr>
        <w:t>or intermittent hemodialysis</w:t>
      </w:r>
      <w:r w:rsidR="000C024B">
        <w:rPr>
          <w:rFonts w:cstheme="minorHAnsi"/>
        </w:rPr>
        <w:t xml:space="preserve"> (HD)</w:t>
      </w:r>
      <w:r w:rsidR="009B00E4">
        <w:rPr>
          <w:rFonts w:cstheme="minorHAnsi"/>
        </w:rPr>
        <w:t xml:space="preserve">, were </w:t>
      </w:r>
      <w:r w:rsidR="008F60D3">
        <w:rPr>
          <w:rFonts w:cstheme="minorHAnsi"/>
        </w:rPr>
        <w:t>experiencing acute kidney injury</w:t>
      </w:r>
      <w:r w:rsidR="000C024B">
        <w:rPr>
          <w:rFonts w:cstheme="minorHAnsi"/>
        </w:rPr>
        <w:t xml:space="preserve"> (AKI)</w:t>
      </w:r>
      <w:r w:rsidR="008F60D3">
        <w:rPr>
          <w:rFonts w:cstheme="minorHAnsi"/>
        </w:rPr>
        <w:t xml:space="preserve"> defined as an increase in serum creatinine (SCr) ≥ 0.</w:t>
      </w:r>
      <w:r w:rsidR="00343964">
        <w:rPr>
          <w:rFonts w:cstheme="minorHAnsi"/>
        </w:rPr>
        <w:t>5</w:t>
      </w:r>
      <w:r w:rsidR="008F60D3">
        <w:rPr>
          <w:rFonts w:cstheme="minorHAnsi"/>
        </w:rPr>
        <w:t xml:space="preserve"> mg/dL </w:t>
      </w:r>
      <w:r w:rsidR="00EF4995">
        <w:rPr>
          <w:rFonts w:cstheme="minorHAnsi"/>
        </w:rPr>
        <w:t xml:space="preserve">from baseline </w:t>
      </w:r>
      <w:r w:rsidR="008F60D3">
        <w:rPr>
          <w:rFonts w:cstheme="minorHAnsi"/>
        </w:rPr>
        <w:t>within 48 hours</w:t>
      </w:r>
      <w:r w:rsidR="009E01E6">
        <w:rPr>
          <w:rFonts w:cstheme="minorHAnsi"/>
        </w:rPr>
        <w:t xml:space="preserve"> of the initiation of vancomycin</w:t>
      </w:r>
      <w:r w:rsidR="008F60D3">
        <w:rPr>
          <w:rFonts w:cstheme="minorHAnsi"/>
        </w:rPr>
        <w:t xml:space="preserve"> and/or </w:t>
      </w:r>
      <w:r w:rsidR="00E77270">
        <w:rPr>
          <w:rFonts w:cstheme="minorHAnsi"/>
        </w:rPr>
        <w:t xml:space="preserve">an increase by </w:t>
      </w:r>
      <w:r w:rsidR="008F60D3">
        <w:rPr>
          <w:rFonts w:cstheme="minorHAnsi"/>
        </w:rPr>
        <w:t xml:space="preserve">≥ </w:t>
      </w:r>
      <w:r w:rsidR="00E77270">
        <w:rPr>
          <w:rFonts w:cstheme="minorHAnsi"/>
        </w:rPr>
        <w:t>50% from</w:t>
      </w:r>
      <w:r w:rsidR="008F60D3">
        <w:rPr>
          <w:rFonts w:cstheme="minorHAnsi"/>
        </w:rPr>
        <w:t xml:space="preserve"> baseline, or weighed &gt; 200 kg. Additional exclusion criteria include</w:t>
      </w:r>
      <w:r w:rsidR="00E50443">
        <w:rPr>
          <w:rFonts w:cstheme="minorHAnsi"/>
        </w:rPr>
        <w:t>d</w:t>
      </w:r>
      <w:r w:rsidR="00336E70">
        <w:rPr>
          <w:rFonts w:cstheme="minorHAnsi"/>
        </w:rPr>
        <w:t xml:space="preserve"> treatment of suspected or </w:t>
      </w:r>
      <w:r w:rsidR="008F60D3">
        <w:rPr>
          <w:rFonts w:cstheme="minorHAnsi"/>
        </w:rPr>
        <w:t>known central nervous system infection</w:t>
      </w:r>
      <w:r w:rsidR="004C2BDD">
        <w:rPr>
          <w:rFonts w:cstheme="minorHAnsi"/>
        </w:rPr>
        <w:t xml:space="preserve">, </w:t>
      </w:r>
      <w:r w:rsidR="008F60D3">
        <w:rPr>
          <w:rFonts w:cstheme="minorHAnsi"/>
        </w:rPr>
        <w:t xml:space="preserve">vascular graft infection, infection due to MRSA with vancomycin </w:t>
      </w:r>
      <w:r w:rsidR="008741D2">
        <w:rPr>
          <w:rFonts w:cstheme="minorHAnsi"/>
        </w:rPr>
        <w:t xml:space="preserve">MIC </w:t>
      </w:r>
      <w:r w:rsidR="008F60D3">
        <w:rPr>
          <w:rFonts w:cstheme="minorHAnsi"/>
        </w:rPr>
        <w:t>≥ 2 mcg/mL, past medical history of cystic fibrosis, and administration of vancomycin</w:t>
      </w:r>
      <w:r w:rsidR="009D413D">
        <w:rPr>
          <w:rFonts w:cstheme="minorHAnsi"/>
        </w:rPr>
        <w:t xml:space="preserve"> by continuous infusion</w:t>
      </w:r>
      <w:r w:rsidR="008F60D3">
        <w:rPr>
          <w:rFonts w:cstheme="minorHAnsi"/>
        </w:rPr>
        <w:t xml:space="preserve">. </w:t>
      </w:r>
    </w:p>
    <w:p w14:paraId="69A10C0B" w14:textId="77777777" w:rsidR="00D83B1A" w:rsidRPr="00CB54C4" w:rsidRDefault="00D83B1A" w:rsidP="00A711C4">
      <w:pPr>
        <w:spacing w:after="0" w:line="480" w:lineRule="auto"/>
        <w:contextualSpacing/>
        <w:rPr>
          <w:rFonts w:cstheme="minorHAnsi"/>
          <w:highlight w:val="yellow"/>
        </w:rPr>
      </w:pPr>
    </w:p>
    <w:p w14:paraId="25C63144" w14:textId="28D54A11" w:rsidR="00373D4D" w:rsidRDefault="00BC7C44" w:rsidP="00A711C4">
      <w:pPr>
        <w:spacing w:after="0" w:line="480" w:lineRule="auto"/>
        <w:contextualSpacing/>
        <w:rPr>
          <w:rFonts w:cstheme="minorHAnsi"/>
        </w:rPr>
      </w:pPr>
      <w:r w:rsidRPr="00A61062">
        <w:rPr>
          <w:rFonts w:cstheme="minorHAnsi"/>
        </w:rPr>
        <w:t xml:space="preserve">The primary outcome was microbiological success defined as </w:t>
      </w:r>
      <w:r w:rsidR="00336E70">
        <w:rPr>
          <w:rFonts w:cstheme="minorHAnsi"/>
        </w:rPr>
        <w:t>the achievement of</w:t>
      </w:r>
      <w:r w:rsidRPr="00A61062">
        <w:rPr>
          <w:rFonts w:cstheme="minorHAnsi"/>
        </w:rPr>
        <w:t xml:space="preserve"> negative blood cultures </w:t>
      </w:r>
      <w:r w:rsidR="00336E70">
        <w:rPr>
          <w:rFonts w:cstheme="minorHAnsi"/>
        </w:rPr>
        <w:t>within 7 days of</w:t>
      </w:r>
      <w:r w:rsidR="00635AEB">
        <w:rPr>
          <w:rFonts w:cstheme="minorHAnsi"/>
        </w:rPr>
        <w:t xml:space="preserve"> vancomycin</w:t>
      </w:r>
      <w:r w:rsidR="00336E70">
        <w:rPr>
          <w:rFonts w:cstheme="minorHAnsi"/>
        </w:rPr>
        <w:t xml:space="preserve"> initiation</w:t>
      </w:r>
      <w:r w:rsidR="00A61062" w:rsidRPr="00A61062">
        <w:rPr>
          <w:rFonts w:cstheme="minorHAnsi"/>
        </w:rPr>
        <w:t>. Microbiological failure was defined as persistently positive blood cultures</w:t>
      </w:r>
      <w:r w:rsidR="00B67D96">
        <w:rPr>
          <w:rFonts w:cstheme="minorHAnsi"/>
        </w:rPr>
        <w:t xml:space="preserve"> on vancomycin therapy</w:t>
      </w:r>
      <w:r w:rsidR="00A61062" w:rsidRPr="00A61062">
        <w:rPr>
          <w:rFonts w:cstheme="minorHAnsi"/>
        </w:rPr>
        <w:t xml:space="preserve"> </w:t>
      </w:r>
      <w:r w:rsidR="003A5253">
        <w:rPr>
          <w:rFonts w:cstheme="minorHAnsi"/>
        </w:rPr>
        <w:t>7</w:t>
      </w:r>
      <w:r w:rsidR="003A5253" w:rsidRPr="00A61062">
        <w:rPr>
          <w:rFonts w:cstheme="minorHAnsi"/>
        </w:rPr>
        <w:t xml:space="preserve"> </w:t>
      </w:r>
      <w:r w:rsidR="00A61062" w:rsidRPr="00A61062">
        <w:rPr>
          <w:rFonts w:cstheme="minorHAnsi"/>
        </w:rPr>
        <w:t>days</w:t>
      </w:r>
      <w:r w:rsidR="00B67D96">
        <w:rPr>
          <w:rFonts w:cstheme="minorHAnsi"/>
        </w:rPr>
        <w:t xml:space="preserve"> after the first positive blood culture or </w:t>
      </w:r>
      <w:r w:rsidR="003A5253">
        <w:rPr>
          <w:rFonts w:cstheme="minorHAnsi"/>
        </w:rPr>
        <w:t xml:space="preserve">7 </w:t>
      </w:r>
      <w:r w:rsidR="00B67D96">
        <w:rPr>
          <w:rFonts w:cstheme="minorHAnsi"/>
        </w:rPr>
        <w:t xml:space="preserve">days after achieving </w:t>
      </w:r>
      <w:r w:rsidR="00277FB7">
        <w:rPr>
          <w:rFonts w:cstheme="minorHAnsi"/>
        </w:rPr>
        <w:t xml:space="preserve">adequate </w:t>
      </w:r>
      <w:r w:rsidR="00B67D96">
        <w:rPr>
          <w:rFonts w:cstheme="minorHAnsi"/>
        </w:rPr>
        <w:t>source control</w:t>
      </w:r>
      <w:r w:rsidR="00D96214">
        <w:rPr>
          <w:rFonts w:cstheme="minorHAnsi"/>
        </w:rPr>
        <w:t>, whichever occurred later</w:t>
      </w:r>
      <w:r w:rsidR="00B67D96">
        <w:rPr>
          <w:rFonts w:cstheme="minorHAnsi"/>
        </w:rPr>
        <w:t xml:space="preserve">. </w:t>
      </w:r>
      <w:r w:rsidR="001A41C4">
        <w:rPr>
          <w:rFonts w:cstheme="minorHAnsi"/>
        </w:rPr>
        <w:t xml:space="preserve">Infections that generally did not require additional intervention outside of antibiotic treatment to achieve </w:t>
      </w:r>
      <w:r w:rsidR="00277FB7">
        <w:rPr>
          <w:rFonts w:cstheme="minorHAnsi"/>
        </w:rPr>
        <w:t xml:space="preserve">adequate </w:t>
      </w:r>
      <w:r w:rsidR="001A41C4" w:rsidRPr="00EB5013">
        <w:rPr>
          <w:rFonts w:cstheme="minorHAnsi"/>
        </w:rPr>
        <w:t>source control (</w:t>
      </w:r>
      <w:r w:rsidR="00277FB7">
        <w:rPr>
          <w:rFonts w:cstheme="minorHAnsi"/>
        </w:rPr>
        <w:t>e.g.</w:t>
      </w:r>
      <w:r w:rsidR="00182922" w:rsidRPr="00EB5013">
        <w:rPr>
          <w:rFonts w:cstheme="minorHAnsi"/>
        </w:rPr>
        <w:t>,</w:t>
      </w:r>
      <w:r w:rsidR="001A41C4" w:rsidRPr="00EB5013">
        <w:rPr>
          <w:rFonts w:cstheme="minorHAnsi"/>
        </w:rPr>
        <w:t xml:space="preserve"> pneumonia, cellulitis) were categorized as achieving source control, while those</w:t>
      </w:r>
      <w:r w:rsidR="000C5AD1" w:rsidRPr="00EB5013">
        <w:rPr>
          <w:rFonts w:cstheme="minorHAnsi"/>
        </w:rPr>
        <w:t xml:space="preserve"> patients</w:t>
      </w:r>
      <w:r w:rsidR="001A41C4" w:rsidRPr="00EB5013">
        <w:rPr>
          <w:rFonts w:cstheme="minorHAnsi"/>
        </w:rPr>
        <w:t xml:space="preserve"> </w:t>
      </w:r>
      <w:r w:rsidR="007A31C7" w:rsidRPr="00EB5013">
        <w:rPr>
          <w:rFonts w:cstheme="minorHAnsi"/>
        </w:rPr>
        <w:t xml:space="preserve">with infections requiring source control (e.g., abscesses prosthetic joint infections, etc.) </w:t>
      </w:r>
      <w:r w:rsidR="001A41C4" w:rsidRPr="00EB5013">
        <w:rPr>
          <w:rFonts w:cstheme="minorHAnsi"/>
        </w:rPr>
        <w:t>that were</w:t>
      </w:r>
      <w:r w:rsidR="001A41C4">
        <w:rPr>
          <w:rFonts w:cstheme="minorHAnsi"/>
        </w:rPr>
        <w:t xml:space="preserve"> not suitable surgical candidates were classified as not achieving source control.</w:t>
      </w:r>
    </w:p>
    <w:p w14:paraId="6257EE57" w14:textId="77777777" w:rsidR="00D83B1A" w:rsidRDefault="00D83B1A" w:rsidP="00A711C4">
      <w:pPr>
        <w:spacing w:after="0" w:line="480" w:lineRule="auto"/>
        <w:contextualSpacing/>
        <w:rPr>
          <w:rFonts w:cstheme="minorHAnsi"/>
        </w:rPr>
      </w:pPr>
    </w:p>
    <w:p w14:paraId="08D6D788" w14:textId="4980A8D4" w:rsidR="0012529A" w:rsidRPr="0000752A" w:rsidRDefault="00B67D96" w:rsidP="00A711C4">
      <w:pPr>
        <w:spacing w:after="0" w:line="480" w:lineRule="auto"/>
        <w:contextualSpacing/>
        <w:rPr>
          <w:rFonts w:cstheme="minorHAnsi"/>
          <w:color w:val="FF0000"/>
        </w:rPr>
      </w:pPr>
      <w:r>
        <w:rPr>
          <w:rFonts w:cstheme="minorHAnsi"/>
        </w:rPr>
        <w:lastRenderedPageBreak/>
        <w:t>Secondary outcomes included</w:t>
      </w:r>
      <w:r w:rsidR="007A31C7">
        <w:rPr>
          <w:rFonts w:cstheme="minorHAnsi"/>
        </w:rPr>
        <w:t xml:space="preserve"> the</w:t>
      </w:r>
      <w:r w:rsidR="000C5AD1">
        <w:rPr>
          <w:rFonts w:cstheme="minorHAnsi"/>
        </w:rPr>
        <w:t xml:space="preserve"> number of patients who achieved</w:t>
      </w:r>
      <w:r w:rsidR="0012529A">
        <w:rPr>
          <w:rFonts w:cstheme="minorHAnsi"/>
        </w:rPr>
        <w:t xml:space="preserve"> therapeutic</w:t>
      </w:r>
      <w:r w:rsidR="000C5AD1">
        <w:rPr>
          <w:rFonts w:cstheme="minorHAnsi"/>
        </w:rPr>
        <w:t xml:space="preserve"> vancomycin</w:t>
      </w:r>
      <w:r w:rsidR="0012529A">
        <w:rPr>
          <w:rFonts w:cstheme="minorHAnsi"/>
        </w:rPr>
        <w:t xml:space="preserve"> </w:t>
      </w:r>
      <w:r w:rsidR="00D43C57">
        <w:rPr>
          <w:rFonts w:cstheme="minorHAnsi"/>
        </w:rPr>
        <w:t>concentrations</w:t>
      </w:r>
      <w:r w:rsidR="0012529A">
        <w:rPr>
          <w:rFonts w:cstheme="minorHAnsi"/>
        </w:rPr>
        <w:t xml:space="preserve"> with the first set of steady-state</w:t>
      </w:r>
      <w:r w:rsidR="007A31C7">
        <w:rPr>
          <w:rFonts w:cstheme="minorHAnsi"/>
        </w:rPr>
        <w:t xml:space="preserve"> vancomycin serum</w:t>
      </w:r>
      <w:r w:rsidR="0012529A">
        <w:rPr>
          <w:rFonts w:cstheme="minorHAnsi"/>
        </w:rPr>
        <w:t xml:space="preserve"> concentrations (TGD</w:t>
      </w:r>
      <w:r w:rsidR="000C5AD1">
        <w:rPr>
          <w:rFonts w:cstheme="minorHAnsi"/>
        </w:rPr>
        <w:t xml:space="preserve">: </w:t>
      </w:r>
      <w:r w:rsidR="0012529A">
        <w:rPr>
          <w:rFonts w:cstheme="minorHAnsi"/>
        </w:rPr>
        <w:t>trough goal 10-20 mcg/mL; AGD</w:t>
      </w:r>
      <w:r w:rsidR="000C5AD1">
        <w:rPr>
          <w:rFonts w:cstheme="minorHAnsi"/>
        </w:rPr>
        <w:t xml:space="preserve">: </w:t>
      </w:r>
      <w:r w:rsidR="0012529A">
        <w:rPr>
          <w:rFonts w:cstheme="minorHAnsi"/>
        </w:rPr>
        <w:t>AUC</w:t>
      </w:r>
      <w:r w:rsidR="009D139E">
        <w:rPr>
          <w:rFonts w:cstheme="minorHAnsi"/>
        </w:rPr>
        <w:t>/MIC</w:t>
      </w:r>
      <w:r w:rsidR="0012529A">
        <w:rPr>
          <w:rFonts w:cstheme="minorHAnsi"/>
        </w:rPr>
        <w:t xml:space="preserve"> goal 400-600), </w:t>
      </w:r>
      <w:r w:rsidR="00336E70">
        <w:rPr>
          <w:rFonts w:cstheme="minorHAnsi"/>
        </w:rPr>
        <w:t>daily</w:t>
      </w:r>
      <w:r w:rsidR="009917F3">
        <w:rPr>
          <w:rFonts w:cstheme="minorHAnsi"/>
        </w:rPr>
        <w:t xml:space="preserve"> </w:t>
      </w:r>
      <w:r w:rsidR="0012529A">
        <w:rPr>
          <w:rFonts w:cstheme="minorHAnsi"/>
        </w:rPr>
        <w:t>vancomycin</w:t>
      </w:r>
      <w:r w:rsidR="007A31C7">
        <w:rPr>
          <w:rFonts w:cstheme="minorHAnsi"/>
        </w:rPr>
        <w:t xml:space="preserve"> dose</w:t>
      </w:r>
      <w:r w:rsidR="0012529A">
        <w:rPr>
          <w:rFonts w:cstheme="minorHAnsi"/>
        </w:rPr>
        <w:t>, duration of vancomycin therapy</w:t>
      </w:r>
      <w:r w:rsidR="0009482D">
        <w:rPr>
          <w:rFonts w:cstheme="minorHAnsi"/>
        </w:rPr>
        <w:t xml:space="preserve">  (included total planned duration of vancomycin course inclusive of outpatient administration of antibiotics following discharge)</w:t>
      </w:r>
      <w:r w:rsidR="000C5AD1">
        <w:rPr>
          <w:rFonts w:cstheme="minorHAnsi"/>
        </w:rPr>
        <w:t xml:space="preserve">, the </w:t>
      </w:r>
      <w:r w:rsidR="001D4616">
        <w:rPr>
          <w:rFonts w:cstheme="minorHAnsi"/>
        </w:rPr>
        <w:t>i</w:t>
      </w:r>
      <w:r w:rsidR="000C5AD1">
        <w:rPr>
          <w:rFonts w:cstheme="minorHAnsi"/>
        </w:rPr>
        <w:t xml:space="preserve">ncidence of nephrotoxicity defined as an increase in SCr by ≥ 0.5 mg/dL from baseline or an increase by ≥ 50% of baseline SCr on two consecutive measurements </w:t>
      </w:r>
      <w:r w:rsidR="000C5AD1" w:rsidRPr="001D7A97">
        <w:rPr>
          <w:rFonts w:cstheme="minorHAnsi"/>
        </w:rPr>
        <w:t>that can be reasonably attributed to vancomycin</w:t>
      </w:r>
      <w:r w:rsidR="000C5AD1" w:rsidRPr="00695D6D">
        <w:rPr>
          <w:rFonts w:cstheme="minorHAnsi"/>
        </w:rPr>
        <w:t xml:space="preserve"> (received minimum of 48 hours of vancomycin thera</w:t>
      </w:r>
      <w:r w:rsidR="000C5AD1">
        <w:rPr>
          <w:rFonts w:cstheme="minorHAnsi"/>
        </w:rPr>
        <w:t>py)</w:t>
      </w:r>
      <w:r w:rsidR="000C5AD1">
        <w:rPr>
          <w:rFonts w:cstheme="minorHAnsi"/>
          <w:vertAlign w:val="superscript"/>
        </w:rPr>
        <w:t>1</w:t>
      </w:r>
      <w:r w:rsidR="0012529A">
        <w:rPr>
          <w:rFonts w:cstheme="minorHAnsi"/>
        </w:rPr>
        <w:t>,</w:t>
      </w:r>
      <w:r w:rsidR="009917F3">
        <w:rPr>
          <w:rFonts w:cstheme="minorHAnsi"/>
        </w:rPr>
        <w:t xml:space="preserve"> hospital length of stay, 30-day infection-related hospital readmission, and</w:t>
      </w:r>
      <w:r w:rsidR="0012529A">
        <w:rPr>
          <w:rFonts w:cstheme="minorHAnsi"/>
        </w:rPr>
        <w:t xml:space="preserve"> all-cause in-hospital mortality</w:t>
      </w:r>
      <w:r w:rsidR="009917F3">
        <w:rPr>
          <w:rFonts w:cstheme="minorHAnsi"/>
        </w:rPr>
        <w:t>.</w:t>
      </w:r>
      <w:r w:rsidR="003E0D30">
        <w:rPr>
          <w:rFonts w:cstheme="minorHAnsi"/>
        </w:rPr>
        <w:t xml:space="preserve"> </w:t>
      </w:r>
    </w:p>
    <w:p w14:paraId="625F7278" w14:textId="77777777" w:rsidR="00D83B1A" w:rsidRPr="00B729D2" w:rsidRDefault="00D83B1A" w:rsidP="00A711C4">
      <w:pPr>
        <w:spacing w:after="0" w:line="480" w:lineRule="auto"/>
        <w:contextualSpacing/>
        <w:rPr>
          <w:rFonts w:cstheme="minorHAnsi"/>
        </w:rPr>
      </w:pPr>
    </w:p>
    <w:p w14:paraId="54CB4D7A" w14:textId="02F0C5CE" w:rsidR="00265A7D" w:rsidRPr="009F24E4" w:rsidRDefault="00265A7D" w:rsidP="00A711C4">
      <w:pPr>
        <w:spacing w:after="0" w:line="480" w:lineRule="auto"/>
        <w:contextualSpacing/>
        <w:rPr>
          <w:rFonts w:cstheme="minorHAnsi"/>
          <w:b/>
        </w:rPr>
      </w:pPr>
      <w:r w:rsidRPr="009F24E4">
        <w:rPr>
          <w:rFonts w:cstheme="minorHAnsi"/>
          <w:b/>
        </w:rPr>
        <w:t>Statistical Analyses</w:t>
      </w:r>
    </w:p>
    <w:p w14:paraId="2EFC618C" w14:textId="3B7080A6" w:rsidR="00041337" w:rsidRDefault="00612781" w:rsidP="00A711C4">
      <w:pPr>
        <w:spacing w:after="0" w:line="480" w:lineRule="auto"/>
        <w:contextualSpacing/>
        <w:rPr>
          <w:rFonts w:cstheme="minorHAnsi"/>
        </w:rPr>
      </w:pPr>
      <w:r w:rsidRPr="00041337">
        <w:rPr>
          <w:rFonts w:cstheme="minorHAnsi"/>
        </w:rPr>
        <w:t>Categorical variables were prese</w:t>
      </w:r>
      <w:r w:rsidR="003E64F6" w:rsidRPr="00041337">
        <w:rPr>
          <w:rFonts w:cstheme="minorHAnsi"/>
        </w:rPr>
        <w:t xml:space="preserve">nted as the number of cases with </w:t>
      </w:r>
      <w:r w:rsidRPr="00041337">
        <w:rPr>
          <w:rFonts w:cstheme="minorHAnsi"/>
        </w:rPr>
        <w:t>corresponding percentages, and continuous variables were presented as the mean and standard deviation (SD) or median and interquartile range (IQR)</w:t>
      </w:r>
      <w:r w:rsidR="00E25934">
        <w:rPr>
          <w:rFonts w:cstheme="minorHAnsi"/>
        </w:rPr>
        <w:t>, depending on normality</w:t>
      </w:r>
      <w:r w:rsidRPr="00041337">
        <w:rPr>
          <w:rFonts w:cstheme="minorHAnsi"/>
        </w:rPr>
        <w:t>.</w:t>
      </w:r>
      <w:r w:rsidR="00E25934">
        <w:rPr>
          <w:rFonts w:cstheme="minorHAnsi"/>
        </w:rPr>
        <w:t xml:space="preserve"> Normality was assessed using the Anderson-Darling test.</w:t>
      </w:r>
      <w:r w:rsidRPr="00041337">
        <w:rPr>
          <w:rFonts w:cstheme="minorHAnsi"/>
        </w:rPr>
        <w:t xml:space="preserve"> </w:t>
      </w:r>
      <w:r w:rsidR="004A5A8F" w:rsidRPr="00041337">
        <w:rPr>
          <w:rFonts w:cstheme="minorHAnsi"/>
        </w:rPr>
        <w:t>The primary outcome of</w:t>
      </w:r>
      <w:r w:rsidR="008B3090" w:rsidRPr="00041337">
        <w:rPr>
          <w:rFonts w:cstheme="minorHAnsi"/>
        </w:rPr>
        <w:t xml:space="preserve"> microbiologic success w</w:t>
      </w:r>
      <w:r w:rsidR="004A5A8F" w:rsidRPr="00041337">
        <w:rPr>
          <w:rFonts w:cstheme="minorHAnsi"/>
        </w:rPr>
        <w:t>as</w:t>
      </w:r>
      <w:r w:rsidR="008B3090" w:rsidRPr="00041337">
        <w:rPr>
          <w:rFonts w:cstheme="minorHAnsi"/>
        </w:rPr>
        <w:t xml:space="preserve"> analyzed using </w:t>
      </w:r>
      <w:r w:rsidR="007E6638">
        <w:rPr>
          <w:rFonts w:cstheme="minorHAnsi"/>
        </w:rPr>
        <w:t xml:space="preserve">the </w:t>
      </w:r>
      <w:r w:rsidR="00E25934">
        <w:rPr>
          <w:rFonts w:cstheme="minorHAnsi"/>
        </w:rPr>
        <w:t>C</w:t>
      </w:r>
      <w:r w:rsidR="003F6641">
        <w:rPr>
          <w:rFonts w:cstheme="minorHAnsi"/>
        </w:rPr>
        <w:t>hi-square test</w:t>
      </w:r>
      <w:r w:rsidR="008B3090" w:rsidRPr="00041337">
        <w:rPr>
          <w:rFonts w:cstheme="minorHAnsi"/>
        </w:rPr>
        <w:t xml:space="preserve">. Secondary outcomes were analyzed using Fisher’s Exact </w:t>
      </w:r>
      <w:r w:rsidR="00E25934">
        <w:rPr>
          <w:rFonts w:cstheme="minorHAnsi"/>
        </w:rPr>
        <w:t>t</w:t>
      </w:r>
      <w:r w:rsidR="008B3090" w:rsidRPr="00041337">
        <w:rPr>
          <w:rFonts w:cstheme="minorHAnsi"/>
        </w:rPr>
        <w:t xml:space="preserve">est </w:t>
      </w:r>
      <w:r w:rsidR="00041337" w:rsidRPr="00041337">
        <w:rPr>
          <w:rFonts w:cstheme="minorHAnsi"/>
        </w:rPr>
        <w:t xml:space="preserve">or </w:t>
      </w:r>
      <w:r w:rsidR="00E25934">
        <w:rPr>
          <w:rFonts w:cstheme="minorHAnsi"/>
        </w:rPr>
        <w:t>C</w:t>
      </w:r>
      <w:r w:rsidR="00041337" w:rsidRPr="00041337">
        <w:rPr>
          <w:rFonts w:cstheme="minorHAnsi"/>
        </w:rPr>
        <w:t xml:space="preserve">hi-square test </w:t>
      </w:r>
      <w:r w:rsidR="008B3090" w:rsidRPr="00041337">
        <w:rPr>
          <w:rFonts w:cstheme="minorHAnsi"/>
        </w:rPr>
        <w:t>for nominal data</w:t>
      </w:r>
      <w:r w:rsidR="007E6638">
        <w:rPr>
          <w:rFonts w:cstheme="minorHAnsi"/>
        </w:rPr>
        <w:t>,</w:t>
      </w:r>
      <w:r w:rsidRPr="00041337">
        <w:rPr>
          <w:rFonts w:cstheme="minorHAnsi"/>
        </w:rPr>
        <w:t xml:space="preserve"> </w:t>
      </w:r>
      <w:r w:rsidR="008B3090" w:rsidRPr="00041337">
        <w:rPr>
          <w:rFonts w:cstheme="minorHAnsi"/>
        </w:rPr>
        <w:t xml:space="preserve">and </w:t>
      </w:r>
      <w:r w:rsidR="00041337" w:rsidRPr="00041337">
        <w:rPr>
          <w:rFonts w:cstheme="minorHAnsi"/>
        </w:rPr>
        <w:t>2-sample</w:t>
      </w:r>
      <w:r w:rsidR="008B3090" w:rsidRPr="00041337">
        <w:rPr>
          <w:rFonts w:cstheme="minorHAnsi"/>
        </w:rPr>
        <w:t xml:space="preserve"> </w:t>
      </w:r>
      <w:r w:rsidR="00BB361B">
        <w:rPr>
          <w:rFonts w:cstheme="minorHAnsi"/>
        </w:rPr>
        <w:t>t</w:t>
      </w:r>
      <w:r w:rsidR="008B3090" w:rsidRPr="00041337">
        <w:rPr>
          <w:rFonts w:cstheme="minorHAnsi"/>
        </w:rPr>
        <w:t>-test (parametric data) or Mann-Whitney U test (nonparametric data) for continuous data.</w:t>
      </w:r>
      <w:r w:rsidR="00E25934">
        <w:rPr>
          <w:rFonts w:cstheme="minorHAnsi"/>
        </w:rPr>
        <w:t xml:space="preserve"> All statistical tests were performed using Minitab® 18 statistical software (Minitab LLC, State College, PA).</w:t>
      </w:r>
      <w:r w:rsidR="008B3090" w:rsidRPr="00B729D2">
        <w:rPr>
          <w:rFonts w:cstheme="minorHAnsi"/>
        </w:rPr>
        <w:t xml:space="preserve"> </w:t>
      </w:r>
    </w:p>
    <w:p w14:paraId="02B750E5" w14:textId="77777777" w:rsidR="00D83B1A" w:rsidRDefault="00D83B1A" w:rsidP="00A711C4">
      <w:pPr>
        <w:spacing w:after="0" w:line="480" w:lineRule="auto"/>
        <w:contextualSpacing/>
        <w:rPr>
          <w:rFonts w:cstheme="minorHAnsi"/>
        </w:rPr>
      </w:pPr>
    </w:p>
    <w:p w14:paraId="1E7A0709" w14:textId="5F9401E5" w:rsidR="00E03392" w:rsidRDefault="00403F77" w:rsidP="00A711C4">
      <w:pPr>
        <w:spacing w:after="0" w:line="480" w:lineRule="auto"/>
        <w:contextualSpacing/>
        <w:rPr>
          <w:rFonts w:cstheme="minorHAnsi"/>
        </w:rPr>
      </w:pPr>
      <w:r w:rsidRPr="00571137">
        <w:t>Lodise et al</w:t>
      </w:r>
      <w:r w:rsidR="00752B2F" w:rsidRPr="00571137">
        <w:rPr>
          <w:vertAlign w:val="superscript"/>
        </w:rPr>
        <w:t>10</w:t>
      </w:r>
      <w:r w:rsidR="000B7220">
        <w:t xml:space="preserve"> reported a </w:t>
      </w:r>
      <w:r w:rsidR="009666EC">
        <w:t xml:space="preserve">40% failure rate </w:t>
      </w:r>
      <w:r w:rsidR="009F07B8">
        <w:t xml:space="preserve">(60% success rate) </w:t>
      </w:r>
      <w:r w:rsidR="009666EC">
        <w:t xml:space="preserve">in patients not achieving the target AUC/MIC exposure in the treatment of MRSA bacteremia, </w:t>
      </w:r>
      <w:r w:rsidR="005E0DDB">
        <w:t xml:space="preserve">and a </w:t>
      </w:r>
      <w:r w:rsidRPr="00571137">
        <w:t xml:space="preserve">20-25% treatment failure </w:t>
      </w:r>
      <w:r w:rsidR="00226CA9" w:rsidRPr="00571137">
        <w:t xml:space="preserve">rate </w:t>
      </w:r>
      <w:r w:rsidRPr="00571137">
        <w:t xml:space="preserve">with achievement of exposure values above the </w:t>
      </w:r>
      <w:r w:rsidR="001475A4">
        <w:t xml:space="preserve">CART-derived </w:t>
      </w:r>
      <w:r w:rsidRPr="00571137">
        <w:t>AUC/MIC</w:t>
      </w:r>
      <w:r w:rsidR="001475A4">
        <w:t xml:space="preserve"> threshold</w:t>
      </w:r>
      <w:r w:rsidR="005E0DDB">
        <w:t xml:space="preserve">.  Therefore, the </w:t>
      </w:r>
      <w:r w:rsidRPr="00571137">
        <w:t>anticipa</w:t>
      </w:r>
      <w:r w:rsidR="00285513" w:rsidRPr="00571137">
        <w:t xml:space="preserve">ted </w:t>
      </w:r>
      <w:r w:rsidR="00A305C7" w:rsidRPr="00571137">
        <w:t xml:space="preserve">success rate of vancomycin therapy for MRSA bacteremia using </w:t>
      </w:r>
      <w:r w:rsidR="00285513" w:rsidRPr="00571137">
        <w:t xml:space="preserve">AGD </w:t>
      </w:r>
      <w:r w:rsidRPr="00571137">
        <w:t>was set at 75%</w:t>
      </w:r>
      <w:r w:rsidR="00662CA7">
        <w:t xml:space="preserve">, while </w:t>
      </w:r>
      <w:r w:rsidR="00662CA7">
        <w:rPr>
          <w:rFonts w:cstheme="minorHAnsi"/>
        </w:rPr>
        <w:t>the</w:t>
      </w:r>
      <w:r w:rsidR="00594293">
        <w:rPr>
          <w:rFonts w:cstheme="minorHAnsi"/>
        </w:rPr>
        <w:t xml:space="preserve"> success </w:t>
      </w:r>
      <w:r w:rsidR="008E3BAD">
        <w:rPr>
          <w:rFonts w:cstheme="minorHAnsi"/>
        </w:rPr>
        <w:t xml:space="preserve">rate in </w:t>
      </w:r>
      <w:r w:rsidR="009740EC">
        <w:rPr>
          <w:rFonts w:cstheme="minorHAnsi"/>
        </w:rPr>
        <w:t>patient</w:t>
      </w:r>
      <w:r w:rsidR="002524D8">
        <w:rPr>
          <w:rFonts w:cstheme="minorHAnsi"/>
        </w:rPr>
        <w:t>s</w:t>
      </w:r>
      <w:r w:rsidR="009740EC">
        <w:rPr>
          <w:rFonts w:cstheme="minorHAnsi"/>
        </w:rPr>
        <w:t xml:space="preserve"> not achieving the </w:t>
      </w:r>
      <w:r w:rsidR="0038562F">
        <w:rPr>
          <w:rFonts w:cstheme="minorHAnsi"/>
        </w:rPr>
        <w:t xml:space="preserve">target AUC/MIC exposure </w:t>
      </w:r>
      <w:ins w:id="5" w:author="Sharon Erdman" w:date="2025-04-02T11:02:00Z" w16du:dateUtc="2025-04-02T15:02:00Z">
        <w:r w:rsidR="007C0FCE">
          <w:rPr>
            <w:rFonts w:cstheme="minorHAnsi"/>
          </w:rPr>
          <w:t xml:space="preserve">(the TGD group) </w:t>
        </w:r>
      </w:ins>
      <w:r w:rsidR="0038562F">
        <w:rPr>
          <w:rFonts w:cstheme="minorHAnsi"/>
        </w:rPr>
        <w:t xml:space="preserve">was </w:t>
      </w:r>
      <w:r w:rsidR="00594293">
        <w:rPr>
          <w:rFonts w:cstheme="minorHAnsi"/>
        </w:rPr>
        <w:t xml:space="preserve">set at </w:t>
      </w:r>
      <w:r w:rsidR="002524D8">
        <w:rPr>
          <w:rFonts w:cstheme="minorHAnsi"/>
        </w:rPr>
        <w:t>60%</w:t>
      </w:r>
      <w:r w:rsidR="0038562F">
        <w:rPr>
          <w:rFonts w:cstheme="minorHAnsi"/>
        </w:rPr>
        <w:t xml:space="preserve">. </w:t>
      </w:r>
      <w:r w:rsidR="000A3AA9">
        <w:rPr>
          <w:rFonts w:cstheme="minorHAnsi"/>
        </w:rPr>
        <w:t xml:space="preserve">When </w:t>
      </w:r>
      <w:r w:rsidR="00C2629B">
        <w:rPr>
          <w:rFonts w:cstheme="minorHAnsi"/>
        </w:rPr>
        <w:t xml:space="preserve">applied to sample size calculation, this </w:t>
      </w:r>
      <w:r w:rsidR="00A305C7">
        <w:rPr>
          <w:rFonts w:cstheme="minorHAnsi"/>
        </w:rPr>
        <w:t xml:space="preserve">translated to </w:t>
      </w:r>
      <w:r w:rsidR="00E25934">
        <w:rPr>
          <w:rFonts w:cstheme="minorHAnsi"/>
        </w:rPr>
        <w:t xml:space="preserve">a </w:t>
      </w:r>
      <w:r w:rsidR="00A305C7">
        <w:rPr>
          <w:rFonts w:cstheme="minorHAnsi"/>
        </w:rPr>
        <w:t>need</w:t>
      </w:r>
      <w:r w:rsidR="00E25934">
        <w:rPr>
          <w:rFonts w:cstheme="minorHAnsi"/>
        </w:rPr>
        <w:t>ed sample size of</w:t>
      </w:r>
      <w:r w:rsidR="00A305C7">
        <w:rPr>
          <w:rFonts w:cstheme="minorHAnsi"/>
        </w:rPr>
        <w:t xml:space="preserve"> 152 patients in each </w:t>
      </w:r>
      <w:r w:rsidR="00A305C7">
        <w:rPr>
          <w:rFonts w:cstheme="minorHAnsi"/>
        </w:rPr>
        <w:lastRenderedPageBreak/>
        <w:t>group (304 patients total)</w:t>
      </w:r>
      <w:r w:rsidR="003724E5">
        <w:rPr>
          <w:rFonts w:cstheme="minorHAnsi"/>
        </w:rPr>
        <w:t xml:space="preserve"> </w:t>
      </w:r>
      <w:r w:rsidR="00285513">
        <w:rPr>
          <w:rFonts w:cstheme="minorHAnsi"/>
        </w:rPr>
        <w:t xml:space="preserve">to </w:t>
      </w:r>
      <w:r>
        <w:rPr>
          <w:rFonts w:cstheme="minorHAnsi"/>
        </w:rPr>
        <w:t>detect</w:t>
      </w:r>
      <w:r w:rsidR="003724E5">
        <w:rPr>
          <w:rFonts w:cstheme="minorHAnsi"/>
        </w:rPr>
        <w:t xml:space="preserve"> </w:t>
      </w:r>
      <w:r w:rsidR="003A28AC">
        <w:rPr>
          <w:rFonts w:cstheme="minorHAnsi"/>
        </w:rPr>
        <w:t>a 15% difference</w:t>
      </w:r>
      <w:r w:rsidR="00E25934">
        <w:rPr>
          <w:rFonts w:cstheme="minorHAnsi"/>
        </w:rPr>
        <w:t>,</w:t>
      </w:r>
      <w:r w:rsidR="003A28AC">
        <w:rPr>
          <w:rFonts w:cstheme="minorHAnsi"/>
        </w:rPr>
        <w:t xml:space="preserve"> with an anticipated success rate of 75% in the AGD group and </w:t>
      </w:r>
      <w:r w:rsidR="00285513">
        <w:rPr>
          <w:rFonts w:cstheme="minorHAnsi"/>
        </w:rPr>
        <w:t xml:space="preserve">60% in </w:t>
      </w:r>
      <w:r w:rsidR="003A28AC">
        <w:rPr>
          <w:rFonts w:cstheme="minorHAnsi"/>
        </w:rPr>
        <w:t xml:space="preserve">the </w:t>
      </w:r>
      <w:r w:rsidR="00285513">
        <w:rPr>
          <w:rFonts w:cstheme="minorHAnsi"/>
        </w:rPr>
        <w:t>TGD</w:t>
      </w:r>
      <w:r w:rsidR="003A28AC">
        <w:rPr>
          <w:rFonts w:cstheme="minorHAnsi"/>
        </w:rPr>
        <w:t xml:space="preserve"> group</w:t>
      </w:r>
      <w:r w:rsidR="00E25934">
        <w:rPr>
          <w:rFonts w:cstheme="minorHAnsi"/>
        </w:rPr>
        <w:t>, based on an 80% power calculation</w:t>
      </w:r>
      <w:r w:rsidR="00285513">
        <w:rPr>
          <w:rFonts w:cstheme="minorHAnsi"/>
        </w:rPr>
        <w:t xml:space="preserve">. </w:t>
      </w:r>
      <w:r w:rsidR="00B42355">
        <w:rPr>
          <w:rFonts w:cstheme="minorHAnsi"/>
        </w:rPr>
        <w:t>The research study was approved by the Indiana University Institutional Review Board.</w:t>
      </w:r>
    </w:p>
    <w:p w14:paraId="3BFCBF56" w14:textId="77777777" w:rsidR="00F26BCF" w:rsidRPr="00110201" w:rsidRDefault="00F26BCF" w:rsidP="00A711C4">
      <w:pPr>
        <w:spacing w:after="0" w:line="480" w:lineRule="auto"/>
        <w:contextualSpacing/>
        <w:rPr>
          <w:rFonts w:cstheme="minorHAnsi"/>
        </w:rPr>
      </w:pPr>
    </w:p>
    <w:p w14:paraId="1078B45C" w14:textId="08F736F5" w:rsidR="00FE2EBA" w:rsidRPr="002A354C" w:rsidRDefault="009F24E4" w:rsidP="00A711C4">
      <w:pPr>
        <w:spacing w:after="0" w:line="480" w:lineRule="auto"/>
        <w:contextualSpacing/>
        <w:rPr>
          <w:rFonts w:cstheme="minorHAnsi"/>
          <w:b/>
        </w:rPr>
      </w:pPr>
      <w:r>
        <w:rPr>
          <w:rFonts w:cstheme="minorHAnsi"/>
          <w:b/>
        </w:rPr>
        <w:t>RESULTS</w:t>
      </w:r>
    </w:p>
    <w:p w14:paraId="1A82800A" w14:textId="6C142563" w:rsidR="00585DE4" w:rsidRDefault="00C24DF2" w:rsidP="00A711C4">
      <w:pPr>
        <w:spacing w:after="0" w:line="480" w:lineRule="auto"/>
        <w:contextualSpacing/>
        <w:rPr>
          <w:rFonts w:cstheme="minorHAnsi"/>
        </w:rPr>
      </w:pPr>
      <w:r>
        <w:rPr>
          <w:rFonts w:cstheme="minorHAnsi"/>
        </w:rPr>
        <w:t xml:space="preserve">Of the </w:t>
      </w:r>
      <w:r w:rsidR="0037588E">
        <w:rPr>
          <w:rFonts w:cstheme="minorHAnsi"/>
        </w:rPr>
        <w:t>207</w:t>
      </w:r>
      <w:r>
        <w:rPr>
          <w:rFonts w:cstheme="minorHAnsi"/>
        </w:rPr>
        <w:t xml:space="preserve"> patients</w:t>
      </w:r>
      <w:r w:rsidR="0037588E">
        <w:rPr>
          <w:rFonts w:cstheme="minorHAnsi"/>
        </w:rPr>
        <w:t xml:space="preserve"> who</w:t>
      </w:r>
      <w:r>
        <w:rPr>
          <w:rFonts w:cstheme="minorHAnsi"/>
        </w:rPr>
        <w:t xml:space="preserve"> received IV vancomycin for MRSA bacteremia during the </w:t>
      </w:r>
      <w:r w:rsidR="000C5AD1">
        <w:rPr>
          <w:rFonts w:cstheme="minorHAnsi"/>
        </w:rPr>
        <w:t>study</w:t>
      </w:r>
      <w:r w:rsidR="00984696">
        <w:rPr>
          <w:rFonts w:cstheme="minorHAnsi"/>
        </w:rPr>
        <w:t xml:space="preserve"> period</w:t>
      </w:r>
      <w:r>
        <w:rPr>
          <w:rFonts w:cstheme="minorHAnsi"/>
        </w:rPr>
        <w:t xml:space="preserve">, </w:t>
      </w:r>
      <w:r w:rsidR="0037588E">
        <w:rPr>
          <w:rFonts w:cstheme="minorHAnsi"/>
        </w:rPr>
        <w:t>101</w:t>
      </w:r>
      <w:r>
        <w:rPr>
          <w:rFonts w:cstheme="minorHAnsi"/>
        </w:rPr>
        <w:t xml:space="preserve"> patients were excluded</w:t>
      </w:r>
      <w:r w:rsidR="007F202D">
        <w:rPr>
          <w:rFonts w:cstheme="minorHAnsi"/>
        </w:rPr>
        <w:t xml:space="preserve"> </w:t>
      </w:r>
      <w:r w:rsidR="000C5AD1">
        <w:rPr>
          <w:rFonts w:cstheme="minorHAnsi"/>
        </w:rPr>
        <w:t xml:space="preserve">for the following reasons: </w:t>
      </w:r>
      <w:r w:rsidR="007F202D">
        <w:rPr>
          <w:rFonts w:cstheme="minorHAnsi"/>
        </w:rPr>
        <w:t>50</w:t>
      </w:r>
      <w:r>
        <w:rPr>
          <w:rFonts w:cstheme="minorHAnsi"/>
        </w:rPr>
        <w:t xml:space="preserve"> with AKI prior to vancomycin initiation, </w:t>
      </w:r>
      <w:r w:rsidR="007F202D">
        <w:rPr>
          <w:rFonts w:cstheme="minorHAnsi"/>
        </w:rPr>
        <w:t>36</w:t>
      </w:r>
      <w:r>
        <w:rPr>
          <w:rFonts w:cstheme="minorHAnsi"/>
        </w:rPr>
        <w:t xml:space="preserve"> receiving HD, </w:t>
      </w:r>
      <w:r w:rsidR="007F202D">
        <w:rPr>
          <w:rFonts w:cstheme="minorHAnsi"/>
        </w:rPr>
        <w:t>9</w:t>
      </w:r>
      <w:r>
        <w:rPr>
          <w:rFonts w:cstheme="minorHAnsi"/>
        </w:rPr>
        <w:t xml:space="preserve"> receiving CRRT,</w:t>
      </w:r>
      <w:r w:rsidR="007F202D" w:rsidRPr="007F202D">
        <w:rPr>
          <w:rFonts w:cstheme="minorHAnsi"/>
        </w:rPr>
        <w:t xml:space="preserve"> </w:t>
      </w:r>
      <w:r w:rsidR="007F202D">
        <w:rPr>
          <w:rFonts w:cstheme="minorHAnsi"/>
        </w:rPr>
        <w:t>3 weighing &gt;200 kg,</w:t>
      </w:r>
      <w:r>
        <w:rPr>
          <w:rFonts w:cstheme="minorHAnsi"/>
        </w:rPr>
        <w:t xml:space="preserve"> 2 with CNS infections,</w:t>
      </w:r>
      <w:r w:rsidR="007F202D">
        <w:rPr>
          <w:rFonts w:cstheme="minorHAnsi"/>
        </w:rPr>
        <w:t xml:space="preserve"> and 1 with vancomycin MIC </w:t>
      </w:r>
      <w:r w:rsidR="007F202D">
        <w:rPr>
          <w:rFonts w:ascii="Times New Roman" w:hAnsi="Times New Roman" w:cs="Times New Roman"/>
        </w:rPr>
        <w:t>≥</w:t>
      </w:r>
      <w:r w:rsidR="007F202D">
        <w:rPr>
          <w:rFonts w:cstheme="minorHAnsi"/>
        </w:rPr>
        <w:t xml:space="preserve"> 2</w:t>
      </w:r>
      <w:r w:rsidR="000C5AD1">
        <w:rPr>
          <w:rFonts w:cstheme="minorHAnsi"/>
        </w:rPr>
        <w:t xml:space="preserve"> mcg/mL</w:t>
      </w:r>
      <w:r>
        <w:rPr>
          <w:rFonts w:cstheme="minorHAnsi"/>
        </w:rPr>
        <w:t xml:space="preserve">. </w:t>
      </w:r>
      <w:r w:rsidR="00590651">
        <w:rPr>
          <w:rFonts w:cstheme="minorHAnsi"/>
        </w:rPr>
        <w:t xml:space="preserve">For data analysis, the study cohort </w:t>
      </w:r>
      <w:r w:rsidR="00585DE4">
        <w:rPr>
          <w:rFonts w:cstheme="minorHAnsi"/>
        </w:rPr>
        <w:t>was comprised of 106 patients</w:t>
      </w:r>
      <w:r w:rsidR="00675479">
        <w:rPr>
          <w:rFonts w:cstheme="minorHAnsi"/>
        </w:rPr>
        <w:t xml:space="preserve">, </w:t>
      </w:r>
      <w:r w:rsidR="00585DE4">
        <w:rPr>
          <w:rFonts w:cstheme="minorHAnsi"/>
        </w:rPr>
        <w:t xml:space="preserve">55 and 51 patients in the TGD </w:t>
      </w:r>
      <w:r w:rsidR="00590651">
        <w:rPr>
          <w:rFonts w:cstheme="minorHAnsi"/>
        </w:rPr>
        <w:t xml:space="preserve">and AGD </w:t>
      </w:r>
      <w:r w:rsidR="00585DE4">
        <w:rPr>
          <w:rFonts w:cstheme="minorHAnsi"/>
        </w:rPr>
        <w:t>groups</w:t>
      </w:r>
      <w:r w:rsidR="00590651">
        <w:rPr>
          <w:rFonts w:cstheme="minorHAnsi"/>
        </w:rPr>
        <w:t xml:space="preserve">, respectively. </w:t>
      </w:r>
    </w:p>
    <w:p w14:paraId="15E85D12" w14:textId="77777777" w:rsidR="00585DE4" w:rsidRDefault="00585DE4" w:rsidP="00A711C4">
      <w:pPr>
        <w:spacing w:after="0" w:line="480" w:lineRule="auto"/>
        <w:contextualSpacing/>
        <w:rPr>
          <w:rFonts w:cstheme="minorHAnsi"/>
        </w:rPr>
      </w:pPr>
    </w:p>
    <w:p w14:paraId="502E4F8E" w14:textId="7E18DC3E" w:rsidR="003266DA" w:rsidRPr="00F9515B" w:rsidRDefault="00164911" w:rsidP="00A711C4">
      <w:pPr>
        <w:spacing w:after="0" w:line="480" w:lineRule="auto"/>
        <w:contextualSpacing/>
        <w:rPr>
          <w:rFonts w:cstheme="minorHAnsi"/>
        </w:rPr>
      </w:pPr>
      <w:r>
        <w:rPr>
          <w:rFonts w:cstheme="minorHAnsi"/>
        </w:rPr>
        <w:t>Overall b</w:t>
      </w:r>
      <w:r w:rsidR="007B066C">
        <w:rPr>
          <w:rFonts w:cstheme="minorHAnsi"/>
        </w:rPr>
        <w:t xml:space="preserve">aseline characteristics were similar between groups (Table 1). </w:t>
      </w:r>
      <w:r w:rsidR="00940506">
        <w:rPr>
          <w:rFonts w:cstheme="minorHAnsi"/>
        </w:rPr>
        <w:t>M</w:t>
      </w:r>
      <w:r>
        <w:rPr>
          <w:rFonts w:cstheme="minorHAnsi"/>
        </w:rPr>
        <w:t xml:space="preserve">ore patients in the TGD group had </w:t>
      </w:r>
      <w:r w:rsidR="00CC3DD5">
        <w:rPr>
          <w:rFonts w:cstheme="minorHAnsi"/>
        </w:rPr>
        <w:t xml:space="preserve">Charlson Comorbidity Index scores </w:t>
      </w:r>
      <w:r w:rsidR="00CC3DD5" w:rsidRPr="00B729D2">
        <w:rPr>
          <w:rFonts w:cstheme="minorHAnsi"/>
        </w:rPr>
        <w:t>≥</w:t>
      </w:r>
      <w:r w:rsidR="00CC3DD5">
        <w:rPr>
          <w:rFonts w:cstheme="minorHAnsi"/>
        </w:rPr>
        <w:t xml:space="preserve"> 4 </w:t>
      </w:r>
      <w:r>
        <w:rPr>
          <w:rFonts w:cstheme="minorHAnsi"/>
        </w:rPr>
        <w:t>(</w:t>
      </w:r>
      <w:r w:rsidR="00F822FB">
        <w:rPr>
          <w:rFonts w:cstheme="minorHAnsi"/>
        </w:rPr>
        <w:t>17/55</w:t>
      </w:r>
      <w:r>
        <w:rPr>
          <w:rFonts w:cstheme="minorHAnsi"/>
        </w:rPr>
        <w:t xml:space="preserve">, </w:t>
      </w:r>
      <w:r w:rsidR="00CC3DD5">
        <w:rPr>
          <w:rFonts w:cstheme="minorHAnsi"/>
        </w:rPr>
        <w:t>31%</w:t>
      </w:r>
      <w:r w:rsidR="00F822FB">
        <w:rPr>
          <w:rFonts w:cstheme="minorHAnsi"/>
        </w:rPr>
        <w:t>)</w:t>
      </w:r>
      <w:r>
        <w:rPr>
          <w:rFonts w:cstheme="minorHAnsi"/>
        </w:rPr>
        <w:t xml:space="preserve"> compared to patients in the AGD group (</w:t>
      </w:r>
      <w:r w:rsidR="00F822FB">
        <w:rPr>
          <w:rFonts w:cstheme="minorHAnsi"/>
        </w:rPr>
        <w:t>7/51</w:t>
      </w:r>
      <w:r>
        <w:rPr>
          <w:rFonts w:cstheme="minorHAnsi"/>
        </w:rPr>
        <w:t xml:space="preserve">, </w:t>
      </w:r>
      <w:r w:rsidR="00CC3DD5">
        <w:rPr>
          <w:rFonts w:cstheme="minorHAnsi"/>
        </w:rPr>
        <w:t>14%</w:t>
      </w:r>
      <w:r w:rsidR="00F822FB">
        <w:rPr>
          <w:rFonts w:cstheme="minorHAnsi"/>
        </w:rPr>
        <w:t>)</w:t>
      </w:r>
      <w:r w:rsidR="00CC3DD5">
        <w:rPr>
          <w:rFonts w:cstheme="minorHAnsi"/>
        </w:rPr>
        <w:t xml:space="preserve"> </w:t>
      </w:r>
      <w:r w:rsidR="00A95D63">
        <w:rPr>
          <w:rFonts w:cstheme="minorHAnsi"/>
        </w:rPr>
        <w:t>(</w:t>
      </w:r>
      <w:r w:rsidR="0044057D" w:rsidRPr="0044057D">
        <w:rPr>
          <w:rFonts w:cstheme="minorHAnsi"/>
          <w:i/>
          <w:iCs/>
        </w:rPr>
        <w:t>P</w:t>
      </w:r>
      <w:r w:rsidR="009023C8">
        <w:rPr>
          <w:rFonts w:cstheme="minorHAnsi"/>
          <w:i/>
          <w:iCs/>
        </w:rPr>
        <w:t xml:space="preserve"> </w:t>
      </w:r>
      <w:r w:rsidR="00A95D63">
        <w:rPr>
          <w:rFonts w:cstheme="minorHAnsi"/>
        </w:rPr>
        <w:t>=</w:t>
      </w:r>
      <w:r w:rsidR="009023C8">
        <w:rPr>
          <w:rFonts w:cstheme="minorHAnsi"/>
        </w:rPr>
        <w:t xml:space="preserve"> </w:t>
      </w:r>
      <w:r w:rsidR="00A95D63">
        <w:rPr>
          <w:rFonts w:cstheme="minorHAnsi"/>
        </w:rPr>
        <w:t>0.029)</w:t>
      </w:r>
      <w:r w:rsidR="00940506">
        <w:rPr>
          <w:rFonts w:cstheme="minorHAnsi"/>
        </w:rPr>
        <w:t>; however,</w:t>
      </w:r>
      <w:r w:rsidR="00193DFA">
        <w:rPr>
          <w:rFonts w:cstheme="minorHAnsi"/>
        </w:rPr>
        <w:t xml:space="preserve"> the number of patients with</w:t>
      </w:r>
      <w:r w:rsidR="00940506">
        <w:rPr>
          <w:rFonts w:cstheme="minorHAnsi"/>
        </w:rPr>
        <w:t xml:space="preserve"> </w:t>
      </w:r>
      <w:r w:rsidR="009B3CF9">
        <w:rPr>
          <w:rFonts w:cstheme="minorHAnsi"/>
        </w:rPr>
        <w:t>APACHE II scores</w:t>
      </w:r>
      <w:r w:rsidR="00193DFA">
        <w:rPr>
          <w:rFonts w:cstheme="minorHAnsi"/>
        </w:rPr>
        <w:t xml:space="preserve"> ≥ 20 (</w:t>
      </w:r>
      <w:r w:rsidR="00904207">
        <w:rPr>
          <w:rFonts w:cstheme="minorHAnsi"/>
        </w:rPr>
        <w:t>0</w:t>
      </w:r>
      <w:r w:rsidR="003610C7">
        <w:rPr>
          <w:rFonts w:cstheme="minorHAnsi"/>
        </w:rPr>
        <w:t>/55</w:t>
      </w:r>
      <w:r w:rsidR="00E45D05">
        <w:rPr>
          <w:rFonts w:cstheme="minorHAnsi"/>
        </w:rPr>
        <w:t>, 0%</w:t>
      </w:r>
      <w:r w:rsidR="00904207">
        <w:rPr>
          <w:rFonts w:cstheme="minorHAnsi"/>
        </w:rPr>
        <w:t xml:space="preserve"> </w:t>
      </w:r>
      <w:r w:rsidR="00261AF7">
        <w:rPr>
          <w:rFonts w:cstheme="minorHAnsi"/>
        </w:rPr>
        <w:t xml:space="preserve">TGD </w:t>
      </w:r>
      <w:r w:rsidR="00904207">
        <w:rPr>
          <w:rFonts w:cstheme="minorHAnsi"/>
        </w:rPr>
        <w:t>versus 3/51</w:t>
      </w:r>
      <w:r w:rsidR="00261AF7">
        <w:rPr>
          <w:rFonts w:cstheme="minorHAnsi"/>
        </w:rPr>
        <w:t>, 6%</w:t>
      </w:r>
      <w:r w:rsidR="003610C7">
        <w:rPr>
          <w:rFonts w:cstheme="minorHAnsi"/>
        </w:rPr>
        <w:t xml:space="preserve"> AGD</w:t>
      </w:r>
      <w:r w:rsidR="00904207">
        <w:rPr>
          <w:rFonts w:cstheme="minorHAnsi"/>
        </w:rPr>
        <w:t xml:space="preserve">, </w:t>
      </w:r>
      <w:r w:rsidR="00261AF7">
        <w:rPr>
          <w:rFonts w:cstheme="minorHAnsi"/>
        </w:rPr>
        <w:t xml:space="preserve">respectively, </w:t>
      </w:r>
      <w:r w:rsidR="0044057D" w:rsidRPr="00EB3AFD">
        <w:rPr>
          <w:rFonts w:cstheme="minorHAnsi"/>
          <w:i/>
          <w:iCs/>
        </w:rPr>
        <w:t>P</w:t>
      </w:r>
      <w:r w:rsidR="009023C8">
        <w:rPr>
          <w:rFonts w:cstheme="minorHAnsi"/>
          <w:i/>
          <w:iCs/>
        </w:rPr>
        <w:t xml:space="preserve"> </w:t>
      </w:r>
      <w:r w:rsidR="00EB3AFD">
        <w:rPr>
          <w:rFonts w:cstheme="minorHAnsi"/>
        </w:rPr>
        <w:t xml:space="preserve"> =</w:t>
      </w:r>
      <w:r w:rsidR="009023C8">
        <w:rPr>
          <w:rFonts w:cstheme="minorHAnsi"/>
        </w:rPr>
        <w:t xml:space="preserve"> </w:t>
      </w:r>
      <w:r w:rsidR="00EB3AFD">
        <w:rPr>
          <w:rFonts w:cstheme="minorHAnsi"/>
        </w:rPr>
        <w:t>0</w:t>
      </w:r>
      <w:r w:rsidR="00904207">
        <w:rPr>
          <w:rFonts w:cstheme="minorHAnsi"/>
        </w:rPr>
        <w:t xml:space="preserve">.108) and </w:t>
      </w:r>
      <w:r w:rsidR="00E65C74">
        <w:rPr>
          <w:rFonts w:cstheme="minorHAnsi"/>
        </w:rPr>
        <w:t>Pitt Bacteremia scores ≥ 4 (3/</w:t>
      </w:r>
      <w:r w:rsidR="00553FAB">
        <w:rPr>
          <w:rFonts w:cstheme="minorHAnsi"/>
        </w:rPr>
        <w:t>55, 5% TGD versus 3</w:t>
      </w:r>
      <w:r w:rsidR="00E65E34">
        <w:rPr>
          <w:rFonts w:cstheme="minorHAnsi"/>
        </w:rPr>
        <w:t>/51</w:t>
      </w:r>
      <w:r w:rsidR="00BA29D6">
        <w:rPr>
          <w:rFonts w:cstheme="minorHAnsi"/>
        </w:rPr>
        <w:t xml:space="preserve">, </w:t>
      </w:r>
      <w:r w:rsidR="00E65E34">
        <w:rPr>
          <w:rFonts w:cstheme="minorHAnsi"/>
        </w:rPr>
        <w:t xml:space="preserve">6%, respectively, </w:t>
      </w:r>
      <w:r w:rsidR="00EB3AFD" w:rsidRPr="00EB3AFD">
        <w:rPr>
          <w:rFonts w:cstheme="minorHAnsi"/>
          <w:i/>
          <w:iCs/>
        </w:rPr>
        <w:t>P</w:t>
      </w:r>
      <w:r w:rsidR="00E65E34">
        <w:rPr>
          <w:rFonts w:cstheme="minorHAnsi"/>
        </w:rPr>
        <w:t xml:space="preserve"> = </w:t>
      </w:r>
      <w:r w:rsidR="00456D75">
        <w:rPr>
          <w:rFonts w:cstheme="minorHAnsi"/>
        </w:rPr>
        <w:t>1</w:t>
      </w:r>
      <w:r w:rsidR="00BA29D6">
        <w:rPr>
          <w:rFonts w:cstheme="minorHAnsi"/>
        </w:rPr>
        <w:t>.0</w:t>
      </w:r>
      <w:r w:rsidR="00456D75">
        <w:rPr>
          <w:rFonts w:cstheme="minorHAnsi"/>
        </w:rPr>
        <w:t>)</w:t>
      </w:r>
      <w:r w:rsidR="004C666A">
        <w:rPr>
          <w:rFonts w:cstheme="minorHAnsi"/>
        </w:rPr>
        <w:t xml:space="preserve"> were similar</w:t>
      </w:r>
      <w:r>
        <w:rPr>
          <w:rFonts w:cstheme="minorHAnsi"/>
        </w:rPr>
        <w:t xml:space="preserve">. In addition, </w:t>
      </w:r>
      <w:r w:rsidR="00F822FB">
        <w:rPr>
          <w:rFonts w:cstheme="minorHAnsi"/>
        </w:rPr>
        <w:t>13</w:t>
      </w:r>
      <w:r w:rsidR="00BA29D6">
        <w:rPr>
          <w:rFonts w:cstheme="minorHAnsi"/>
        </w:rPr>
        <w:t>/55</w:t>
      </w:r>
      <w:r w:rsidR="00F822FB">
        <w:rPr>
          <w:rFonts w:cstheme="minorHAnsi"/>
        </w:rPr>
        <w:t xml:space="preserve"> </w:t>
      </w:r>
      <w:r w:rsidR="007F202D">
        <w:rPr>
          <w:rFonts w:cstheme="minorHAnsi"/>
        </w:rPr>
        <w:t xml:space="preserve">(24%) </w:t>
      </w:r>
      <w:r>
        <w:rPr>
          <w:rFonts w:cstheme="minorHAnsi"/>
        </w:rPr>
        <w:t xml:space="preserve">TGD </w:t>
      </w:r>
      <w:r w:rsidR="00F822FB">
        <w:rPr>
          <w:rFonts w:cstheme="minorHAnsi"/>
        </w:rPr>
        <w:t xml:space="preserve">patients </w:t>
      </w:r>
      <w:r w:rsidR="00CC3DD5">
        <w:rPr>
          <w:rFonts w:cstheme="minorHAnsi"/>
        </w:rPr>
        <w:t xml:space="preserve">required initial ICU management compared to </w:t>
      </w:r>
      <w:r w:rsidR="00C34202">
        <w:rPr>
          <w:rFonts w:cstheme="minorHAnsi"/>
        </w:rPr>
        <w:t>8</w:t>
      </w:r>
      <w:r w:rsidR="00BA29D6">
        <w:rPr>
          <w:rFonts w:cstheme="minorHAnsi"/>
        </w:rPr>
        <w:t>/51</w:t>
      </w:r>
      <w:r w:rsidR="007F202D">
        <w:rPr>
          <w:rFonts w:cstheme="minorHAnsi"/>
        </w:rPr>
        <w:t xml:space="preserve"> (16</w:t>
      </w:r>
      <w:r w:rsidR="00182922">
        <w:rPr>
          <w:rFonts w:cstheme="minorHAnsi"/>
        </w:rPr>
        <w:t>%) AGD</w:t>
      </w:r>
      <w:r>
        <w:rPr>
          <w:rFonts w:cstheme="minorHAnsi"/>
        </w:rPr>
        <w:t xml:space="preserve"> </w:t>
      </w:r>
      <w:r w:rsidR="00C34202">
        <w:rPr>
          <w:rFonts w:cstheme="minorHAnsi"/>
        </w:rPr>
        <w:t xml:space="preserve">patients </w:t>
      </w:r>
      <w:r w:rsidR="00386BF4">
        <w:rPr>
          <w:rFonts w:cstheme="minorHAnsi"/>
        </w:rPr>
        <w:t>(</w:t>
      </w:r>
      <w:r w:rsidR="00EB3AFD" w:rsidRPr="00EB3AFD">
        <w:rPr>
          <w:rFonts w:cstheme="minorHAnsi"/>
          <w:i/>
          <w:iCs/>
        </w:rPr>
        <w:t>P</w:t>
      </w:r>
      <w:r w:rsidR="009023C8">
        <w:rPr>
          <w:rFonts w:cstheme="minorHAnsi"/>
          <w:i/>
          <w:iCs/>
        </w:rPr>
        <w:t xml:space="preserve"> </w:t>
      </w:r>
      <w:r w:rsidR="00386BF4">
        <w:rPr>
          <w:rFonts w:cstheme="minorHAnsi"/>
        </w:rPr>
        <w:t>=</w:t>
      </w:r>
      <w:r w:rsidR="009023C8">
        <w:rPr>
          <w:rFonts w:cstheme="minorHAnsi"/>
        </w:rPr>
        <w:t xml:space="preserve"> </w:t>
      </w:r>
      <w:r w:rsidR="00386BF4">
        <w:rPr>
          <w:rFonts w:cstheme="minorHAnsi"/>
        </w:rPr>
        <w:t>0.3)</w:t>
      </w:r>
      <w:r w:rsidR="00CC3DD5">
        <w:rPr>
          <w:rFonts w:cstheme="minorHAnsi"/>
        </w:rPr>
        <w:t xml:space="preserve">. </w:t>
      </w:r>
      <w:r w:rsidR="005054E9">
        <w:rPr>
          <w:rFonts w:cstheme="minorHAnsi"/>
        </w:rPr>
        <w:t>Most</w:t>
      </w:r>
      <w:r w:rsidR="00517910">
        <w:rPr>
          <w:rFonts w:cstheme="minorHAnsi"/>
        </w:rPr>
        <w:t xml:space="preserve"> of </w:t>
      </w:r>
      <w:r w:rsidR="005054E9">
        <w:rPr>
          <w:rFonts w:cstheme="minorHAnsi"/>
        </w:rPr>
        <w:t xml:space="preserve">the </w:t>
      </w:r>
      <w:r w:rsidR="00517910">
        <w:rPr>
          <w:rFonts w:cstheme="minorHAnsi"/>
        </w:rPr>
        <w:t xml:space="preserve">patients in both groups had skin and soft tissue infections, while </w:t>
      </w:r>
      <w:r w:rsidR="00C34202">
        <w:rPr>
          <w:rFonts w:cstheme="minorHAnsi"/>
        </w:rPr>
        <w:t xml:space="preserve">endocarditis </w:t>
      </w:r>
      <w:r w:rsidR="00517910">
        <w:rPr>
          <w:rFonts w:cstheme="minorHAnsi"/>
        </w:rPr>
        <w:t xml:space="preserve">was more common in AGD </w:t>
      </w:r>
      <w:r w:rsidR="00210F57">
        <w:rPr>
          <w:rFonts w:cstheme="minorHAnsi"/>
        </w:rPr>
        <w:t>patients (</w:t>
      </w:r>
      <w:r w:rsidR="00C34202">
        <w:rPr>
          <w:rFonts w:cstheme="minorHAnsi"/>
        </w:rPr>
        <w:t>13/5</w:t>
      </w:r>
      <w:r w:rsidR="00F9104A">
        <w:rPr>
          <w:rFonts w:cstheme="minorHAnsi"/>
        </w:rPr>
        <w:t>1</w:t>
      </w:r>
      <w:r w:rsidR="00C34202">
        <w:rPr>
          <w:rFonts w:cstheme="minorHAnsi"/>
        </w:rPr>
        <w:t>, 26%</w:t>
      </w:r>
      <w:r w:rsidR="00F9515B">
        <w:rPr>
          <w:rFonts w:cstheme="minorHAnsi"/>
        </w:rPr>
        <w:t xml:space="preserve">) compared to TGD </w:t>
      </w:r>
      <w:r w:rsidR="00517910">
        <w:rPr>
          <w:rFonts w:cstheme="minorHAnsi"/>
        </w:rPr>
        <w:t>patients</w:t>
      </w:r>
      <w:r w:rsidR="00F9515B">
        <w:rPr>
          <w:rFonts w:cstheme="minorHAnsi"/>
        </w:rPr>
        <w:t xml:space="preserve"> (</w:t>
      </w:r>
      <w:r w:rsidR="00C34202">
        <w:rPr>
          <w:rFonts w:cstheme="minorHAnsi"/>
        </w:rPr>
        <w:t>5/55, 9%)</w:t>
      </w:r>
      <w:r w:rsidR="00F9515B">
        <w:rPr>
          <w:rFonts w:cstheme="minorHAnsi"/>
        </w:rPr>
        <w:t xml:space="preserve"> (</w:t>
      </w:r>
      <w:r w:rsidR="00EB3AFD" w:rsidRPr="00EB3AFD">
        <w:rPr>
          <w:rFonts w:cstheme="minorHAnsi"/>
          <w:i/>
          <w:iCs/>
        </w:rPr>
        <w:t>P</w:t>
      </w:r>
      <w:r w:rsidR="00F17E39">
        <w:rPr>
          <w:rFonts w:cstheme="minorHAnsi"/>
          <w:i/>
          <w:iCs/>
        </w:rPr>
        <w:t xml:space="preserve"> </w:t>
      </w:r>
      <w:r w:rsidR="00F9515B">
        <w:rPr>
          <w:rFonts w:cstheme="minorHAnsi"/>
        </w:rPr>
        <w:t>=</w:t>
      </w:r>
      <w:r w:rsidR="00F17E39">
        <w:rPr>
          <w:rFonts w:cstheme="minorHAnsi"/>
        </w:rPr>
        <w:t xml:space="preserve"> </w:t>
      </w:r>
      <w:r w:rsidR="00F9515B">
        <w:rPr>
          <w:rFonts w:cstheme="minorHAnsi"/>
        </w:rPr>
        <w:t>0.037).</w:t>
      </w:r>
      <w:r w:rsidR="00F9104A">
        <w:rPr>
          <w:rFonts w:cstheme="minorHAnsi"/>
        </w:rPr>
        <w:t xml:space="preserve"> </w:t>
      </w:r>
      <w:r w:rsidR="007A05AF">
        <w:rPr>
          <w:rFonts w:cstheme="minorHAnsi"/>
        </w:rPr>
        <w:t>More patients in the TGD achieved source control compared to the AGD</w:t>
      </w:r>
      <w:r w:rsidR="00165835">
        <w:rPr>
          <w:rFonts w:cstheme="minorHAnsi"/>
        </w:rPr>
        <w:t xml:space="preserve"> group. (41/55, 75%</w:t>
      </w:r>
      <w:r w:rsidR="00CF2CDE">
        <w:rPr>
          <w:rFonts w:cstheme="minorHAnsi"/>
        </w:rPr>
        <w:t xml:space="preserve"> </w:t>
      </w:r>
      <w:r w:rsidR="00165835">
        <w:rPr>
          <w:rFonts w:cstheme="minorHAnsi"/>
        </w:rPr>
        <w:t>versus 31/51, 61%</w:t>
      </w:r>
      <w:r w:rsidR="0034067D">
        <w:rPr>
          <w:rFonts w:cstheme="minorHAnsi"/>
        </w:rPr>
        <w:t xml:space="preserve">, </w:t>
      </w:r>
      <w:r w:rsidR="00165835">
        <w:rPr>
          <w:rFonts w:cstheme="minorHAnsi"/>
        </w:rPr>
        <w:t xml:space="preserve">respectively, </w:t>
      </w:r>
      <w:r w:rsidR="00EB3AFD" w:rsidRPr="00EB3AFD">
        <w:rPr>
          <w:rFonts w:cstheme="minorHAnsi"/>
          <w:i/>
          <w:iCs/>
        </w:rPr>
        <w:t>P</w:t>
      </w:r>
      <w:r w:rsidR="00EB3AFD" w:rsidDel="00EB3AFD">
        <w:rPr>
          <w:rFonts w:cstheme="minorHAnsi"/>
        </w:rPr>
        <w:t xml:space="preserve"> </w:t>
      </w:r>
      <w:r w:rsidR="00165835">
        <w:rPr>
          <w:rFonts w:cstheme="minorHAnsi"/>
        </w:rPr>
        <w:t xml:space="preserve">= </w:t>
      </w:r>
      <w:r w:rsidR="005054E9">
        <w:rPr>
          <w:rFonts w:cstheme="minorHAnsi"/>
        </w:rPr>
        <w:t>0</w:t>
      </w:r>
      <w:r w:rsidR="00CF2CDE">
        <w:rPr>
          <w:rFonts w:cstheme="minorHAnsi"/>
        </w:rPr>
        <w:t xml:space="preserve">.127). </w:t>
      </w:r>
      <w:r w:rsidR="00F9104A">
        <w:rPr>
          <w:rFonts w:cstheme="minorHAnsi"/>
        </w:rPr>
        <w:t>There were similar number</w:t>
      </w:r>
      <w:r w:rsidR="0086662D">
        <w:rPr>
          <w:rFonts w:cstheme="minorHAnsi"/>
        </w:rPr>
        <w:t>s</w:t>
      </w:r>
      <w:r w:rsidR="00F9104A">
        <w:rPr>
          <w:rFonts w:cstheme="minorHAnsi"/>
        </w:rPr>
        <w:t xml:space="preserve"> of patients on concomitant nephrotoxic agents in the TGD group (49/55, 89%) and AGD group (44/51, 86%)</w:t>
      </w:r>
      <w:r w:rsidR="004F78D6">
        <w:rPr>
          <w:rFonts w:cstheme="minorHAnsi"/>
        </w:rPr>
        <w:t xml:space="preserve"> (</w:t>
      </w:r>
      <w:r w:rsidR="00F17E39" w:rsidRPr="00EB3AFD">
        <w:rPr>
          <w:rFonts w:cstheme="minorHAnsi"/>
          <w:i/>
          <w:iCs/>
        </w:rPr>
        <w:t>P</w:t>
      </w:r>
      <w:r w:rsidR="00F17E39" w:rsidDel="00F17E39">
        <w:rPr>
          <w:rFonts w:cstheme="minorHAnsi"/>
        </w:rPr>
        <w:t xml:space="preserve"> </w:t>
      </w:r>
      <w:r w:rsidR="004F78D6">
        <w:rPr>
          <w:rFonts w:cstheme="minorHAnsi"/>
        </w:rPr>
        <w:t>=</w:t>
      </w:r>
      <w:r w:rsidR="009023C8">
        <w:rPr>
          <w:rFonts w:cstheme="minorHAnsi"/>
        </w:rPr>
        <w:t xml:space="preserve"> </w:t>
      </w:r>
      <w:r w:rsidR="004F78D6">
        <w:rPr>
          <w:rFonts w:cstheme="minorHAnsi"/>
        </w:rPr>
        <w:t>0.660) with iodinated contrast and piperacillin/tazobactam being the most common</w:t>
      </w:r>
      <w:r w:rsidR="00EC65B8">
        <w:rPr>
          <w:rFonts w:cstheme="minorHAnsi"/>
        </w:rPr>
        <w:t>.</w:t>
      </w:r>
    </w:p>
    <w:p w14:paraId="48FC48E1" w14:textId="77777777" w:rsidR="007B066C" w:rsidRDefault="007B066C" w:rsidP="00A711C4">
      <w:pPr>
        <w:spacing w:after="0" w:line="480" w:lineRule="auto"/>
        <w:contextualSpacing/>
        <w:rPr>
          <w:rFonts w:cstheme="minorHAnsi"/>
          <w:b/>
          <w:highlight w:val="yellow"/>
        </w:rPr>
      </w:pPr>
    </w:p>
    <w:p w14:paraId="27D3B84D" w14:textId="524372DF" w:rsidR="005532F0" w:rsidRPr="009F24E4" w:rsidRDefault="00373D4D" w:rsidP="00A711C4">
      <w:pPr>
        <w:spacing w:after="0" w:line="480" w:lineRule="auto"/>
        <w:contextualSpacing/>
        <w:rPr>
          <w:rFonts w:cstheme="minorHAnsi"/>
          <w:b/>
        </w:rPr>
      </w:pPr>
      <w:r w:rsidRPr="009F24E4">
        <w:rPr>
          <w:rFonts w:cstheme="minorHAnsi"/>
          <w:b/>
        </w:rPr>
        <w:t>Primary Outcome</w:t>
      </w:r>
      <w:r w:rsidR="00D238DA" w:rsidRPr="009F24E4">
        <w:rPr>
          <w:rFonts w:cstheme="minorHAnsi"/>
          <w:b/>
        </w:rPr>
        <w:t xml:space="preserve"> </w:t>
      </w:r>
    </w:p>
    <w:p w14:paraId="73A5E075" w14:textId="1AAC5E7D" w:rsidR="00BA68F7" w:rsidRPr="00BA68F7" w:rsidRDefault="00373D4D" w:rsidP="00A711C4">
      <w:pPr>
        <w:spacing w:after="0" w:line="480" w:lineRule="auto"/>
        <w:contextualSpacing/>
        <w:rPr>
          <w:rFonts w:cstheme="minorHAnsi"/>
        </w:rPr>
      </w:pPr>
      <w:proofErr w:type="gramStart"/>
      <w:r>
        <w:rPr>
          <w:rFonts w:cstheme="minorHAnsi"/>
        </w:rPr>
        <w:lastRenderedPageBreak/>
        <w:t>Microbiologic</w:t>
      </w:r>
      <w:proofErr w:type="gramEnd"/>
      <w:r>
        <w:rPr>
          <w:rFonts w:cstheme="minorHAnsi"/>
        </w:rPr>
        <w:t xml:space="preserve"> success was achieved in </w:t>
      </w:r>
      <w:r w:rsidR="00C441B9">
        <w:rPr>
          <w:rFonts w:cstheme="minorHAnsi"/>
        </w:rPr>
        <w:t>52/55</w:t>
      </w:r>
      <w:r>
        <w:rPr>
          <w:rFonts w:cstheme="minorHAnsi"/>
        </w:rPr>
        <w:t xml:space="preserve"> </w:t>
      </w:r>
      <w:r w:rsidR="002E5E90">
        <w:rPr>
          <w:rFonts w:cstheme="minorHAnsi"/>
        </w:rPr>
        <w:t xml:space="preserve">(95%) </w:t>
      </w:r>
      <w:r>
        <w:rPr>
          <w:rFonts w:cstheme="minorHAnsi"/>
        </w:rPr>
        <w:t xml:space="preserve">TGD patients compared to </w:t>
      </w:r>
      <w:r w:rsidR="00C441B9">
        <w:rPr>
          <w:rFonts w:cstheme="minorHAnsi"/>
        </w:rPr>
        <w:t>50/51</w:t>
      </w:r>
      <w:r>
        <w:rPr>
          <w:rFonts w:cstheme="minorHAnsi"/>
        </w:rPr>
        <w:t xml:space="preserve"> (</w:t>
      </w:r>
      <w:r w:rsidR="00C441B9">
        <w:rPr>
          <w:rFonts w:cstheme="minorHAnsi"/>
        </w:rPr>
        <w:t>98</w:t>
      </w:r>
      <w:r>
        <w:rPr>
          <w:rFonts w:cstheme="minorHAnsi"/>
        </w:rPr>
        <w:t>%) AGD patients (</w:t>
      </w:r>
      <w:r w:rsidR="00DF60AB" w:rsidRPr="00EB3AFD">
        <w:rPr>
          <w:rFonts w:cstheme="minorHAnsi"/>
          <w:i/>
          <w:iCs/>
        </w:rPr>
        <w:t>P</w:t>
      </w:r>
      <w:r w:rsidR="00DF60AB">
        <w:rPr>
          <w:rFonts w:cstheme="minorHAnsi"/>
        </w:rPr>
        <w:t xml:space="preserve"> </w:t>
      </w:r>
      <w:r w:rsidR="00BA68F7" w:rsidRPr="00BA68F7">
        <w:rPr>
          <w:rFonts w:cstheme="minorHAnsi"/>
        </w:rPr>
        <w:t>=</w:t>
      </w:r>
      <w:r w:rsidR="00DF60AB">
        <w:rPr>
          <w:rFonts w:cstheme="minorHAnsi"/>
        </w:rPr>
        <w:t xml:space="preserve"> </w:t>
      </w:r>
      <w:r w:rsidR="00C441B9">
        <w:rPr>
          <w:rFonts w:cstheme="minorHAnsi"/>
        </w:rPr>
        <w:t>0.619</w:t>
      </w:r>
      <w:r w:rsidR="00BA68F7" w:rsidRPr="00BA68F7">
        <w:rPr>
          <w:rFonts w:cstheme="minorHAnsi"/>
        </w:rPr>
        <w:t xml:space="preserve">) (Table 2). Time to first negative </w:t>
      </w:r>
      <w:r>
        <w:rPr>
          <w:rFonts w:cstheme="minorHAnsi"/>
        </w:rPr>
        <w:t xml:space="preserve">blood </w:t>
      </w:r>
      <w:r w:rsidR="00BA68F7" w:rsidRPr="00BA68F7">
        <w:rPr>
          <w:rFonts w:cstheme="minorHAnsi"/>
        </w:rPr>
        <w:t>culture was</w:t>
      </w:r>
      <w:r w:rsidR="00C441B9">
        <w:rPr>
          <w:rFonts w:cstheme="minorHAnsi"/>
        </w:rPr>
        <w:t xml:space="preserve"> </w:t>
      </w:r>
      <w:r w:rsidR="00982D01">
        <w:rPr>
          <w:rFonts w:cstheme="minorHAnsi"/>
        </w:rPr>
        <w:t xml:space="preserve">similar </w:t>
      </w:r>
      <w:r w:rsidR="00BA68F7" w:rsidRPr="00BA68F7">
        <w:rPr>
          <w:rFonts w:cstheme="minorHAnsi"/>
        </w:rPr>
        <w:t>between groups with a median of 3 days</w:t>
      </w:r>
      <w:r w:rsidR="00C441B9">
        <w:rPr>
          <w:rFonts w:cstheme="minorHAnsi"/>
        </w:rPr>
        <w:t xml:space="preserve"> </w:t>
      </w:r>
      <w:r w:rsidR="00BA68F7" w:rsidRPr="00BA68F7">
        <w:rPr>
          <w:rFonts w:cstheme="minorHAnsi"/>
        </w:rPr>
        <w:t>(</w:t>
      </w:r>
      <w:r w:rsidR="00BE24C9">
        <w:rPr>
          <w:rFonts w:cstheme="minorHAnsi"/>
        </w:rPr>
        <w:t>IQR 2-5 days</w:t>
      </w:r>
      <w:r w:rsidR="001475A4">
        <w:rPr>
          <w:rFonts w:cstheme="minorHAnsi"/>
        </w:rPr>
        <w:t xml:space="preserve">, </w:t>
      </w:r>
      <w:r w:rsidR="00DF60AB" w:rsidRPr="00EB3AFD">
        <w:rPr>
          <w:rFonts w:cstheme="minorHAnsi"/>
          <w:i/>
          <w:iCs/>
        </w:rPr>
        <w:t>P</w:t>
      </w:r>
      <w:r w:rsidR="00DF60AB" w:rsidRPr="00BA68F7">
        <w:rPr>
          <w:rFonts w:cstheme="minorHAnsi"/>
        </w:rPr>
        <w:t xml:space="preserve"> </w:t>
      </w:r>
      <w:r w:rsidR="001475A4" w:rsidRPr="00BA68F7">
        <w:rPr>
          <w:rFonts w:cstheme="minorHAnsi"/>
        </w:rPr>
        <w:t>=</w:t>
      </w:r>
      <w:r w:rsidR="00DF60AB">
        <w:rPr>
          <w:rFonts w:cstheme="minorHAnsi"/>
        </w:rPr>
        <w:t xml:space="preserve"> </w:t>
      </w:r>
      <w:r w:rsidR="001475A4">
        <w:rPr>
          <w:rFonts w:cstheme="minorHAnsi"/>
        </w:rPr>
        <w:t>0</w:t>
      </w:r>
      <w:r w:rsidR="001475A4" w:rsidRPr="00BA68F7">
        <w:rPr>
          <w:rFonts w:cstheme="minorHAnsi"/>
        </w:rPr>
        <w:t>.</w:t>
      </w:r>
      <w:r w:rsidR="001475A4">
        <w:rPr>
          <w:rFonts w:cstheme="minorHAnsi"/>
        </w:rPr>
        <w:t>592</w:t>
      </w:r>
      <w:r w:rsidR="00BA68F7" w:rsidRPr="00BA68F7">
        <w:rPr>
          <w:rFonts w:cstheme="minorHAnsi"/>
        </w:rPr>
        <w:t xml:space="preserve">). </w:t>
      </w:r>
    </w:p>
    <w:p w14:paraId="4B47CDCC" w14:textId="77777777" w:rsidR="00BA68F7" w:rsidRDefault="00BA68F7" w:rsidP="00A711C4">
      <w:pPr>
        <w:spacing w:after="0" w:line="480" w:lineRule="auto"/>
        <w:contextualSpacing/>
        <w:rPr>
          <w:rFonts w:cstheme="minorHAnsi"/>
          <w:b/>
          <w:highlight w:val="yellow"/>
        </w:rPr>
      </w:pPr>
    </w:p>
    <w:p w14:paraId="0AECC3B5" w14:textId="604B8CE2" w:rsidR="008133D8" w:rsidRPr="009F24E4" w:rsidRDefault="00993619" w:rsidP="00A711C4">
      <w:pPr>
        <w:spacing w:after="0" w:line="480" w:lineRule="auto"/>
        <w:contextualSpacing/>
        <w:rPr>
          <w:rFonts w:cstheme="minorHAnsi"/>
          <w:b/>
        </w:rPr>
      </w:pPr>
      <w:r w:rsidRPr="009F24E4">
        <w:rPr>
          <w:rFonts w:cstheme="minorHAnsi"/>
          <w:b/>
        </w:rPr>
        <w:t xml:space="preserve">Secondary Outcomes </w:t>
      </w:r>
    </w:p>
    <w:p w14:paraId="774213B6" w14:textId="39F5B414" w:rsidR="008D6789" w:rsidRDefault="00373D4D" w:rsidP="00A711C4">
      <w:pPr>
        <w:spacing w:after="0" w:line="480" w:lineRule="auto"/>
        <w:contextualSpacing/>
        <w:rPr>
          <w:rFonts w:cstheme="minorHAnsi"/>
        </w:rPr>
      </w:pPr>
      <w:r>
        <w:rPr>
          <w:rFonts w:cstheme="minorHAnsi"/>
        </w:rPr>
        <w:t xml:space="preserve">Secondary outcomes data </w:t>
      </w:r>
      <w:r w:rsidR="00B769AA">
        <w:rPr>
          <w:rFonts w:cstheme="minorHAnsi"/>
        </w:rPr>
        <w:t xml:space="preserve">are </w:t>
      </w:r>
      <w:r>
        <w:rPr>
          <w:rFonts w:cstheme="minorHAnsi"/>
        </w:rPr>
        <w:t xml:space="preserve">listed in Table 2. </w:t>
      </w:r>
      <w:r w:rsidR="00396D6E">
        <w:rPr>
          <w:rFonts w:cstheme="minorHAnsi"/>
        </w:rPr>
        <w:t>Initial</w:t>
      </w:r>
      <w:r w:rsidR="008D6789">
        <w:rPr>
          <w:rFonts w:cstheme="minorHAnsi"/>
        </w:rPr>
        <w:t xml:space="preserve"> steady state </w:t>
      </w:r>
      <w:r w:rsidR="00396D6E">
        <w:rPr>
          <w:rFonts w:cstheme="minorHAnsi"/>
        </w:rPr>
        <w:t xml:space="preserve">vancomycin </w:t>
      </w:r>
      <w:r w:rsidR="007C1D3D">
        <w:rPr>
          <w:rFonts w:cstheme="minorHAnsi"/>
        </w:rPr>
        <w:t>therapeutic targets were</w:t>
      </w:r>
      <w:r w:rsidR="008D6789">
        <w:rPr>
          <w:rFonts w:cstheme="minorHAnsi"/>
        </w:rPr>
        <w:t xml:space="preserve"> achieved by 24</w:t>
      </w:r>
      <w:r w:rsidR="00153B70">
        <w:rPr>
          <w:rFonts w:cstheme="minorHAnsi"/>
        </w:rPr>
        <w:t>/55</w:t>
      </w:r>
      <w:r w:rsidR="008D6789">
        <w:rPr>
          <w:rFonts w:cstheme="minorHAnsi"/>
        </w:rPr>
        <w:t xml:space="preserve"> </w:t>
      </w:r>
      <w:r w:rsidR="009D413D">
        <w:rPr>
          <w:rFonts w:cstheme="minorHAnsi"/>
        </w:rPr>
        <w:t xml:space="preserve">(44%) </w:t>
      </w:r>
      <w:r w:rsidR="008D6789">
        <w:rPr>
          <w:rFonts w:cstheme="minorHAnsi"/>
        </w:rPr>
        <w:t>TGD patients and 24</w:t>
      </w:r>
      <w:r w:rsidR="00D706C9">
        <w:rPr>
          <w:rFonts w:cstheme="minorHAnsi"/>
        </w:rPr>
        <w:t>/51</w:t>
      </w:r>
      <w:r w:rsidR="008D6789">
        <w:rPr>
          <w:rFonts w:cstheme="minorHAnsi"/>
        </w:rPr>
        <w:t xml:space="preserve"> </w:t>
      </w:r>
      <w:r w:rsidR="009D413D">
        <w:rPr>
          <w:rFonts w:cstheme="minorHAnsi"/>
        </w:rPr>
        <w:t xml:space="preserve">(47%) </w:t>
      </w:r>
      <w:r w:rsidR="008D6789">
        <w:rPr>
          <w:rFonts w:cstheme="minorHAnsi"/>
        </w:rPr>
        <w:t>AGD patients</w:t>
      </w:r>
      <w:r w:rsidR="009D413D">
        <w:rPr>
          <w:rFonts w:cstheme="minorHAnsi"/>
        </w:rPr>
        <w:t xml:space="preserve"> (</w:t>
      </w:r>
      <w:r w:rsidR="00DF60AB" w:rsidRPr="00EB3AFD">
        <w:rPr>
          <w:rFonts w:cstheme="minorHAnsi"/>
          <w:i/>
          <w:iCs/>
        </w:rPr>
        <w:t>P</w:t>
      </w:r>
      <w:r w:rsidR="00DF60AB">
        <w:rPr>
          <w:rFonts w:cstheme="minorHAnsi"/>
        </w:rPr>
        <w:t xml:space="preserve"> </w:t>
      </w:r>
      <w:r w:rsidR="008D6789">
        <w:rPr>
          <w:rFonts w:cstheme="minorHAnsi"/>
        </w:rPr>
        <w:t>=</w:t>
      </w:r>
      <w:r w:rsidR="00DF60AB">
        <w:rPr>
          <w:rFonts w:cstheme="minorHAnsi"/>
        </w:rPr>
        <w:t xml:space="preserve"> </w:t>
      </w:r>
      <w:r w:rsidR="008D6789">
        <w:rPr>
          <w:rFonts w:cstheme="minorHAnsi"/>
        </w:rPr>
        <w:t>0.723</w:t>
      </w:r>
      <w:r w:rsidR="009D413D">
        <w:rPr>
          <w:rFonts w:cstheme="minorHAnsi"/>
        </w:rPr>
        <w:t>)</w:t>
      </w:r>
      <w:r w:rsidR="00895E83">
        <w:rPr>
          <w:rFonts w:cstheme="minorHAnsi"/>
        </w:rPr>
        <w:t xml:space="preserve">. The </w:t>
      </w:r>
      <w:r w:rsidR="008D6789">
        <w:rPr>
          <w:rFonts w:cstheme="minorHAnsi"/>
        </w:rPr>
        <w:t xml:space="preserve">median trough </w:t>
      </w:r>
      <w:r w:rsidR="00895E83">
        <w:rPr>
          <w:rFonts w:cstheme="minorHAnsi"/>
        </w:rPr>
        <w:t xml:space="preserve">was </w:t>
      </w:r>
      <w:r w:rsidR="008D6789">
        <w:rPr>
          <w:rFonts w:cstheme="minorHAnsi"/>
        </w:rPr>
        <w:t>11.9 mcg/mL</w:t>
      </w:r>
      <w:r w:rsidR="00E615EC">
        <w:rPr>
          <w:rFonts w:cstheme="minorHAnsi"/>
        </w:rPr>
        <w:t xml:space="preserve"> (</w:t>
      </w:r>
      <w:r w:rsidR="005F1BE2">
        <w:rPr>
          <w:rFonts w:cstheme="minorHAnsi"/>
        </w:rPr>
        <w:t>IQR 7.4-16.3 mcg/mL</w:t>
      </w:r>
      <w:r w:rsidR="00E615EC">
        <w:rPr>
          <w:rFonts w:cstheme="minorHAnsi"/>
        </w:rPr>
        <w:t xml:space="preserve">) </w:t>
      </w:r>
      <w:r w:rsidR="0074707F">
        <w:rPr>
          <w:rFonts w:cstheme="minorHAnsi"/>
        </w:rPr>
        <w:t xml:space="preserve">in </w:t>
      </w:r>
      <w:r w:rsidR="009D413D">
        <w:rPr>
          <w:rFonts w:cstheme="minorHAnsi"/>
        </w:rPr>
        <w:t>TGD</w:t>
      </w:r>
      <w:r w:rsidR="008D6789">
        <w:rPr>
          <w:rFonts w:cstheme="minorHAnsi"/>
        </w:rPr>
        <w:t xml:space="preserve"> versus 9.8 mcg/mL</w:t>
      </w:r>
      <w:r w:rsidR="005F1BE2">
        <w:rPr>
          <w:rFonts w:cstheme="minorHAnsi"/>
        </w:rPr>
        <w:t xml:space="preserve"> </w:t>
      </w:r>
      <w:r w:rsidR="0074707F">
        <w:rPr>
          <w:rFonts w:cstheme="minorHAnsi"/>
        </w:rPr>
        <w:t>(</w:t>
      </w:r>
      <w:r w:rsidR="005F1BE2">
        <w:rPr>
          <w:rFonts w:cstheme="minorHAnsi"/>
        </w:rPr>
        <w:t>IQR 6.6-13 mcg/mL</w:t>
      </w:r>
      <w:r w:rsidR="0074707F">
        <w:rPr>
          <w:rFonts w:cstheme="minorHAnsi"/>
        </w:rPr>
        <w:t xml:space="preserve">) in the </w:t>
      </w:r>
      <w:r w:rsidR="009D413D">
        <w:rPr>
          <w:rFonts w:cstheme="minorHAnsi"/>
        </w:rPr>
        <w:t>AGD</w:t>
      </w:r>
      <w:r w:rsidR="001475A4">
        <w:rPr>
          <w:rFonts w:cstheme="minorHAnsi"/>
        </w:rPr>
        <w:t xml:space="preserve"> group</w:t>
      </w:r>
      <w:r w:rsidR="003E5126">
        <w:rPr>
          <w:rFonts w:cstheme="minorHAnsi"/>
        </w:rPr>
        <w:t xml:space="preserve"> </w:t>
      </w:r>
      <w:r w:rsidR="008D6789">
        <w:rPr>
          <w:rFonts w:cstheme="minorHAnsi"/>
        </w:rPr>
        <w:t>(</w:t>
      </w:r>
      <w:r w:rsidR="000F6756" w:rsidRPr="000F6756">
        <w:rPr>
          <w:rFonts w:cstheme="minorHAnsi"/>
          <w:i/>
          <w:iCs/>
        </w:rPr>
        <w:t>P</w:t>
      </w:r>
      <w:r w:rsidR="000F6756">
        <w:rPr>
          <w:rFonts w:cstheme="minorHAnsi"/>
        </w:rPr>
        <w:t xml:space="preserve"> </w:t>
      </w:r>
      <w:r w:rsidR="008D6789">
        <w:rPr>
          <w:rFonts w:cstheme="minorHAnsi"/>
        </w:rPr>
        <w:t>=</w:t>
      </w:r>
      <w:r w:rsidR="000F6756">
        <w:rPr>
          <w:rFonts w:cstheme="minorHAnsi"/>
        </w:rPr>
        <w:t xml:space="preserve"> </w:t>
      </w:r>
      <w:r w:rsidR="008D6789">
        <w:rPr>
          <w:rFonts w:cstheme="minorHAnsi"/>
        </w:rPr>
        <w:t>0.051)</w:t>
      </w:r>
      <w:r w:rsidR="009437FD">
        <w:rPr>
          <w:rFonts w:cstheme="minorHAnsi"/>
        </w:rPr>
        <w:t>. The</w:t>
      </w:r>
      <w:r w:rsidR="007C1D3D">
        <w:rPr>
          <w:rFonts w:cstheme="minorHAnsi"/>
        </w:rPr>
        <w:t xml:space="preserve"> median AUC</w:t>
      </w:r>
      <w:r w:rsidR="00C1753C">
        <w:rPr>
          <w:rFonts w:cstheme="minorHAnsi"/>
        </w:rPr>
        <w:t>/MIC</w:t>
      </w:r>
      <w:r w:rsidR="007C1D3D">
        <w:rPr>
          <w:rFonts w:cstheme="minorHAnsi"/>
        </w:rPr>
        <w:t xml:space="preserve"> was 423 </w:t>
      </w:r>
      <w:r w:rsidR="00A802EB">
        <w:rPr>
          <w:rFonts w:eastAsia="Times New Roman" w:cstheme="minorHAnsi"/>
          <w:kern w:val="24"/>
        </w:rPr>
        <w:t>(</w:t>
      </w:r>
      <w:r w:rsidR="005F1BE2">
        <w:rPr>
          <w:rFonts w:eastAsia="Times New Roman" w:cstheme="minorHAnsi"/>
          <w:kern w:val="24"/>
        </w:rPr>
        <w:t>IQR 355-509</w:t>
      </w:r>
      <w:r w:rsidR="00A802EB">
        <w:rPr>
          <w:rFonts w:eastAsia="Times New Roman" w:cstheme="minorHAnsi"/>
          <w:kern w:val="24"/>
        </w:rPr>
        <w:t>)</w:t>
      </w:r>
      <w:r w:rsidR="009D413D">
        <w:rPr>
          <w:rFonts w:eastAsia="Times New Roman" w:cstheme="minorHAnsi"/>
          <w:kern w:val="24"/>
        </w:rPr>
        <w:t xml:space="preserve"> </w:t>
      </w:r>
      <w:r w:rsidR="009D413D">
        <w:rPr>
          <w:rFonts w:cstheme="minorHAnsi"/>
        </w:rPr>
        <w:t>in the AGD group</w:t>
      </w:r>
      <w:r w:rsidR="002E5D98">
        <w:rPr>
          <w:rFonts w:cstheme="minorHAnsi"/>
        </w:rPr>
        <w:t>.</w:t>
      </w:r>
    </w:p>
    <w:p w14:paraId="470217BE" w14:textId="77777777" w:rsidR="00D60EB3" w:rsidRDefault="00D60EB3" w:rsidP="00A711C4">
      <w:pPr>
        <w:spacing w:after="0" w:line="480" w:lineRule="auto"/>
        <w:contextualSpacing/>
        <w:rPr>
          <w:rFonts w:cstheme="minorHAnsi"/>
        </w:rPr>
      </w:pPr>
    </w:p>
    <w:p w14:paraId="5F253A3A" w14:textId="040C1ACE" w:rsidR="00861D68" w:rsidRPr="008B7D92" w:rsidRDefault="00396D6E" w:rsidP="00A711C4">
      <w:pPr>
        <w:spacing w:after="0" w:line="480" w:lineRule="auto"/>
        <w:contextualSpacing/>
        <w:rPr>
          <w:rFonts w:cstheme="minorHAnsi"/>
        </w:rPr>
      </w:pPr>
      <w:r>
        <w:rPr>
          <w:rFonts w:cstheme="minorHAnsi"/>
        </w:rPr>
        <w:t xml:space="preserve">The average daily vancomycin dose </w:t>
      </w:r>
      <w:r w:rsidR="00A8432A" w:rsidRPr="008B7D92">
        <w:rPr>
          <w:rFonts w:cstheme="minorHAnsi"/>
        </w:rPr>
        <w:t xml:space="preserve">was </w:t>
      </w:r>
      <w:r w:rsidR="00A95D63">
        <w:rPr>
          <w:rFonts w:cstheme="minorHAnsi"/>
        </w:rPr>
        <w:t xml:space="preserve">32.9 </w:t>
      </w:r>
      <w:r w:rsidR="002F7A05">
        <w:rPr>
          <w:rFonts w:cstheme="minorHAnsi"/>
        </w:rPr>
        <w:t xml:space="preserve">mg/kg/day </w:t>
      </w:r>
      <w:r w:rsidR="00A8432A" w:rsidRPr="008B7D92">
        <w:rPr>
          <w:rFonts w:cstheme="minorHAnsi"/>
        </w:rPr>
        <w:t xml:space="preserve">and </w:t>
      </w:r>
      <w:r w:rsidR="00A95D63">
        <w:rPr>
          <w:rFonts w:cstheme="minorHAnsi"/>
        </w:rPr>
        <w:t xml:space="preserve">30.7 </w:t>
      </w:r>
      <w:r w:rsidR="00DB0617">
        <w:rPr>
          <w:rFonts w:cstheme="minorHAnsi"/>
        </w:rPr>
        <w:t xml:space="preserve">mg/kg/day </w:t>
      </w:r>
      <w:r w:rsidR="00A8432A" w:rsidRPr="008B7D92">
        <w:rPr>
          <w:rFonts w:cstheme="minorHAnsi"/>
        </w:rPr>
        <w:t>in the TGD and AGD groups, respectively (</w:t>
      </w:r>
      <w:r w:rsidR="00032392" w:rsidRPr="000F6756">
        <w:rPr>
          <w:rFonts w:cstheme="minorHAnsi"/>
          <w:i/>
          <w:iCs/>
        </w:rPr>
        <w:t>P</w:t>
      </w:r>
      <w:r w:rsidR="00032392" w:rsidRPr="008B7D92">
        <w:rPr>
          <w:rFonts w:cstheme="minorHAnsi"/>
        </w:rPr>
        <w:t xml:space="preserve"> </w:t>
      </w:r>
      <w:r w:rsidR="00A8432A" w:rsidRPr="008B7D92">
        <w:rPr>
          <w:rFonts w:cstheme="minorHAnsi"/>
        </w:rPr>
        <w:t>=</w:t>
      </w:r>
      <w:r w:rsidR="00032392">
        <w:rPr>
          <w:rFonts w:cstheme="minorHAnsi"/>
        </w:rPr>
        <w:t xml:space="preserve"> </w:t>
      </w:r>
      <w:r w:rsidR="00A8432A" w:rsidRPr="008B7D92">
        <w:rPr>
          <w:rFonts w:cstheme="minorHAnsi"/>
        </w:rPr>
        <w:t>0.</w:t>
      </w:r>
      <w:r w:rsidR="00DB0617">
        <w:rPr>
          <w:rFonts w:cstheme="minorHAnsi"/>
        </w:rPr>
        <w:t>267</w:t>
      </w:r>
      <w:r w:rsidR="00A8432A" w:rsidRPr="008B7D92">
        <w:rPr>
          <w:rFonts w:cstheme="minorHAnsi"/>
        </w:rPr>
        <w:t>)</w:t>
      </w:r>
      <w:r w:rsidR="00BA534B">
        <w:rPr>
          <w:rFonts w:cstheme="minorHAnsi"/>
        </w:rPr>
        <w:t xml:space="preserve">, which </w:t>
      </w:r>
      <w:r w:rsidR="004767BE">
        <w:rPr>
          <w:rFonts w:cstheme="minorHAnsi"/>
        </w:rPr>
        <w:t>corresponded</w:t>
      </w:r>
      <w:r w:rsidR="00BA534B">
        <w:rPr>
          <w:rFonts w:cstheme="minorHAnsi"/>
        </w:rPr>
        <w:t xml:space="preserve"> to an </w:t>
      </w:r>
      <w:r w:rsidR="004767BE">
        <w:rPr>
          <w:rFonts w:cstheme="minorHAnsi"/>
        </w:rPr>
        <w:t xml:space="preserve">average daily vancomycin dose of </w:t>
      </w:r>
      <w:r w:rsidR="004767BE" w:rsidRPr="0065020E">
        <w:rPr>
          <w:rFonts w:cstheme="minorHAnsi"/>
        </w:rPr>
        <w:t xml:space="preserve">2530 mg (TGD) and </w:t>
      </w:r>
      <w:r w:rsidR="00F9104A" w:rsidRPr="0065020E">
        <w:rPr>
          <w:rFonts w:cstheme="minorHAnsi"/>
        </w:rPr>
        <w:t>2380 mg (AGD)</w:t>
      </w:r>
      <w:r w:rsidR="00A8432A" w:rsidRPr="0065020E">
        <w:rPr>
          <w:rFonts w:cstheme="minorHAnsi"/>
        </w:rPr>
        <w:t>.</w:t>
      </w:r>
      <w:r w:rsidR="00584F5F">
        <w:rPr>
          <w:rFonts w:cstheme="minorHAnsi"/>
        </w:rPr>
        <w:t xml:space="preserve"> </w:t>
      </w:r>
      <w:r w:rsidR="003E5126">
        <w:rPr>
          <w:rFonts w:cstheme="minorHAnsi"/>
        </w:rPr>
        <w:t xml:space="preserve"> </w:t>
      </w:r>
      <w:r w:rsidR="00DB0617">
        <w:rPr>
          <w:rFonts w:cstheme="minorHAnsi"/>
        </w:rPr>
        <w:t>Median d</w:t>
      </w:r>
      <w:r w:rsidR="00584F5F">
        <w:rPr>
          <w:rFonts w:cstheme="minorHAnsi"/>
        </w:rPr>
        <w:t xml:space="preserve">uration of vancomycin therapy </w:t>
      </w:r>
      <w:r w:rsidR="00DB0617">
        <w:rPr>
          <w:rFonts w:cstheme="minorHAnsi"/>
        </w:rPr>
        <w:t xml:space="preserve">was 16 days </w:t>
      </w:r>
      <w:r w:rsidR="007C1D3D">
        <w:rPr>
          <w:rFonts w:cstheme="minorHAnsi"/>
        </w:rPr>
        <w:t>for both groups</w:t>
      </w:r>
      <w:r w:rsidR="00452631">
        <w:rPr>
          <w:rFonts w:cstheme="minorHAnsi"/>
        </w:rPr>
        <w:t xml:space="preserve"> </w:t>
      </w:r>
      <w:r>
        <w:rPr>
          <w:rFonts w:cstheme="minorHAnsi"/>
        </w:rPr>
        <w:t>(IQR 10-30 days for TGD and 10-42 days for AGD</w:t>
      </w:r>
      <w:r w:rsidR="00440573">
        <w:rPr>
          <w:rFonts w:cstheme="minorHAnsi"/>
        </w:rPr>
        <w:t xml:space="preserve">, </w:t>
      </w:r>
      <w:r w:rsidR="00032392" w:rsidRPr="000F6756">
        <w:rPr>
          <w:rFonts w:cstheme="minorHAnsi"/>
          <w:i/>
          <w:iCs/>
        </w:rPr>
        <w:t>P</w:t>
      </w:r>
      <w:r w:rsidR="00032392">
        <w:rPr>
          <w:rFonts w:cstheme="minorHAnsi"/>
        </w:rPr>
        <w:t xml:space="preserve"> </w:t>
      </w:r>
      <w:r w:rsidR="00440573">
        <w:rPr>
          <w:rFonts w:cstheme="minorHAnsi"/>
        </w:rPr>
        <w:t>=</w:t>
      </w:r>
      <w:r w:rsidR="00032392">
        <w:rPr>
          <w:rFonts w:cstheme="minorHAnsi"/>
        </w:rPr>
        <w:t xml:space="preserve"> </w:t>
      </w:r>
      <w:r w:rsidR="003E5126">
        <w:rPr>
          <w:rFonts w:cstheme="minorHAnsi"/>
        </w:rPr>
        <w:t>0</w:t>
      </w:r>
      <w:r w:rsidR="00440573">
        <w:rPr>
          <w:rFonts w:cstheme="minorHAnsi"/>
        </w:rPr>
        <w:t>.397</w:t>
      </w:r>
      <w:r>
        <w:rPr>
          <w:rFonts w:cstheme="minorHAnsi"/>
        </w:rPr>
        <w:t>)</w:t>
      </w:r>
      <w:r w:rsidR="00727E66">
        <w:rPr>
          <w:rFonts w:cstheme="minorHAnsi"/>
        </w:rPr>
        <w:t xml:space="preserve">.  </w:t>
      </w:r>
      <w:r w:rsidR="00EF0A0F">
        <w:rPr>
          <w:rFonts w:cstheme="minorHAnsi"/>
        </w:rPr>
        <w:t xml:space="preserve">The </w:t>
      </w:r>
      <w:r w:rsidR="003E5126">
        <w:rPr>
          <w:rFonts w:cstheme="minorHAnsi"/>
        </w:rPr>
        <w:t xml:space="preserve">median </w:t>
      </w:r>
      <w:r w:rsidR="00EF0A0F">
        <w:rPr>
          <w:rFonts w:cstheme="minorHAnsi"/>
        </w:rPr>
        <w:t xml:space="preserve">hospital length of stay was longer in the </w:t>
      </w:r>
      <w:r w:rsidR="00727E66">
        <w:rPr>
          <w:rFonts w:cstheme="minorHAnsi"/>
        </w:rPr>
        <w:t>T</w:t>
      </w:r>
      <w:r w:rsidR="00C245B9">
        <w:rPr>
          <w:rFonts w:cstheme="minorHAnsi"/>
        </w:rPr>
        <w:t xml:space="preserve">GD </w:t>
      </w:r>
      <w:r w:rsidR="00EF0A0F">
        <w:rPr>
          <w:rFonts w:cstheme="minorHAnsi"/>
        </w:rPr>
        <w:t xml:space="preserve">group </w:t>
      </w:r>
      <w:r w:rsidR="006522A8">
        <w:rPr>
          <w:rFonts w:cstheme="minorHAnsi"/>
        </w:rPr>
        <w:t>compared to the AGD group (</w:t>
      </w:r>
      <w:r w:rsidR="009D5B55">
        <w:rPr>
          <w:rFonts w:cstheme="minorHAnsi"/>
        </w:rPr>
        <w:t>16 days</w:t>
      </w:r>
      <w:r w:rsidR="00C245B9">
        <w:rPr>
          <w:rFonts w:cstheme="minorHAnsi"/>
        </w:rPr>
        <w:t>, IQR 11-27 days</w:t>
      </w:r>
      <w:r w:rsidR="006522A8">
        <w:rPr>
          <w:rFonts w:cstheme="minorHAnsi"/>
        </w:rPr>
        <w:t xml:space="preserve"> versus </w:t>
      </w:r>
      <w:r w:rsidR="00452631">
        <w:rPr>
          <w:rFonts w:cstheme="minorHAnsi"/>
        </w:rPr>
        <w:t>13 days</w:t>
      </w:r>
      <w:r w:rsidR="00C245B9">
        <w:rPr>
          <w:rFonts w:cstheme="minorHAnsi"/>
        </w:rPr>
        <w:t xml:space="preserve">, </w:t>
      </w:r>
      <w:r w:rsidR="003E6407">
        <w:rPr>
          <w:rFonts w:cstheme="minorHAnsi"/>
        </w:rPr>
        <w:t>IQR 9-24 days</w:t>
      </w:r>
      <w:r w:rsidR="006522A8">
        <w:rPr>
          <w:rFonts w:cstheme="minorHAnsi"/>
        </w:rPr>
        <w:t xml:space="preserve">, respectively, </w:t>
      </w:r>
      <w:r w:rsidR="00032392" w:rsidRPr="000F6756">
        <w:rPr>
          <w:rFonts w:cstheme="minorHAnsi"/>
          <w:i/>
          <w:iCs/>
        </w:rPr>
        <w:t>P</w:t>
      </w:r>
      <w:r w:rsidR="00032392">
        <w:rPr>
          <w:rFonts w:cstheme="minorHAnsi"/>
        </w:rPr>
        <w:t xml:space="preserve"> </w:t>
      </w:r>
      <w:r w:rsidR="00452631">
        <w:rPr>
          <w:rFonts w:cstheme="minorHAnsi"/>
        </w:rPr>
        <w:t>=</w:t>
      </w:r>
      <w:r w:rsidR="00032392">
        <w:rPr>
          <w:rFonts w:cstheme="minorHAnsi"/>
        </w:rPr>
        <w:t xml:space="preserve"> </w:t>
      </w:r>
      <w:r w:rsidR="00452631">
        <w:rPr>
          <w:rFonts w:cstheme="minorHAnsi"/>
        </w:rPr>
        <w:t>0.260</w:t>
      </w:r>
      <w:r w:rsidR="0009482D">
        <w:rPr>
          <w:rFonts w:cstheme="minorHAnsi"/>
        </w:rPr>
        <w:t>)</w:t>
      </w:r>
      <w:r w:rsidR="00DB0617">
        <w:rPr>
          <w:rFonts w:cstheme="minorHAnsi"/>
        </w:rPr>
        <w:t xml:space="preserve">. </w:t>
      </w:r>
      <w:r>
        <w:t>During vancomycin therapy, 7</w:t>
      </w:r>
      <w:r w:rsidR="005F1244">
        <w:t>/55</w:t>
      </w:r>
      <w:r>
        <w:t xml:space="preserve"> (13%) TGD patients and 5</w:t>
      </w:r>
      <w:r w:rsidR="005F1244">
        <w:t>/51</w:t>
      </w:r>
      <w:r>
        <w:t xml:space="preserve"> (10%) AGD patients experienced nephrotoxicity (</w:t>
      </w:r>
      <w:r w:rsidR="00032392" w:rsidRPr="000F6756">
        <w:rPr>
          <w:rFonts w:cstheme="minorHAnsi"/>
          <w:i/>
          <w:iCs/>
        </w:rPr>
        <w:t>P</w:t>
      </w:r>
      <w:r w:rsidR="00032392">
        <w:t xml:space="preserve"> </w:t>
      </w:r>
      <w:r>
        <w:t>=</w:t>
      </w:r>
      <w:r w:rsidR="00032392">
        <w:t xml:space="preserve"> </w:t>
      </w:r>
      <w:r>
        <w:t>0.763)</w:t>
      </w:r>
      <w:r>
        <w:rPr>
          <w:rFonts w:cstheme="minorHAnsi"/>
        </w:rPr>
        <w:t xml:space="preserve">. </w:t>
      </w:r>
      <w:r w:rsidR="008B7D92" w:rsidRPr="008B7D92">
        <w:rPr>
          <w:rFonts w:cstheme="minorHAnsi"/>
        </w:rPr>
        <w:t xml:space="preserve">Rates of 30-day infection-related readmission were </w:t>
      </w:r>
      <w:r w:rsidR="00452631">
        <w:rPr>
          <w:rFonts w:cstheme="minorHAnsi"/>
        </w:rPr>
        <w:t xml:space="preserve">17% (9/55 patients) and 10% (5/51 patients) </w:t>
      </w:r>
      <w:r w:rsidR="008B7D92" w:rsidRPr="008B7D92">
        <w:rPr>
          <w:rFonts w:cstheme="minorHAnsi"/>
        </w:rPr>
        <w:t>in the TGD and AGD groups, respectively (</w:t>
      </w:r>
      <w:r w:rsidR="00032392" w:rsidRPr="000F6756">
        <w:rPr>
          <w:rFonts w:cstheme="minorHAnsi"/>
          <w:i/>
          <w:iCs/>
        </w:rPr>
        <w:t>P</w:t>
      </w:r>
      <w:r w:rsidR="00032392" w:rsidRPr="008B7D92">
        <w:rPr>
          <w:rFonts w:cstheme="minorHAnsi"/>
        </w:rPr>
        <w:t xml:space="preserve"> </w:t>
      </w:r>
      <w:r w:rsidR="008B7D92" w:rsidRPr="008B7D92">
        <w:rPr>
          <w:rFonts w:cstheme="minorHAnsi"/>
        </w:rPr>
        <w:t>=</w:t>
      </w:r>
      <w:r w:rsidR="00032392">
        <w:rPr>
          <w:rFonts w:cstheme="minorHAnsi"/>
        </w:rPr>
        <w:t xml:space="preserve"> </w:t>
      </w:r>
      <w:r w:rsidR="00452631">
        <w:rPr>
          <w:rFonts w:cstheme="minorHAnsi"/>
        </w:rPr>
        <w:t>0.398</w:t>
      </w:r>
      <w:r w:rsidR="008B7D92" w:rsidRPr="008B7D92">
        <w:rPr>
          <w:rFonts w:cstheme="minorHAnsi"/>
        </w:rPr>
        <w:t xml:space="preserve">). </w:t>
      </w:r>
      <w:r w:rsidR="0023463E">
        <w:rPr>
          <w:rFonts w:cstheme="minorHAnsi"/>
        </w:rPr>
        <w:t xml:space="preserve">One patient </w:t>
      </w:r>
      <w:r w:rsidR="003E6407">
        <w:rPr>
          <w:rFonts w:cstheme="minorHAnsi"/>
        </w:rPr>
        <w:t xml:space="preserve">receiving TGD </w:t>
      </w:r>
      <w:r w:rsidR="0023463E">
        <w:rPr>
          <w:rFonts w:cstheme="minorHAnsi"/>
        </w:rPr>
        <w:t xml:space="preserve">died during their hospital stay compared to 2 deaths in the AGD group </w:t>
      </w:r>
      <w:r w:rsidR="00452631">
        <w:rPr>
          <w:rFonts w:cstheme="minorHAnsi"/>
        </w:rPr>
        <w:t>(</w:t>
      </w:r>
      <w:r w:rsidR="00032392" w:rsidRPr="000F6756">
        <w:rPr>
          <w:rFonts w:cstheme="minorHAnsi"/>
          <w:i/>
          <w:iCs/>
        </w:rPr>
        <w:t>P</w:t>
      </w:r>
      <w:r w:rsidR="00032392" w:rsidDel="00032392">
        <w:rPr>
          <w:rFonts w:cstheme="minorHAnsi"/>
        </w:rPr>
        <w:t xml:space="preserve"> </w:t>
      </w:r>
      <w:r w:rsidR="00452631">
        <w:rPr>
          <w:rFonts w:cstheme="minorHAnsi"/>
        </w:rPr>
        <w:t>=</w:t>
      </w:r>
      <w:r w:rsidR="00032392">
        <w:rPr>
          <w:rFonts w:cstheme="minorHAnsi"/>
        </w:rPr>
        <w:t xml:space="preserve"> </w:t>
      </w:r>
      <w:r w:rsidR="00452631">
        <w:rPr>
          <w:rFonts w:cstheme="minorHAnsi"/>
        </w:rPr>
        <w:t xml:space="preserve">0.607). </w:t>
      </w:r>
    </w:p>
    <w:p w14:paraId="1D8063FC" w14:textId="77777777" w:rsidR="002E5D98" w:rsidRDefault="002E5D98" w:rsidP="00A711C4">
      <w:pPr>
        <w:spacing w:after="0" w:line="480" w:lineRule="auto"/>
        <w:contextualSpacing/>
        <w:rPr>
          <w:rFonts w:cstheme="minorHAnsi"/>
          <w:highlight w:val="yellow"/>
        </w:rPr>
      </w:pPr>
    </w:p>
    <w:p w14:paraId="1D7E7FF6" w14:textId="54D5FBA0" w:rsidR="00DB28E1" w:rsidRPr="002A354C" w:rsidRDefault="00D75D86" w:rsidP="00A711C4">
      <w:pPr>
        <w:spacing w:after="0" w:line="480" w:lineRule="auto"/>
        <w:contextualSpacing/>
        <w:rPr>
          <w:rFonts w:cstheme="minorHAnsi"/>
          <w:b/>
        </w:rPr>
      </w:pPr>
      <w:r w:rsidRPr="002A354C">
        <w:rPr>
          <w:rFonts w:cstheme="minorHAnsi"/>
          <w:b/>
        </w:rPr>
        <w:t>D</w:t>
      </w:r>
      <w:r w:rsidR="009F24E4">
        <w:rPr>
          <w:rFonts w:cstheme="minorHAnsi"/>
          <w:b/>
        </w:rPr>
        <w:t>ISCUSSION</w:t>
      </w:r>
    </w:p>
    <w:p w14:paraId="13793C38" w14:textId="63896C66" w:rsidR="00A01E13" w:rsidRDefault="007418A2" w:rsidP="00A711C4">
      <w:pPr>
        <w:spacing w:after="0" w:line="480" w:lineRule="auto"/>
        <w:contextualSpacing/>
        <w:rPr>
          <w:rFonts w:cstheme="minorHAnsi"/>
        </w:rPr>
      </w:pPr>
      <w:r>
        <w:rPr>
          <w:rFonts w:cstheme="minorHAnsi"/>
        </w:rPr>
        <w:t>B</w:t>
      </w:r>
      <w:r w:rsidR="008B7D92" w:rsidRPr="007A7449">
        <w:rPr>
          <w:rFonts w:cstheme="minorHAnsi"/>
        </w:rPr>
        <w:t xml:space="preserve">oth dosing protocols resulted in </w:t>
      </w:r>
      <w:r w:rsidR="007A556F" w:rsidRPr="007A7449">
        <w:rPr>
          <w:rFonts w:cstheme="minorHAnsi"/>
        </w:rPr>
        <w:t>similarly</w:t>
      </w:r>
      <w:r w:rsidR="008B7D92" w:rsidRPr="007A7449">
        <w:rPr>
          <w:rFonts w:cstheme="minorHAnsi"/>
        </w:rPr>
        <w:t xml:space="preserve"> </w:t>
      </w:r>
      <w:r w:rsidR="008559B8">
        <w:rPr>
          <w:rFonts w:cstheme="minorHAnsi"/>
        </w:rPr>
        <w:t xml:space="preserve">high </w:t>
      </w:r>
      <w:r w:rsidR="008B7D92" w:rsidRPr="007A7449">
        <w:rPr>
          <w:rFonts w:cstheme="minorHAnsi"/>
        </w:rPr>
        <w:t>rates of microbiological success</w:t>
      </w:r>
      <w:r w:rsidR="007A7449" w:rsidRPr="007A7449">
        <w:rPr>
          <w:rFonts w:cstheme="minorHAnsi"/>
        </w:rPr>
        <w:t xml:space="preserve"> and number of days to achieve clearance of blood cultures.</w:t>
      </w:r>
      <w:r w:rsidR="00A01E13">
        <w:rPr>
          <w:rFonts w:cstheme="minorHAnsi"/>
        </w:rPr>
        <w:t xml:space="preserve"> </w:t>
      </w:r>
      <w:r w:rsidR="007A556F">
        <w:rPr>
          <w:rFonts w:cstheme="minorHAnsi"/>
        </w:rPr>
        <w:t xml:space="preserve">Three patients in the TGD group and </w:t>
      </w:r>
      <w:r w:rsidR="00A02B13">
        <w:rPr>
          <w:rFonts w:cstheme="minorHAnsi"/>
        </w:rPr>
        <w:t>one</w:t>
      </w:r>
      <w:r w:rsidR="007A556F">
        <w:rPr>
          <w:rFonts w:cstheme="minorHAnsi"/>
        </w:rPr>
        <w:t xml:space="preserve"> patient in the AGD </w:t>
      </w:r>
      <w:r w:rsidR="007752A0">
        <w:rPr>
          <w:rFonts w:cstheme="minorHAnsi"/>
        </w:rPr>
        <w:t>experienced</w:t>
      </w:r>
      <w:r w:rsidR="00AB617A">
        <w:rPr>
          <w:rFonts w:cstheme="minorHAnsi"/>
        </w:rPr>
        <w:t xml:space="preserve"> </w:t>
      </w:r>
      <w:r w:rsidR="00A02B13">
        <w:rPr>
          <w:rFonts w:cstheme="minorHAnsi"/>
        </w:rPr>
        <w:t xml:space="preserve">microbiological </w:t>
      </w:r>
      <w:r w:rsidR="007A556F">
        <w:rPr>
          <w:rFonts w:cstheme="minorHAnsi"/>
        </w:rPr>
        <w:t xml:space="preserve">failure. Of the three failures in the TGD group, two patients </w:t>
      </w:r>
      <w:r w:rsidR="002D66A6">
        <w:rPr>
          <w:rFonts w:cstheme="minorHAnsi"/>
        </w:rPr>
        <w:t>had</w:t>
      </w:r>
      <w:r w:rsidR="007A556F">
        <w:rPr>
          <w:rFonts w:cstheme="minorHAnsi"/>
        </w:rPr>
        <w:t xml:space="preserve"> </w:t>
      </w:r>
      <w:r w:rsidR="000F21EE">
        <w:rPr>
          <w:rFonts w:cstheme="minorHAnsi"/>
        </w:rPr>
        <w:lastRenderedPageBreak/>
        <w:t>endocarditis,</w:t>
      </w:r>
      <w:r w:rsidR="007A556F">
        <w:rPr>
          <w:rFonts w:cstheme="minorHAnsi"/>
        </w:rPr>
        <w:t xml:space="preserve"> and one patient </w:t>
      </w:r>
      <w:r w:rsidR="002D66A6">
        <w:rPr>
          <w:rFonts w:cstheme="minorHAnsi"/>
        </w:rPr>
        <w:t>had</w:t>
      </w:r>
      <w:r w:rsidR="007A556F">
        <w:rPr>
          <w:rFonts w:cstheme="minorHAnsi"/>
        </w:rPr>
        <w:t xml:space="preserve"> osteomyelitis</w:t>
      </w:r>
      <w:r w:rsidR="00AB617A">
        <w:rPr>
          <w:rFonts w:cstheme="minorHAnsi"/>
        </w:rPr>
        <w:t>. T</w:t>
      </w:r>
      <w:r w:rsidR="00A02B13">
        <w:rPr>
          <w:rFonts w:cstheme="minorHAnsi"/>
        </w:rPr>
        <w:t xml:space="preserve">he first steady state trough </w:t>
      </w:r>
      <w:r w:rsidR="004318A5">
        <w:rPr>
          <w:rFonts w:cstheme="minorHAnsi"/>
        </w:rPr>
        <w:t>concentration</w:t>
      </w:r>
      <w:r w:rsidR="009F3BAE">
        <w:rPr>
          <w:rFonts w:cstheme="minorHAnsi"/>
        </w:rPr>
        <w:t>s</w:t>
      </w:r>
      <w:r w:rsidR="004318A5">
        <w:rPr>
          <w:rFonts w:cstheme="minorHAnsi"/>
        </w:rPr>
        <w:t xml:space="preserve"> </w:t>
      </w:r>
      <w:r w:rsidR="002E5E90">
        <w:rPr>
          <w:rFonts w:cstheme="minorHAnsi"/>
        </w:rPr>
        <w:t xml:space="preserve">in </w:t>
      </w:r>
      <w:r w:rsidR="00A02B13">
        <w:rPr>
          <w:rFonts w:cstheme="minorHAnsi"/>
        </w:rPr>
        <w:t>these failures were subtherapeutic, therapeutic, and supratherapeutic</w:t>
      </w:r>
      <w:r w:rsidR="007F6630">
        <w:rPr>
          <w:rFonts w:cstheme="minorHAnsi"/>
        </w:rPr>
        <w:t>,</w:t>
      </w:r>
      <w:r w:rsidR="00A02B13">
        <w:rPr>
          <w:rFonts w:cstheme="minorHAnsi"/>
        </w:rPr>
        <w:t xml:space="preserve"> respectively. The one microbiological failure in the AGD group </w:t>
      </w:r>
      <w:r w:rsidR="003B0D84">
        <w:rPr>
          <w:rFonts w:cstheme="minorHAnsi"/>
        </w:rPr>
        <w:t>had</w:t>
      </w:r>
      <w:r w:rsidR="004318A5">
        <w:rPr>
          <w:rFonts w:cstheme="minorHAnsi"/>
        </w:rPr>
        <w:t xml:space="preserve"> osteomyelitis </w:t>
      </w:r>
      <w:r w:rsidR="003B0D84">
        <w:rPr>
          <w:rFonts w:cstheme="minorHAnsi"/>
        </w:rPr>
        <w:t xml:space="preserve">with </w:t>
      </w:r>
      <w:r w:rsidR="004318A5">
        <w:rPr>
          <w:rFonts w:cstheme="minorHAnsi"/>
        </w:rPr>
        <w:t>a subtherapeutic AUC</w:t>
      </w:r>
      <w:r w:rsidR="00257E70">
        <w:rPr>
          <w:rFonts w:cstheme="minorHAnsi"/>
        </w:rPr>
        <w:t>/MIC</w:t>
      </w:r>
      <w:r w:rsidR="004318A5">
        <w:rPr>
          <w:rFonts w:cstheme="minorHAnsi"/>
        </w:rPr>
        <w:t xml:space="preserve"> with their first steady state </w:t>
      </w:r>
      <w:r w:rsidR="009F3BAE">
        <w:rPr>
          <w:rFonts w:cstheme="minorHAnsi"/>
        </w:rPr>
        <w:t>concentrations</w:t>
      </w:r>
      <w:r w:rsidR="004318A5">
        <w:rPr>
          <w:rFonts w:cstheme="minorHAnsi"/>
        </w:rPr>
        <w:t xml:space="preserve">. None of these failures were associated with in-hospital mortality or 30-day infection-related </w:t>
      </w:r>
      <w:proofErr w:type="gramStart"/>
      <w:r w:rsidR="004318A5">
        <w:rPr>
          <w:rFonts w:cstheme="minorHAnsi"/>
        </w:rPr>
        <w:t>readmission</w:t>
      </w:r>
      <w:proofErr w:type="gramEnd"/>
      <w:r w:rsidR="004318A5">
        <w:rPr>
          <w:rFonts w:cstheme="minorHAnsi"/>
        </w:rPr>
        <w:t xml:space="preserve">. </w:t>
      </w:r>
      <w:r w:rsidR="00F810F0">
        <w:rPr>
          <w:rFonts w:cstheme="minorHAnsi"/>
        </w:rPr>
        <w:t xml:space="preserve"> </w:t>
      </w:r>
      <w:r w:rsidR="00A01E13" w:rsidRPr="00FB61CA">
        <w:rPr>
          <w:rFonts w:cstheme="minorHAnsi"/>
        </w:rPr>
        <w:t xml:space="preserve">Although there were more </w:t>
      </w:r>
      <w:r w:rsidR="009F1F8E">
        <w:rPr>
          <w:rFonts w:cstheme="minorHAnsi"/>
        </w:rPr>
        <w:t xml:space="preserve">initial </w:t>
      </w:r>
      <w:r w:rsidR="00A01E13" w:rsidRPr="00FB61CA">
        <w:rPr>
          <w:rFonts w:cstheme="minorHAnsi"/>
        </w:rPr>
        <w:t xml:space="preserve">ICU admissions and higher Charlson </w:t>
      </w:r>
      <w:r w:rsidR="00A01E13">
        <w:rPr>
          <w:rFonts w:cstheme="minorHAnsi"/>
        </w:rPr>
        <w:t>C</w:t>
      </w:r>
      <w:r w:rsidR="00A01E13" w:rsidRPr="00FB61CA">
        <w:rPr>
          <w:rFonts w:cstheme="minorHAnsi"/>
        </w:rPr>
        <w:t xml:space="preserve">omorbidity </w:t>
      </w:r>
      <w:r w:rsidR="00A01E13">
        <w:rPr>
          <w:rFonts w:cstheme="minorHAnsi"/>
        </w:rPr>
        <w:t xml:space="preserve">Index </w:t>
      </w:r>
      <w:r w:rsidR="00A01E13" w:rsidRPr="00FB61CA">
        <w:rPr>
          <w:rFonts w:cstheme="minorHAnsi"/>
        </w:rPr>
        <w:t>scores in the TGD group,</w:t>
      </w:r>
      <w:r w:rsidR="00A01E13">
        <w:rPr>
          <w:rFonts w:cstheme="minorHAnsi"/>
        </w:rPr>
        <w:t xml:space="preserve"> </w:t>
      </w:r>
      <w:r w:rsidR="00A01E13" w:rsidRPr="00FB61CA">
        <w:rPr>
          <w:rFonts w:cstheme="minorHAnsi"/>
        </w:rPr>
        <w:t>A</w:t>
      </w:r>
      <w:r w:rsidR="00A01E13">
        <w:rPr>
          <w:rFonts w:cstheme="minorHAnsi"/>
        </w:rPr>
        <w:t>PACHE</w:t>
      </w:r>
      <w:r w:rsidR="00A01E13" w:rsidRPr="00FB61CA">
        <w:rPr>
          <w:rFonts w:cstheme="minorHAnsi"/>
        </w:rPr>
        <w:t xml:space="preserve"> II and Pitt bacteremia scores </w:t>
      </w:r>
      <w:r w:rsidR="00C23D90">
        <w:rPr>
          <w:rFonts w:cstheme="minorHAnsi"/>
        </w:rPr>
        <w:t>were</w:t>
      </w:r>
      <w:r w:rsidR="00A01E13" w:rsidRPr="00FB61CA">
        <w:rPr>
          <w:rFonts w:cstheme="minorHAnsi"/>
        </w:rPr>
        <w:t xml:space="preserve"> comparable</w:t>
      </w:r>
      <w:r w:rsidR="00A01E13">
        <w:rPr>
          <w:rFonts w:cstheme="minorHAnsi"/>
        </w:rPr>
        <w:t xml:space="preserve"> in both groups</w:t>
      </w:r>
      <w:r w:rsidR="00A01E13" w:rsidRPr="00FB61CA">
        <w:rPr>
          <w:rFonts w:cstheme="minorHAnsi"/>
        </w:rPr>
        <w:t>.</w:t>
      </w:r>
      <w:r w:rsidR="009F1F8E">
        <w:rPr>
          <w:rFonts w:cstheme="minorHAnsi"/>
        </w:rPr>
        <w:t xml:space="preserve"> </w:t>
      </w:r>
      <w:r w:rsidR="009430E6">
        <w:rPr>
          <w:rFonts w:cstheme="minorHAnsi"/>
        </w:rPr>
        <w:t>In addition,</w:t>
      </w:r>
      <w:r w:rsidR="009D134A">
        <w:rPr>
          <w:rFonts w:cstheme="minorHAnsi"/>
        </w:rPr>
        <w:t xml:space="preserve"> the AGD group had</w:t>
      </w:r>
      <w:r w:rsidR="009430E6">
        <w:rPr>
          <w:rFonts w:cstheme="minorHAnsi"/>
        </w:rPr>
        <w:t xml:space="preserve"> m</w:t>
      </w:r>
      <w:r w:rsidR="00B53B55">
        <w:rPr>
          <w:rFonts w:cstheme="minorHAnsi"/>
        </w:rPr>
        <w:t xml:space="preserve">ore cases of endocarditis </w:t>
      </w:r>
      <w:r w:rsidR="00C23D90">
        <w:rPr>
          <w:rFonts w:cstheme="minorHAnsi"/>
        </w:rPr>
        <w:t xml:space="preserve">and </w:t>
      </w:r>
      <w:r w:rsidR="00717FBD">
        <w:rPr>
          <w:rFonts w:cstheme="minorHAnsi"/>
        </w:rPr>
        <w:t xml:space="preserve">failure of source control </w:t>
      </w:r>
      <w:r w:rsidR="009A5D1C">
        <w:rPr>
          <w:rFonts w:cstheme="minorHAnsi"/>
        </w:rPr>
        <w:t>than the TG</w:t>
      </w:r>
      <w:r w:rsidR="00513E22">
        <w:rPr>
          <w:rFonts w:cstheme="minorHAnsi"/>
        </w:rPr>
        <w:t>D</w:t>
      </w:r>
      <w:r w:rsidR="009A5D1C">
        <w:rPr>
          <w:rFonts w:cstheme="minorHAnsi"/>
        </w:rPr>
        <w:t xml:space="preserve"> group</w:t>
      </w:r>
      <w:r w:rsidR="00B53B55">
        <w:rPr>
          <w:rFonts w:cstheme="minorHAnsi"/>
        </w:rPr>
        <w:t xml:space="preserve">, yet the </w:t>
      </w:r>
      <w:r w:rsidR="00254D27">
        <w:rPr>
          <w:rFonts w:cstheme="minorHAnsi"/>
        </w:rPr>
        <w:t xml:space="preserve">cure rates were </w:t>
      </w:r>
      <w:proofErr w:type="gramStart"/>
      <w:r w:rsidR="00DF3CAF">
        <w:rPr>
          <w:rFonts w:cstheme="minorHAnsi"/>
        </w:rPr>
        <w:t>similar</w:t>
      </w:r>
      <w:proofErr w:type="gramEnd"/>
      <w:r w:rsidR="00254D27">
        <w:rPr>
          <w:rFonts w:cstheme="minorHAnsi"/>
        </w:rPr>
        <w:t xml:space="preserve"> and the </w:t>
      </w:r>
      <w:r w:rsidR="00B53B55">
        <w:rPr>
          <w:rFonts w:cstheme="minorHAnsi"/>
        </w:rPr>
        <w:t xml:space="preserve">hospital length of stay </w:t>
      </w:r>
      <w:r w:rsidR="004B2BA1">
        <w:rPr>
          <w:rFonts w:cstheme="minorHAnsi"/>
        </w:rPr>
        <w:t xml:space="preserve">was shorter </w:t>
      </w:r>
      <w:r w:rsidR="00032392">
        <w:rPr>
          <w:rFonts w:cstheme="minorHAnsi"/>
        </w:rPr>
        <w:t xml:space="preserve">in </w:t>
      </w:r>
      <w:r w:rsidR="004B2BA1">
        <w:rPr>
          <w:rFonts w:cstheme="minorHAnsi"/>
        </w:rPr>
        <w:t xml:space="preserve">the AGD group. </w:t>
      </w:r>
      <w:r w:rsidR="00B53B55">
        <w:rPr>
          <w:rFonts w:cstheme="minorHAnsi"/>
        </w:rPr>
        <w:t xml:space="preserve"> </w:t>
      </w:r>
    </w:p>
    <w:p w14:paraId="1EC2F0B2" w14:textId="77777777" w:rsidR="007A556F" w:rsidRDefault="007A556F" w:rsidP="00A711C4">
      <w:pPr>
        <w:spacing w:after="0" w:line="480" w:lineRule="auto"/>
        <w:contextualSpacing/>
        <w:rPr>
          <w:rFonts w:cstheme="minorHAnsi"/>
        </w:rPr>
      </w:pPr>
    </w:p>
    <w:p w14:paraId="431503FB" w14:textId="00788C69" w:rsidR="006C7FE0" w:rsidRDefault="00FF2A6E" w:rsidP="00A711C4">
      <w:pPr>
        <w:spacing w:after="0" w:line="480" w:lineRule="auto"/>
        <w:contextualSpacing/>
        <w:rPr>
          <w:rFonts w:cstheme="minorHAnsi"/>
        </w:rPr>
      </w:pPr>
      <w:r>
        <w:rPr>
          <w:rFonts w:cstheme="minorHAnsi"/>
        </w:rPr>
        <w:t>The results of this study add to the paucity of evidence evaluating clinical efficacy of AUC-guided dosing of vancomycin.</w:t>
      </w:r>
      <w:r w:rsidR="00F3157F">
        <w:rPr>
          <w:rFonts w:cstheme="minorHAnsi"/>
        </w:rPr>
        <w:t xml:space="preserve"> </w:t>
      </w:r>
      <w:r w:rsidR="006D7C61" w:rsidRPr="00324A3E">
        <w:rPr>
          <w:rFonts w:cstheme="minorHAnsi"/>
        </w:rPr>
        <w:t>Eads et al</w:t>
      </w:r>
      <w:r w:rsidR="0036378F">
        <w:rPr>
          <w:rFonts w:cstheme="minorHAnsi"/>
        </w:rPr>
        <w:t>.</w:t>
      </w:r>
      <w:r w:rsidR="00324A3E">
        <w:rPr>
          <w:rFonts w:cstheme="minorHAnsi"/>
        </w:rPr>
        <w:t xml:space="preserve"> </w:t>
      </w:r>
      <w:r w:rsidR="00324A3E" w:rsidRPr="00324A3E">
        <w:rPr>
          <w:rFonts w:cstheme="minorHAnsi"/>
          <w:vertAlign w:val="superscript"/>
        </w:rPr>
        <w:t>11</w:t>
      </w:r>
      <w:r w:rsidR="006D7C61">
        <w:rPr>
          <w:rFonts w:cstheme="minorHAnsi"/>
        </w:rPr>
        <w:t xml:space="preserve"> compared </w:t>
      </w:r>
      <w:r w:rsidR="00544B34">
        <w:rPr>
          <w:rFonts w:cstheme="minorHAnsi"/>
        </w:rPr>
        <w:t xml:space="preserve">the </w:t>
      </w:r>
      <w:r w:rsidR="006D7C61">
        <w:rPr>
          <w:rFonts w:cstheme="minorHAnsi"/>
        </w:rPr>
        <w:t xml:space="preserve">efficacy and safety of IV vancomycin dosing </w:t>
      </w:r>
      <w:r w:rsidR="00CF1B08">
        <w:rPr>
          <w:rFonts w:cstheme="minorHAnsi"/>
        </w:rPr>
        <w:t xml:space="preserve">using a </w:t>
      </w:r>
      <w:r w:rsidR="006D7C61">
        <w:rPr>
          <w:rFonts w:cstheme="minorHAnsi"/>
        </w:rPr>
        <w:t xml:space="preserve">trough-based </w:t>
      </w:r>
      <w:r w:rsidR="00755780">
        <w:rPr>
          <w:rFonts w:cstheme="minorHAnsi"/>
        </w:rPr>
        <w:t xml:space="preserve">(n=25) </w:t>
      </w:r>
      <w:r w:rsidR="00CF1B08">
        <w:rPr>
          <w:rFonts w:cstheme="minorHAnsi"/>
        </w:rPr>
        <w:t xml:space="preserve">versus </w:t>
      </w:r>
      <w:r w:rsidR="006D7C61">
        <w:rPr>
          <w:rFonts w:cstheme="minorHAnsi"/>
        </w:rPr>
        <w:t>AUC/MIC</w:t>
      </w:r>
      <w:r w:rsidR="00291A77">
        <w:rPr>
          <w:rFonts w:cstheme="minorHAnsi"/>
        </w:rPr>
        <w:t>-based</w:t>
      </w:r>
      <w:r w:rsidR="00755780">
        <w:rPr>
          <w:rFonts w:cstheme="minorHAnsi"/>
        </w:rPr>
        <w:t xml:space="preserve"> (n=19)</w:t>
      </w:r>
      <w:r w:rsidR="006D7C61">
        <w:rPr>
          <w:rFonts w:cstheme="minorHAnsi"/>
        </w:rPr>
        <w:t xml:space="preserve"> </w:t>
      </w:r>
      <w:r w:rsidR="00CF1B08">
        <w:rPr>
          <w:rFonts w:cstheme="minorHAnsi"/>
        </w:rPr>
        <w:t>method</w:t>
      </w:r>
      <w:r w:rsidR="00755780">
        <w:rPr>
          <w:rFonts w:cstheme="minorHAnsi"/>
        </w:rPr>
        <w:t xml:space="preserve"> in a </w:t>
      </w:r>
      <w:r w:rsidR="005E2C97">
        <w:rPr>
          <w:rFonts w:cstheme="minorHAnsi"/>
        </w:rPr>
        <w:t xml:space="preserve">veteran’s affairs </w:t>
      </w:r>
      <w:r w:rsidR="006A27B0">
        <w:rPr>
          <w:rFonts w:cstheme="minorHAnsi"/>
        </w:rPr>
        <w:t>hospital</w:t>
      </w:r>
      <w:r w:rsidR="006A27B0">
        <w:rPr>
          <w:rStyle w:val="CommentReference"/>
        </w:rPr>
        <w:t>.</w:t>
      </w:r>
      <w:r w:rsidR="006A27B0">
        <w:rPr>
          <w:rFonts w:cstheme="minorHAnsi"/>
        </w:rPr>
        <w:t xml:space="preserve"> Clinical</w:t>
      </w:r>
      <w:r w:rsidR="006C7FE0">
        <w:rPr>
          <w:rFonts w:cstheme="minorHAnsi"/>
        </w:rPr>
        <w:t xml:space="preserve"> failure was defined </w:t>
      </w:r>
      <w:r w:rsidR="00544B34">
        <w:rPr>
          <w:rFonts w:cstheme="minorHAnsi"/>
        </w:rPr>
        <w:t>as</w:t>
      </w:r>
      <w:r w:rsidR="006C7FE0">
        <w:rPr>
          <w:rFonts w:cstheme="minorHAnsi"/>
        </w:rPr>
        <w:t xml:space="preserve"> persistent fever after 48 hours of therapy, deterioration of patient’s condition as assessed by attending physician, or escalation in prescribed antibiotic regimen</w:t>
      </w:r>
      <w:r w:rsidR="005E2C97">
        <w:rPr>
          <w:rFonts w:cstheme="minorHAnsi"/>
        </w:rPr>
        <w:t>,</w:t>
      </w:r>
      <w:r w:rsidR="00544B34">
        <w:rPr>
          <w:rFonts w:cstheme="minorHAnsi"/>
        </w:rPr>
        <w:t xml:space="preserve"> while safety was evaluated by the incidence of AKI </w:t>
      </w:r>
      <w:r w:rsidR="006C7FE0">
        <w:rPr>
          <w:rFonts w:cstheme="minorHAnsi"/>
        </w:rPr>
        <w:t xml:space="preserve">defined by an acute increase in </w:t>
      </w:r>
      <w:r w:rsidR="00664784">
        <w:rPr>
          <w:rFonts w:cstheme="minorHAnsi"/>
        </w:rPr>
        <w:t>SCr</w:t>
      </w:r>
      <w:r w:rsidR="006C7FE0">
        <w:rPr>
          <w:rFonts w:cstheme="minorHAnsi"/>
        </w:rPr>
        <w:t xml:space="preserve"> </w:t>
      </w:r>
      <w:r w:rsidR="006C7FE0">
        <w:rPr>
          <w:rFonts w:ascii="Times New Roman" w:hAnsi="Times New Roman" w:cs="Times New Roman"/>
        </w:rPr>
        <w:t>≥</w:t>
      </w:r>
      <w:r w:rsidR="006C7FE0">
        <w:rPr>
          <w:rFonts w:cstheme="minorHAnsi"/>
        </w:rPr>
        <w:t xml:space="preserve"> 0.3 mg/dL over </w:t>
      </w:r>
      <w:r w:rsidR="00075DEC">
        <w:rPr>
          <w:rFonts w:cstheme="minorHAnsi"/>
        </w:rPr>
        <w:t xml:space="preserve">baseline </w:t>
      </w:r>
      <w:r w:rsidR="00043ADA">
        <w:rPr>
          <w:rFonts w:cstheme="minorHAnsi"/>
        </w:rPr>
        <w:t>over</w:t>
      </w:r>
      <w:r w:rsidR="00075DEC">
        <w:rPr>
          <w:rFonts w:cstheme="minorHAnsi"/>
        </w:rPr>
        <w:t xml:space="preserve"> </w:t>
      </w:r>
      <w:r w:rsidR="006C7FE0">
        <w:rPr>
          <w:rFonts w:cstheme="minorHAnsi"/>
        </w:rPr>
        <w:t xml:space="preserve">48 hours and RIFLE criteria. </w:t>
      </w:r>
      <w:r w:rsidR="009006EE">
        <w:rPr>
          <w:rFonts w:cstheme="minorHAnsi"/>
        </w:rPr>
        <w:t xml:space="preserve">Indications for vancomycin </w:t>
      </w:r>
      <w:r w:rsidR="005E2C97">
        <w:rPr>
          <w:rFonts w:cstheme="minorHAnsi"/>
        </w:rPr>
        <w:t xml:space="preserve">therapy included </w:t>
      </w:r>
      <w:r w:rsidR="009006EE">
        <w:rPr>
          <w:rFonts w:cstheme="minorHAnsi"/>
        </w:rPr>
        <w:t>sepsis, pneumonia, osteomyelitis, and abscess.</w:t>
      </w:r>
      <w:r w:rsidR="006C7FE0">
        <w:rPr>
          <w:rFonts w:cstheme="minorHAnsi"/>
        </w:rPr>
        <w:t xml:space="preserve"> </w:t>
      </w:r>
      <w:r w:rsidR="00EF4FE6">
        <w:rPr>
          <w:rFonts w:cstheme="minorHAnsi"/>
        </w:rPr>
        <w:t xml:space="preserve">All patients in the study achieved clinical success, while only 2 patients experienced AKI (both in trough-based dosing group). </w:t>
      </w:r>
      <w:r w:rsidR="005E2C97">
        <w:rPr>
          <w:rFonts w:cstheme="minorHAnsi"/>
        </w:rPr>
        <w:t>When comparing the results to our study, c</w:t>
      </w:r>
      <w:r w:rsidR="00CF1B08">
        <w:rPr>
          <w:rFonts w:cstheme="minorHAnsi"/>
        </w:rPr>
        <w:t>linical failure</w:t>
      </w:r>
      <w:r w:rsidR="005E2C97">
        <w:rPr>
          <w:rFonts w:cstheme="minorHAnsi"/>
        </w:rPr>
        <w:t xml:space="preserve"> rates were </w:t>
      </w:r>
      <w:r w:rsidR="003A0C2F">
        <w:rPr>
          <w:rFonts w:cstheme="minorHAnsi"/>
        </w:rPr>
        <w:t xml:space="preserve">slightly </w:t>
      </w:r>
      <w:r w:rsidR="00CF1B08">
        <w:rPr>
          <w:rFonts w:cstheme="minorHAnsi"/>
        </w:rPr>
        <w:t>higher in our study</w:t>
      </w:r>
      <w:r w:rsidR="005E2C97">
        <w:rPr>
          <w:rFonts w:cstheme="minorHAnsi"/>
        </w:rPr>
        <w:t xml:space="preserve">, which </w:t>
      </w:r>
      <w:r w:rsidR="00EF4FE6">
        <w:rPr>
          <w:rFonts w:cstheme="minorHAnsi"/>
        </w:rPr>
        <w:t xml:space="preserve">is likely </w:t>
      </w:r>
      <w:r w:rsidR="00CF1B08">
        <w:rPr>
          <w:rFonts w:cstheme="minorHAnsi"/>
        </w:rPr>
        <w:t>attributed to differences in clinical failure definition</w:t>
      </w:r>
      <w:r w:rsidR="00755780">
        <w:rPr>
          <w:rFonts w:cstheme="minorHAnsi"/>
        </w:rPr>
        <w:t xml:space="preserve">. </w:t>
      </w:r>
      <w:ins w:id="6" w:author="Sharon Erdman" w:date="2025-03-27T08:48:00Z" w16du:dateUtc="2025-03-27T12:48:00Z">
        <w:r w:rsidR="0095290A" w:rsidRPr="00D335D0">
          <w:t>The higher rate of  nephrotoxicity observed in our study may be due to differences in AKI definitions, a larger sample size, and the inclusion of more severe infections</w:t>
        </w:r>
        <w:r w:rsidR="0095290A" w:rsidRPr="00D335D0">
          <w:rPr>
            <w:rFonts w:cstheme="minorHAnsi"/>
          </w:rPr>
          <w:t xml:space="preserve"> </w:t>
        </w:r>
      </w:ins>
      <w:del w:id="7" w:author="Sharon Erdman" w:date="2025-03-27T08:48:00Z" w16du:dateUtc="2025-03-27T12:48:00Z">
        <w:r w:rsidR="00EF4FE6" w:rsidRPr="00D335D0" w:rsidDel="0095290A">
          <w:rPr>
            <w:rFonts w:cstheme="minorHAnsi"/>
          </w:rPr>
          <w:delText>I</w:delText>
        </w:r>
        <w:r w:rsidR="00EF4FE6" w:rsidDel="0095290A">
          <w:rPr>
            <w:rFonts w:cstheme="minorHAnsi"/>
          </w:rPr>
          <w:delText>n addition, n</w:delText>
        </w:r>
        <w:r w:rsidR="00755780" w:rsidDel="0095290A">
          <w:rPr>
            <w:rFonts w:cstheme="minorHAnsi"/>
          </w:rPr>
          <w:delText xml:space="preserve">ephrotoxicity was also higher in our study </w:delText>
        </w:r>
        <w:r w:rsidR="00C07A4F" w:rsidDel="0095290A">
          <w:rPr>
            <w:rFonts w:cstheme="minorHAnsi"/>
          </w:rPr>
          <w:delText>possibly</w:delText>
        </w:r>
        <w:r w:rsidR="00EF4FE6" w:rsidDel="0095290A">
          <w:rPr>
            <w:rFonts w:cstheme="minorHAnsi"/>
          </w:rPr>
          <w:delText xml:space="preserve"> due to </w:delText>
        </w:r>
        <w:r w:rsidR="00FE5B0C" w:rsidDel="0095290A">
          <w:rPr>
            <w:rFonts w:cstheme="minorHAnsi"/>
          </w:rPr>
          <w:delText xml:space="preserve">differences in AKI definition, </w:delText>
        </w:r>
        <w:r w:rsidR="00EF4FE6" w:rsidDel="0095290A">
          <w:rPr>
            <w:rFonts w:cstheme="minorHAnsi"/>
          </w:rPr>
          <w:delText xml:space="preserve">our </w:delText>
        </w:r>
        <w:r w:rsidR="00F272FC" w:rsidDel="0095290A">
          <w:rPr>
            <w:rFonts w:cstheme="minorHAnsi"/>
          </w:rPr>
          <w:delText xml:space="preserve">larger sample size and </w:delText>
        </w:r>
        <w:r w:rsidR="00EB4039" w:rsidDel="0095290A">
          <w:rPr>
            <w:rFonts w:cstheme="minorHAnsi"/>
          </w:rPr>
          <w:delText xml:space="preserve">the </w:delText>
        </w:r>
        <w:r w:rsidR="00F272FC" w:rsidDel="0095290A">
          <w:rPr>
            <w:rFonts w:cstheme="minorHAnsi"/>
          </w:rPr>
          <w:delText xml:space="preserve">inclusion of more serious infections. </w:delText>
        </w:r>
      </w:del>
    </w:p>
    <w:p w14:paraId="6627E953" w14:textId="77777777" w:rsidR="006C7FE0" w:rsidRDefault="006C7FE0" w:rsidP="00A711C4">
      <w:pPr>
        <w:spacing w:after="0" w:line="480" w:lineRule="auto"/>
        <w:contextualSpacing/>
        <w:rPr>
          <w:rFonts w:cstheme="minorHAnsi"/>
        </w:rPr>
      </w:pPr>
    </w:p>
    <w:p w14:paraId="00CD529A" w14:textId="3A50AD36" w:rsidR="001A5F6C" w:rsidRDefault="004318A5" w:rsidP="00A711C4">
      <w:pPr>
        <w:spacing w:after="0" w:line="480" w:lineRule="auto"/>
        <w:contextualSpacing/>
      </w:pPr>
      <w:proofErr w:type="gramStart"/>
      <w:r>
        <w:rPr>
          <w:rFonts w:cstheme="minorHAnsi"/>
        </w:rPr>
        <w:lastRenderedPageBreak/>
        <w:t>T</w:t>
      </w:r>
      <w:r w:rsidR="00584F5F" w:rsidRPr="00584F5F">
        <w:t>he PROVIDE</w:t>
      </w:r>
      <w:proofErr w:type="gramEnd"/>
      <w:r w:rsidR="00584F5F" w:rsidRPr="00584F5F">
        <w:t xml:space="preserve"> trial</w:t>
      </w:r>
      <w:r w:rsidR="000F7926">
        <w:t xml:space="preserve"> </w:t>
      </w:r>
      <w:r w:rsidR="000F7926">
        <w:rPr>
          <w:vertAlign w:val="superscript"/>
        </w:rPr>
        <w:t>1</w:t>
      </w:r>
      <w:r w:rsidR="00324A3E">
        <w:rPr>
          <w:vertAlign w:val="superscript"/>
        </w:rPr>
        <w:t>2</w:t>
      </w:r>
      <w:r w:rsidR="00584F5F" w:rsidRPr="00584F5F">
        <w:t xml:space="preserve"> evaluated the impact of targeting vancomycin </w:t>
      </w:r>
      <w:r w:rsidR="00D01578">
        <w:t xml:space="preserve">Bayesian-derived </w:t>
      </w:r>
      <w:r w:rsidR="00584F5F" w:rsidRPr="00584F5F">
        <w:t>AUC/MIC above and below 650 on treatment failure rates</w:t>
      </w:r>
      <w:r w:rsidR="00AA2F98" w:rsidRPr="00AA2F98">
        <w:t xml:space="preserve"> </w:t>
      </w:r>
      <w:r w:rsidR="00AA2F98" w:rsidRPr="00584F5F">
        <w:t xml:space="preserve">in patients with </w:t>
      </w:r>
      <w:r w:rsidR="00E86A2B">
        <w:t xml:space="preserve">MRSA </w:t>
      </w:r>
      <w:r w:rsidR="00AA2F98" w:rsidRPr="00584F5F">
        <w:t>bacteremia</w:t>
      </w:r>
      <w:r w:rsidR="00F3157F">
        <w:t xml:space="preserve">. Treatment failure was </w:t>
      </w:r>
      <w:r w:rsidR="00F34FC8">
        <w:t>defined as death within 30 days of</w:t>
      </w:r>
      <w:r w:rsidR="00E86A2B">
        <w:t xml:space="preserve"> bacteremia </w:t>
      </w:r>
      <w:r w:rsidR="00F34FC8">
        <w:t xml:space="preserve">or persistent bacteremia </w:t>
      </w:r>
      <w:r w:rsidR="00F34FC8">
        <w:rPr>
          <w:rFonts w:cstheme="minorHAnsi"/>
        </w:rPr>
        <w:t>≥</w:t>
      </w:r>
      <w:r w:rsidR="00F34FC8">
        <w:t xml:space="preserve"> 7 days after initiation of vancomycin</w:t>
      </w:r>
      <w:r w:rsidR="00AA2F98">
        <w:t>.</w:t>
      </w:r>
      <w:r w:rsidR="00584F5F" w:rsidRPr="00584F5F">
        <w:t xml:space="preserve"> </w:t>
      </w:r>
      <w:r w:rsidR="008559B8">
        <w:t>There was no</w:t>
      </w:r>
      <w:r w:rsidR="00584F5F" w:rsidRPr="00584F5F">
        <w:t xml:space="preserve"> difference in treatment failure</w:t>
      </w:r>
      <w:r w:rsidR="003E0D30">
        <w:t xml:space="preserve"> </w:t>
      </w:r>
      <w:r w:rsidR="00584F5F" w:rsidRPr="00584F5F">
        <w:t xml:space="preserve">between the </w:t>
      </w:r>
      <w:r w:rsidR="000F7926" w:rsidRPr="00584F5F">
        <w:t>groups,</w:t>
      </w:r>
      <w:r w:rsidR="00584F5F" w:rsidRPr="00584F5F">
        <w:t xml:space="preserve"> but higher vancomycin exposures were associated with </w:t>
      </w:r>
      <w:r w:rsidR="00D01578">
        <w:t xml:space="preserve">higher rates of </w:t>
      </w:r>
      <w:r w:rsidR="00584F5F" w:rsidRPr="00584F5F">
        <w:t>nephrotoxicity</w:t>
      </w:r>
      <w:r w:rsidR="00D01578">
        <w:t xml:space="preserve"> prompting the authors to recommend targeting an AUC/MIC </w:t>
      </w:r>
      <w:r w:rsidR="00584F5F" w:rsidRPr="00584F5F">
        <w:t>≤ 515 with an unclear lower limit for the therapeutic range to maximize efficacy and minimize nephrotoxicity.</w:t>
      </w:r>
      <w:r w:rsidR="00584F5F">
        <w:rPr>
          <w:vertAlign w:val="superscript"/>
        </w:rPr>
        <w:t xml:space="preserve"> </w:t>
      </w:r>
      <w:r w:rsidR="00760783" w:rsidRPr="00760783">
        <w:rPr>
          <w:rFonts w:cstheme="minorHAnsi"/>
        </w:rPr>
        <w:t xml:space="preserve">Comparing results of </w:t>
      </w:r>
      <w:r w:rsidR="002A1B76">
        <w:rPr>
          <w:rFonts w:cstheme="minorHAnsi"/>
        </w:rPr>
        <w:t xml:space="preserve">our </w:t>
      </w:r>
      <w:r w:rsidR="00D8543E">
        <w:rPr>
          <w:rFonts w:cstheme="minorHAnsi"/>
        </w:rPr>
        <w:t>AGD</w:t>
      </w:r>
      <w:r w:rsidR="00760783" w:rsidRPr="00760783">
        <w:rPr>
          <w:rFonts w:cstheme="minorHAnsi"/>
        </w:rPr>
        <w:t xml:space="preserve"> group to the AUC/</w:t>
      </w:r>
      <w:proofErr w:type="gramStart"/>
      <w:r w:rsidR="00760783" w:rsidRPr="00760783">
        <w:rPr>
          <w:rFonts w:cstheme="minorHAnsi"/>
        </w:rPr>
        <w:t>MIC</w:t>
      </w:r>
      <w:proofErr w:type="gramEnd"/>
      <w:r w:rsidR="00760783" w:rsidRPr="00760783">
        <w:rPr>
          <w:rFonts w:cstheme="minorHAnsi"/>
        </w:rPr>
        <w:t xml:space="preserve"> &lt; 650 group from the PROVIDE trial, </w:t>
      </w:r>
      <w:r w:rsidR="00F34FC8">
        <w:rPr>
          <w:rFonts w:cstheme="minorHAnsi"/>
        </w:rPr>
        <w:t>lower</w:t>
      </w:r>
      <w:r w:rsidR="00760783" w:rsidRPr="00760783">
        <w:rPr>
          <w:rFonts w:cstheme="minorHAnsi"/>
        </w:rPr>
        <w:t xml:space="preserve"> rates of </w:t>
      </w:r>
      <w:r w:rsidR="00F34FC8">
        <w:rPr>
          <w:rFonts w:cstheme="minorHAnsi"/>
        </w:rPr>
        <w:t>treatment failure</w:t>
      </w:r>
      <w:r w:rsidR="00760783" w:rsidRPr="00760783">
        <w:rPr>
          <w:rFonts w:cstheme="minorHAnsi"/>
        </w:rPr>
        <w:t xml:space="preserve"> were noted in</w:t>
      </w:r>
      <w:r w:rsidR="002A1B76">
        <w:rPr>
          <w:rFonts w:cstheme="minorHAnsi"/>
        </w:rPr>
        <w:t xml:space="preserve"> our</w:t>
      </w:r>
      <w:r w:rsidR="00760783" w:rsidRPr="00760783">
        <w:rPr>
          <w:rFonts w:cstheme="minorHAnsi"/>
        </w:rPr>
        <w:t xml:space="preserve"> study (</w:t>
      </w:r>
      <w:r w:rsidR="00F34FC8">
        <w:rPr>
          <w:rFonts w:cstheme="minorHAnsi"/>
        </w:rPr>
        <w:t>2</w:t>
      </w:r>
      <w:r w:rsidR="00760783" w:rsidRPr="00760783">
        <w:rPr>
          <w:rFonts w:cstheme="minorHAnsi"/>
        </w:rPr>
        <w:t xml:space="preserve">% vs. </w:t>
      </w:r>
      <w:r w:rsidR="00F34FC8">
        <w:rPr>
          <w:rFonts w:cstheme="minorHAnsi"/>
        </w:rPr>
        <w:t>1</w:t>
      </w:r>
      <w:r w:rsidR="00760783" w:rsidRPr="00760783">
        <w:rPr>
          <w:rFonts w:cstheme="minorHAnsi"/>
        </w:rPr>
        <w:t>5</w:t>
      </w:r>
      <w:r w:rsidR="00F34FC8">
        <w:rPr>
          <w:rFonts w:cstheme="minorHAnsi"/>
        </w:rPr>
        <w:t>.4</w:t>
      </w:r>
      <w:r w:rsidR="00760783" w:rsidRPr="00760783">
        <w:rPr>
          <w:rFonts w:cstheme="minorHAnsi"/>
        </w:rPr>
        <w:t xml:space="preserve">%) along with </w:t>
      </w:r>
      <w:r w:rsidR="00DB2ACE">
        <w:rPr>
          <w:rFonts w:cstheme="minorHAnsi"/>
        </w:rPr>
        <w:t>lower</w:t>
      </w:r>
      <w:r w:rsidR="00760783" w:rsidRPr="00760783">
        <w:rPr>
          <w:rFonts w:cstheme="minorHAnsi"/>
        </w:rPr>
        <w:t xml:space="preserve"> rates of nephrotoxicity (</w:t>
      </w:r>
      <w:r w:rsidR="00DB2ACE">
        <w:rPr>
          <w:rFonts w:cstheme="minorHAnsi"/>
        </w:rPr>
        <w:t>9.8%</w:t>
      </w:r>
      <w:r w:rsidR="00760783" w:rsidRPr="00760783">
        <w:rPr>
          <w:rFonts w:cstheme="minorHAnsi"/>
        </w:rPr>
        <w:t xml:space="preserve"> vs. 2</w:t>
      </w:r>
      <w:r w:rsidR="000A3018">
        <w:rPr>
          <w:rFonts w:cstheme="minorHAnsi"/>
        </w:rPr>
        <w:t>2.6</w:t>
      </w:r>
      <w:r w:rsidR="00760783" w:rsidRPr="00760783">
        <w:rPr>
          <w:rFonts w:cstheme="minorHAnsi"/>
        </w:rPr>
        <w:t>%).</w:t>
      </w:r>
      <w:r w:rsidR="00FB4B21">
        <w:rPr>
          <w:rFonts w:cstheme="minorHAnsi"/>
        </w:rPr>
        <w:t xml:space="preserve"> </w:t>
      </w:r>
      <w:r w:rsidR="0039735E">
        <w:rPr>
          <w:rFonts w:cstheme="minorHAnsi"/>
        </w:rPr>
        <w:t>This</w:t>
      </w:r>
      <w:r w:rsidR="000F2E69">
        <w:rPr>
          <w:rFonts w:cstheme="minorHAnsi"/>
        </w:rPr>
        <w:t xml:space="preserve"> could be related to the</w:t>
      </w:r>
      <w:r w:rsidR="001A5F6C">
        <w:rPr>
          <w:rFonts w:cstheme="minorHAnsi"/>
        </w:rPr>
        <w:t xml:space="preserve"> </w:t>
      </w:r>
      <w:r w:rsidR="00740A43">
        <w:rPr>
          <w:rFonts w:cstheme="minorHAnsi"/>
        </w:rPr>
        <w:t xml:space="preserve">definition used for </w:t>
      </w:r>
      <w:r w:rsidR="000F2E69">
        <w:rPr>
          <w:rFonts w:cstheme="minorHAnsi"/>
        </w:rPr>
        <w:t>microbiological failure</w:t>
      </w:r>
      <w:r w:rsidR="0014662A">
        <w:rPr>
          <w:rFonts w:cstheme="minorHAnsi"/>
        </w:rPr>
        <w:t xml:space="preserve">; </w:t>
      </w:r>
      <w:r w:rsidR="001A5F6C">
        <w:rPr>
          <w:rFonts w:cstheme="minorHAnsi"/>
        </w:rPr>
        <w:t>we included</w:t>
      </w:r>
      <w:r w:rsidR="00D42227">
        <w:rPr>
          <w:rFonts w:cstheme="minorHAnsi"/>
        </w:rPr>
        <w:t xml:space="preserve"> the same </w:t>
      </w:r>
      <w:r w:rsidR="001A5F6C">
        <w:rPr>
          <w:rFonts w:cstheme="minorHAnsi"/>
        </w:rPr>
        <w:t>definition of persistent bacteremia ≥</w:t>
      </w:r>
      <w:r w:rsidR="001A5F6C">
        <w:t xml:space="preserve"> 7 days after vancomycin initiation but also added a </w:t>
      </w:r>
      <w:r w:rsidR="00257C99">
        <w:t xml:space="preserve">caveat of </w:t>
      </w:r>
      <w:r w:rsidR="00257C99">
        <w:rPr>
          <w:rFonts w:cstheme="minorHAnsi"/>
        </w:rPr>
        <w:t xml:space="preserve">≥ </w:t>
      </w:r>
      <w:r w:rsidR="001A5F6C">
        <w:t>7 days from source control</w:t>
      </w:r>
      <w:r w:rsidR="00D42227">
        <w:t>. A</w:t>
      </w:r>
      <w:r w:rsidR="00257C99">
        <w:t>ny patient that had persistent bacteremia 7 days from vancomycin initiation regardless of whether they achieved source control later in the treatment course would have been classified as microbiological failure in the PROVIDE trial</w:t>
      </w:r>
      <w:r w:rsidR="00D644F0">
        <w:t xml:space="preserve">. </w:t>
      </w:r>
      <w:r w:rsidR="00622EBB">
        <w:t xml:space="preserve">The lower rates of nephrotoxicity in our study </w:t>
      </w:r>
      <w:r w:rsidR="008E2004">
        <w:t xml:space="preserve">might </w:t>
      </w:r>
      <w:r w:rsidR="00F91B48">
        <w:t xml:space="preserve">be explained by </w:t>
      </w:r>
      <w:r w:rsidR="00D644F0">
        <w:t>the high percentage of</w:t>
      </w:r>
      <w:r w:rsidR="00622EBB">
        <w:t xml:space="preserve"> PROVIDE trial</w:t>
      </w:r>
      <w:r w:rsidR="00D644F0">
        <w:t xml:space="preserve"> patients with </w:t>
      </w:r>
      <w:r w:rsidR="00622EBB">
        <w:t xml:space="preserve">an AUC </w:t>
      </w:r>
      <w:r w:rsidR="00622EBB">
        <w:rPr>
          <w:rFonts w:ascii="Times New Roman" w:hAnsi="Times New Roman" w:cs="Times New Roman"/>
        </w:rPr>
        <w:t>≥</w:t>
      </w:r>
      <w:r w:rsidR="00622EBB">
        <w:t xml:space="preserve"> 650 (44%)</w:t>
      </w:r>
      <w:r w:rsidR="000027D4">
        <w:t xml:space="preserve"> as well as our exclusion of patients with AKI prior to initiation of vancomycin</w:t>
      </w:r>
      <w:r w:rsidR="00622EBB">
        <w:t xml:space="preserve">. </w:t>
      </w:r>
    </w:p>
    <w:p w14:paraId="45C8FC10" w14:textId="16FF9E50" w:rsidR="00244373" w:rsidRDefault="001A5F6C" w:rsidP="00A711C4">
      <w:pPr>
        <w:spacing w:after="0" w:line="480" w:lineRule="auto"/>
        <w:contextualSpacing/>
        <w:rPr>
          <w:rFonts w:cstheme="minorHAnsi"/>
        </w:rPr>
      </w:pPr>
      <w:r>
        <w:t xml:space="preserve"> </w:t>
      </w:r>
      <w:r w:rsidR="000F2E69">
        <w:rPr>
          <w:rFonts w:cstheme="minorHAnsi"/>
        </w:rPr>
        <w:t xml:space="preserve"> </w:t>
      </w:r>
      <w:r w:rsidR="003E0D30">
        <w:rPr>
          <w:rFonts w:cstheme="minorHAnsi"/>
        </w:rPr>
        <w:t xml:space="preserve"> </w:t>
      </w:r>
    </w:p>
    <w:p w14:paraId="6B7CBE9A" w14:textId="17D2A855" w:rsidR="009E03C4" w:rsidRPr="002E6463" w:rsidRDefault="00D8543E" w:rsidP="009E03C4">
      <w:pPr>
        <w:spacing w:after="0" w:line="480" w:lineRule="auto"/>
        <w:contextualSpacing/>
        <w:rPr>
          <w:rFonts w:cstheme="minorHAnsi"/>
          <w:vertAlign w:val="superscript"/>
        </w:rPr>
      </w:pPr>
      <w:r>
        <w:rPr>
          <w:rFonts w:cstheme="minorHAnsi"/>
        </w:rPr>
        <w:t>Al-</w:t>
      </w:r>
      <w:proofErr w:type="spellStart"/>
      <w:r>
        <w:rPr>
          <w:rFonts w:cstheme="minorHAnsi"/>
        </w:rPr>
        <w:t>Sulaiti</w:t>
      </w:r>
      <w:proofErr w:type="spellEnd"/>
      <w:r>
        <w:rPr>
          <w:rFonts w:cstheme="minorHAnsi"/>
        </w:rPr>
        <w:t xml:space="preserve"> et al</w:t>
      </w:r>
      <w:r w:rsidR="0036378F">
        <w:rPr>
          <w:rFonts w:cstheme="minorHAnsi"/>
        </w:rPr>
        <w:t>.</w:t>
      </w:r>
      <w:r w:rsidR="00324A3E">
        <w:rPr>
          <w:rFonts w:cstheme="minorHAnsi"/>
          <w:vertAlign w:val="superscript"/>
        </w:rPr>
        <w:t>13</w:t>
      </w:r>
      <w:r w:rsidR="000027D4">
        <w:rPr>
          <w:rFonts w:cstheme="minorHAnsi"/>
          <w:vertAlign w:val="superscript"/>
        </w:rPr>
        <w:t xml:space="preserve"> </w:t>
      </w:r>
      <w:r w:rsidR="002E6463">
        <w:rPr>
          <w:rFonts w:cstheme="minorHAnsi"/>
          <w:vertAlign w:val="superscript"/>
        </w:rPr>
        <w:t xml:space="preserve"> </w:t>
      </w:r>
      <w:r w:rsidR="00BA7CD1">
        <w:rPr>
          <w:rFonts w:cstheme="minorHAnsi"/>
          <w:vertAlign w:val="superscript"/>
        </w:rPr>
        <w:t xml:space="preserve"> </w:t>
      </w:r>
      <w:r w:rsidR="00B647B3">
        <w:rPr>
          <w:rFonts w:cstheme="minorHAnsi"/>
        </w:rPr>
        <w:t>c</w:t>
      </w:r>
      <w:r>
        <w:rPr>
          <w:rFonts w:cstheme="minorHAnsi"/>
        </w:rPr>
        <w:t xml:space="preserve">onducted a randomized controlled trial comparing </w:t>
      </w:r>
      <w:r w:rsidR="00BA7CD1">
        <w:rPr>
          <w:rFonts w:cstheme="minorHAnsi"/>
        </w:rPr>
        <w:t xml:space="preserve">the </w:t>
      </w:r>
      <w:r>
        <w:rPr>
          <w:rFonts w:cstheme="minorHAnsi"/>
        </w:rPr>
        <w:t xml:space="preserve">clinical and pharmacokinetic outcomes of </w:t>
      </w:r>
      <w:r w:rsidR="00B13530">
        <w:rPr>
          <w:rFonts w:cstheme="minorHAnsi"/>
        </w:rPr>
        <w:t xml:space="preserve">vancomycin </w:t>
      </w:r>
      <w:r>
        <w:rPr>
          <w:rFonts w:cstheme="minorHAnsi"/>
        </w:rPr>
        <w:t>trough-based dosing</w:t>
      </w:r>
      <w:r w:rsidR="006E2A57">
        <w:rPr>
          <w:rFonts w:cstheme="minorHAnsi"/>
        </w:rPr>
        <w:t xml:space="preserve"> (target 10-20 m</w:t>
      </w:r>
      <w:r w:rsidR="00D42227">
        <w:rPr>
          <w:rFonts w:cstheme="minorHAnsi"/>
        </w:rPr>
        <w:t>c</w:t>
      </w:r>
      <w:r w:rsidR="006E2A57">
        <w:rPr>
          <w:rFonts w:cstheme="minorHAnsi"/>
        </w:rPr>
        <w:t>g/</w:t>
      </w:r>
      <w:r w:rsidR="00D42227">
        <w:rPr>
          <w:rFonts w:cstheme="minorHAnsi"/>
        </w:rPr>
        <w:t>m</w:t>
      </w:r>
      <w:r w:rsidR="006E2A57">
        <w:rPr>
          <w:rFonts w:cstheme="minorHAnsi"/>
        </w:rPr>
        <w:t>L)</w:t>
      </w:r>
      <w:r>
        <w:rPr>
          <w:rFonts w:cstheme="minorHAnsi"/>
        </w:rPr>
        <w:t xml:space="preserve"> versus peak-trough-based dosing</w:t>
      </w:r>
      <w:r w:rsidR="00BA3EC1">
        <w:rPr>
          <w:rFonts w:cstheme="minorHAnsi"/>
        </w:rPr>
        <w:t xml:space="preserve"> (target trough 10-20 m</w:t>
      </w:r>
      <w:r w:rsidR="00D42227">
        <w:rPr>
          <w:rFonts w:cstheme="minorHAnsi"/>
        </w:rPr>
        <w:t>c</w:t>
      </w:r>
      <w:r w:rsidR="00BA3EC1">
        <w:rPr>
          <w:rFonts w:cstheme="minorHAnsi"/>
        </w:rPr>
        <w:t>g/</w:t>
      </w:r>
      <w:r w:rsidR="00D42227">
        <w:rPr>
          <w:rFonts w:cstheme="minorHAnsi"/>
        </w:rPr>
        <w:t>m</w:t>
      </w:r>
      <w:r w:rsidR="00BA3EC1">
        <w:rPr>
          <w:rFonts w:cstheme="minorHAnsi"/>
        </w:rPr>
        <w:t>L and peak 20-40 m</w:t>
      </w:r>
      <w:r w:rsidR="00922F4D">
        <w:rPr>
          <w:rFonts w:cstheme="minorHAnsi"/>
        </w:rPr>
        <w:t>c</w:t>
      </w:r>
      <w:r w:rsidR="00BA3EC1">
        <w:rPr>
          <w:rFonts w:cstheme="minorHAnsi"/>
        </w:rPr>
        <w:t>g/</w:t>
      </w:r>
      <w:r w:rsidR="00922F4D">
        <w:rPr>
          <w:rFonts w:cstheme="minorHAnsi"/>
        </w:rPr>
        <w:t>m</w:t>
      </w:r>
      <w:r w:rsidR="00BA3EC1">
        <w:rPr>
          <w:rFonts w:cstheme="minorHAnsi"/>
        </w:rPr>
        <w:t>L)</w:t>
      </w:r>
      <w:r>
        <w:rPr>
          <w:rFonts w:cstheme="minorHAnsi"/>
        </w:rPr>
        <w:t xml:space="preserve"> </w:t>
      </w:r>
      <w:r w:rsidR="00E256C5">
        <w:rPr>
          <w:rFonts w:cstheme="minorHAnsi"/>
        </w:rPr>
        <w:t>for infections</w:t>
      </w:r>
      <w:r w:rsidR="00D42227">
        <w:rPr>
          <w:rFonts w:cstheme="minorHAnsi"/>
        </w:rPr>
        <w:t xml:space="preserve"> due to Gram positive bacteria</w:t>
      </w:r>
      <w:r w:rsidR="00E256C5">
        <w:rPr>
          <w:rFonts w:cstheme="minorHAnsi"/>
        </w:rPr>
        <w:t xml:space="preserve"> (</w:t>
      </w:r>
      <w:r w:rsidR="00182922">
        <w:rPr>
          <w:rFonts w:cstheme="minorHAnsi"/>
        </w:rPr>
        <w:t>e.g.,</w:t>
      </w:r>
      <w:r w:rsidR="00E256C5">
        <w:rPr>
          <w:rFonts w:cstheme="minorHAnsi"/>
        </w:rPr>
        <w:t xml:space="preserve"> </w:t>
      </w:r>
      <w:r w:rsidR="003B6D37">
        <w:rPr>
          <w:rFonts w:cstheme="minorHAnsi"/>
        </w:rPr>
        <w:t>central nervous system, bacteremia, skin and soft tissue, bone/joint, endocarditis, intra-abdominal)</w:t>
      </w:r>
      <w:r w:rsidR="00244373">
        <w:rPr>
          <w:rFonts w:cstheme="minorHAnsi"/>
        </w:rPr>
        <w:t xml:space="preserve">. </w:t>
      </w:r>
      <w:r w:rsidR="003E5126">
        <w:rPr>
          <w:rFonts w:cstheme="minorHAnsi"/>
        </w:rPr>
        <w:t xml:space="preserve"> </w:t>
      </w:r>
      <w:r w:rsidR="00C3090B">
        <w:rPr>
          <w:rFonts w:cstheme="minorHAnsi"/>
        </w:rPr>
        <w:t xml:space="preserve">Cure was defined as </w:t>
      </w:r>
      <w:r w:rsidR="00A939CF">
        <w:rPr>
          <w:rFonts w:cstheme="minorHAnsi"/>
        </w:rPr>
        <w:t xml:space="preserve">the </w:t>
      </w:r>
      <w:r w:rsidR="00C3090B">
        <w:rPr>
          <w:rFonts w:cstheme="minorHAnsi"/>
        </w:rPr>
        <w:t>absence of signs</w:t>
      </w:r>
      <w:r w:rsidR="00A939CF">
        <w:rPr>
          <w:rFonts w:cstheme="minorHAnsi"/>
        </w:rPr>
        <w:t xml:space="preserve"> and</w:t>
      </w:r>
      <w:r w:rsidR="003E5126">
        <w:rPr>
          <w:rFonts w:cstheme="minorHAnsi"/>
        </w:rPr>
        <w:t xml:space="preserve"> </w:t>
      </w:r>
      <w:r w:rsidR="00C3090B">
        <w:rPr>
          <w:rFonts w:cstheme="minorHAnsi"/>
        </w:rPr>
        <w:t xml:space="preserve">symptoms </w:t>
      </w:r>
      <w:r w:rsidR="00A939CF">
        <w:rPr>
          <w:rFonts w:cstheme="minorHAnsi"/>
        </w:rPr>
        <w:t xml:space="preserve">of infection </w:t>
      </w:r>
      <w:r w:rsidR="00C3090B">
        <w:rPr>
          <w:rFonts w:cstheme="minorHAnsi"/>
        </w:rPr>
        <w:t xml:space="preserve">without the need for additional antibiotic treatment and/or negative blood cultures at 5 days after vancomycin initiation. </w:t>
      </w:r>
      <w:r w:rsidR="00852B4B">
        <w:rPr>
          <w:rFonts w:cstheme="minorHAnsi"/>
        </w:rPr>
        <w:t xml:space="preserve">The </w:t>
      </w:r>
      <w:r w:rsidR="0058054B">
        <w:rPr>
          <w:rFonts w:cstheme="minorHAnsi"/>
        </w:rPr>
        <w:t xml:space="preserve">patients </w:t>
      </w:r>
      <w:r w:rsidR="003C3B68">
        <w:rPr>
          <w:rFonts w:cstheme="minorHAnsi"/>
        </w:rPr>
        <w:t xml:space="preserve">who received vancomycin using peak-trough based dosing were significantly more likely to achieve cure compared to those who received vancomycin using trough-based </w:t>
      </w:r>
      <w:r w:rsidR="003B6D37">
        <w:rPr>
          <w:rFonts w:cstheme="minorHAnsi"/>
        </w:rPr>
        <w:t>dosing (</w:t>
      </w:r>
      <w:r w:rsidR="00DF5845">
        <w:rPr>
          <w:rFonts w:cstheme="minorHAnsi"/>
        </w:rPr>
        <w:t xml:space="preserve">23/30, </w:t>
      </w:r>
      <w:r w:rsidR="007D3AF6">
        <w:rPr>
          <w:rFonts w:cstheme="minorHAnsi"/>
        </w:rPr>
        <w:t xml:space="preserve">76.7% vs </w:t>
      </w:r>
      <w:r w:rsidR="00DF5845">
        <w:rPr>
          <w:rFonts w:cstheme="minorHAnsi"/>
        </w:rPr>
        <w:t xml:space="preserve">17/35, </w:t>
      </w:r>
      <w:r w:rsidR="007D3AF6">
        <w:rPr>
          <w:rFonts w:cstheme="minorHAnsi"/>
        </w:rPr>
        <w:t>48.6%</w:t>
      </w:r>
      <w:r w:rsidR="00BA3EC1">
        <w:rPr>
          <w:rFonts w:cstheme="minorHAnsi"/>
        </w:rPr>
        <w:t xml:space="preserve">, </w:t>
      </w:r>
      <w:r w:rsidR="009A773A" w:rsidRPr="000F6756">
        <w:rPr>
          <w:rFonts w:cstheme="minorHAnsi"/>
          <w:i/>
          <w:iCs/>
        </w:rPr>
        <w:lastRenderedPageBreak/>
        <w:t>P</w:t>
      </w:r>
      <w:r w:rsidR="009A773A" w:rsidDel="007439E3">
        <w:rPr>
          <w:rFonts w:cstheme="minorHAnsi"/>
        </w:rPr>
        <w:t xml:space="preserve"> </w:t>
      </w:r>
      <w:r w:rsidR="00BA3EC1">
        <w:rPr>
          <w:rFonts w:cstheme="minorHAnsi"/>
        </w:rPr>
        <w:t>=</w:t>
      </w:r>
      <w:r w:rsidR="009A773A">
        <w:rPr>
          <w:rFonts w:cstheme="minorHAnsi"/>
        </w:rPr>
        <w:t xml:space="preserve"> </w:t>
      </w:r>
      <w:r w:rsidR="00BA3EC1">
        <w:rPr>
          <w:rFonts w:cstheme="minorHAnsi"/>
        </w:rPr>
        <w:t>0.020</w:t>
      </w:r>
      <w:r w:rsidR="007D3AF6">
        <w:rPr>
          <w:rFonts w:cstheme="minorHAnsi"/>
        </w:rPr>
        <w:t>).</w:t>
      </w:r>
      <w:r w:rsidR="003E0D30">
        <w:rPr>
          <w:rFonts w:cstheme="minorHAnsi"/>
        </w:rPr>
        <w:t xml:space="preserve"> </w:t>
      </w:r>
      <w:r w:rsidR="00C94121">
        <w:rPr>
          <w:rFonts w:cstheme="minorHAnsi"/>
        </w:rPr>
        <w:t xml:space="preserve">In comparison to our study, </w:t>
      </w:r>
      <w:r w:rsidR="00BA3EC1">
        <w:rPr>
          <w:rFonts w:cstheme="minorHAnsi"/>
        </w:rPr>
        <w:t>h</w:t>
      </w:r>
      <w:r>
        <w:rPr>
          <w:rFonts w:cstheme="minorHAnsi"/>
        </w:rPr>
        <w:t xml:space="preserve">igher rates of </w:t>
      </w:r>
      <w:r w:rsidR="00C94121">
        <w:rPr>
          <w:rFonts w:cstheme="minorHAnsi"/>
        </w:rPr>
        <w:t>clinical</w:t>
      </w:r>
      <w:r>
        <w:rPr>
          <w:rFonts w:cstheme="minorHAnsi"/>
        </w:rPr>
        <w:t xml:space="preserve"> cure were noted </w:t>
      </w:r>
      <w:r w:rsidR="006D7C61">
        <w:rPr>
          <w:rFonts w:cstheme="minorHAnsi"/>
        </w:rPr>
        <w:t xml:space="preserve">with </w:t>
      </w:r>
      <w:r w:rsidR="00F3157F">
        <w:rPr>
          <w:rFonts w:cstheme="minorHAnsi"/>
        </w:rPr>
        <w:t>both dosing strategies</w:t>
      </w:r>
      <w:r w:rsidR="00C94121">
        <w:rPr>
          <w:rFonts w:cstheme="minorHAnsi"/>
        </w:rPr>
        <w:t xml:space="preserve"> in this study</w:t>
      </w:r>
      <w:r w:rsidR="00BA3EC1">
        <w:rPr>
          <w:rFonts w:cstheme="minorHAnsi"/>
        </w:rPr>
        <w:t xml:space="preserve"> </w:t>
      </w:r>
      <w:r w:rsidR="00C94121">
        <w:rPr>
          <w:rFonts w:cstheme="minorHAnsi"/>
        </w:rPr>
        <w:t>likely due to the</w:t>
      </w:r>
      <w:r w:rsidR="00C3090B">
        <w:rPr>
          <w:rFonts w:cstheme="minorHAnsi"/>
        </w:rPr>
        <w:t xml:space="preserve"> definition of cure and the</w:t>
      </w:r>
      <w:r w:rsidR="00C94121">
        <w:rPr>
          <w:rFonts w:cstheme="minorHAnsi"/>
        </w:rPr>
        <w:t xml:space="preserve"> inclusion of any infection treated with vancomycin rather than just MRSA bacteremia, which was the focus of our study. </w:t>
      </w:r>
      <w:r w:rsidR="009E03C4">
        <w:rPr>
          <w:rFonts w:cstheme="minorHAnsi"/>
        </w:rPr>
        <w:t xml:space="preserve">In general, these </w:t>
      </w:r>
      <w:r w:rsidR="009E03C4" w:rsidRPr="0004611D">
        <w:rPr>
          <w:rFonts w:cstheme="minorHAnsi"/>
        </w:rPr>
        <w:t xml:space="preserve">studies evaluating </w:t>
      </w:r>
      <w:r w:rsidR="009E03C4">
        <w:rPr>
          <w:rFonts w:cstheme="minorHAnsi"/>
        </w:rPr>
        <w:t xml:space="preserve">the </w:t>
      </w:r>
      <w:r w:rsidR="009E03C4" w:rsidRPr="0004611D">
        <w:rPr>
          <w:rFonts w:cstheme="minorHAnsi"/>
        </w:rPr>
        <w:t>clinical efficacy of trough</w:t>
      </w:r>
      <w:r w:rsidR="00DF5845">
        <w:rPr>
          <w:rFonts w:cstheme="minorHAnsi"/>
        </w:rPr>
        <w:t>-</w:t>
      </w:r>
      <w:r w:rsidR="009E03C4" w:rsidRPr="0004611D">
        <w:rPr>
          <w:rFonts w:cstheme="minorHAnsi"/>
        </w:rPr>
        <w:t xml:space="preserve"> versus AUC</w:t>
      </w:r>
      <w:r w:rsidR="00DF5845">
        <w:rPr>
          <w:rFonts w:cstheme="minorHAnsi"/>
        </w:rPr>
        <w:t>-</w:t>
      </w:r>
      <w:r w:rsidR="009E03C4" w:rsidRPr="0004611D">
        <w:rPr>
          <w:rFonts w:cstheme="minorHAnsi"/>
        </w:rPr>
        <w:t xml:space="preserve">based dosing </w:t>
      </w:r>
      <w:r w:rsidR="009E03C4">
        <w:rPr>
          <w:rFonts w:cstheme="minorHAnsi"/>
        </w:rPr>
        <w:t xml:space="preserve">of vancomycin </w:t>
      </w:r>
      <w:r w:rsidR="009E03C4" w:rsidRPr="0004611D">
        <w:rPr>
          <w:rFonts w:cstheme="minorHAnsi"/>
        </w:rPr>
        <w:t xml:space="preserve">have varying inclusion criteria and definitions of clinical success making it challenging to compare </w:t>
      </w:r>
      <w:r w:rsidR="009E03C4">
        <w:rPr>
          <w:rFonts w:cstheme="minorHAnsi"/>
        </w:rPr>
        <w:t xml:space="preserve">to </w:t>
      </w:r>
      <w:r w:rsidR="009E03C4" w:rsidRPr="0004611D">
        <w:rPr>
          <w:rFonts w:cstheme="minorHAnsi"/>
        </w:rPr>
        <w:t xml:space="preserve">our study </w:t>
      </w:r>
      <w:r w:rsidR="009E03C4">
        <w:rPr>
          <w:rFonts w:cstheme="minorHAnsi"/>
        </w:rPr>
        <w:t xml:space="preserve">results. </w:t>
      </w:r>
    </w:p>
    <w:p w14:paraId="46F5E240" w14:textId="2BA90E03" w:rsidR="00760783" w:rsidRPr="002E6463" w:rsidRDefault="00760783" w:rsidP="00A711C4">
      <w:pPr>
        <w:spacing w:after="0" w:line="480" w:lineRule="auto"/>
        <w:contextualSpacing/>
        <w:rPr>
          <w:rFonts w:cstheme="minorHAnsi"/>
          <w:vertAlign w:val="superscript"/>
        </w:rPr>
      </w:pPr>
    </w:p>
    <w:p w14:paraId="6D96E072" w14:textId="1C102631" w:rsidR="009433A8" w:rsidRDefault="002011A7" w:rsidP="00A711C4">
      <w:pPr>
        <w:spacing w:after="0" w:line="480" w:lineRule="auto"/>
        <w:contextualSpacing/>
        <w:rPr>
          <w:rFonts w:cstheme="minorHAnsi"/>
        </w:rPr>
      </w:pPr>
      <w:bookmarkStart w:id="8" w:name="_Hlk193954888"/>
      <w:r>
        <w:rPr>
          <w:rFonts w:cstheme="minorHAnsi"/>
        </w:rPr>
        <w:t>Several recent studies have</w:t>
      </w:r>
      <w:r w:rsidR="00FB61CA" w:rsidRPr="00FB61CA">
        <w:rPr>
          <w:rFonts w:cstheme="minorHAnsi"/>
        </w:rPr>
        <w:t xml:space="preserve"> compared</w:t>
      </w:r>
      <w:r w:rsidR="00BE38D3">
        <w:rPr>
          <w:rFonts w:cstheme="minorHAnsi"/>
        </w:rPr>
        <w:t xml:space="preserve"> the</w:t>
      </w:r>
      <w:r w:rsidR="00FB61CA" w:rsidRPr="00FB61CA">
        <w:rPr>
          <w:rFonts w:cstheme="minorHAnsi"/>
        </w:rPr>
        <w:t xml:space="preserve"> incidence of nephrotoxicity in</w:t>
      </w:r>
      <w:r w:rsidR="00BE38D3">
        <w:rPr>
          <w:rFonts w:cstheme="minorHAnsi"/>
        </w:rPr>
        <w:t xml:space="preserve"> patients </w:t>
      </w:r>
      <w:r w:rsidR="00841C70">
        <w:rPr>
          <w:rFonts w:cstheme="minorHAnsi"/>
        </w:rPr>
        <w:t xml:space="preserve">receiving </w:t>
      </w:r>
      <w:r w:rsidR="00BE38D3">
        <w:rPr>
          <w:rFonts w:cstheme="minorHAnsi"/>
        </w:rPr>
        <w:t>vancomycin using</w:t>
      </w:r>
      <w:r w:rsidR="00FB61CA" w:rsidRPr="00FB61CA">
        <w:rPr>
          <w:rFonts w:cstheme="minorHAnsi"/>
        </w:rPr>
        <w:t xml:space="preserve"> trough-guided versus AUC-guided dosing</w:t>
      </w:r>
      <w:r w:rsidR="00BE38D3">
        <w:rPr>
          <w:rFonts w:cstheme="minorHAnsi"/>
        </w:rPr>
        <w:t xml:space="preserve"> and have</w:t>
      </w:r>
      <w:r w:rsidR="00FB61CA" w:rsidRPr="00FB61CA">
        <w:rPr>
          <w:rFonts w:cstheme="minorHAnsi"/>
        </w:rPr>
        <w:t xml:space="preserve"> found</w:t>
      </w:r>
      <w:r w:rsidR="00866810">
        <w:rPr>
          <w:rFonts w:cstheme="minorHAnsi"/>
        </w:rPr>
        <w:t xml:space="preserve"> a</w:t>
      </w:r>
      <w:r w:rsidR="00FB61CA" w:rsidRPr="00FB61CA">
        <w:rPr>
          <w:rFonts w:cstheme="minorHAnsi"/>
        </w:rPr>
        <w:t xml:space="preserve"> lower incidence of </w:t>
      </w:r>
      <w:r w:rsidR="007F405A">
        <w:rPr>
          <w:rFonts w:cstheme="minorHAnsi"/>
        </w:rPr>
        <w:t>nephrotoxicity</w:t>
      </w:r>
      <w:r w:rsidR="00BE38D3">
        <w:rPr>
          <w:rFonts w:cstheme="minorHAnsi"/>
        </w:rPr>
        <w:t xml:space="preserve"> with</w:t>
      </w:r>
      <w:r w:rsidR="00FB61CA" w:rsidRPr="00FB61CA">
        <w:rPr>
          <w:rFonts w:cstheme="minorHAnsi"/>
        </w:rPr>
        <w:t xml:space="preserve"> AUC-guided dosing</w:t>
      </w:r>
      <w:r w:rsidR="00F3157F">
        <w:rPr>
          <w:rFonts w:cstheme="minorHAnsi"/>
        </w:rPr>
        <w:t>.</w:t>
      </w:r>
      <w:r w:rsidR="00E263F8">
        <w:rPr>
          <w:rFonts w:cstheme="minorHAnsi"/>
          <w:vertAlign w:val="superscript"/>
        </w:rPr>
        <w:t>5, 7, 14</w:t>
      </w:r>
      <w:r w:rsidR="00F3157F">
        <w:rPr>
          <w:rFonts w:cstheme="minorHAnsi"/>
        </w:rPr>
        <w:t xml:space="preserve"> </w:t>
      </w:r>
      <w:r w:rsidR="000D68A7">
        <w:rPr>
          <w:rFonts w:cstheme="minorHAnsi"/>
        </w:rPr>
        <w:t xml:space="preserve">When comparing nephrotoxicity rates using trough-guided versus AUC-guided vancomycin </w:t>
      </w:r>
      <w:r w:rsidR="00AC4863">
        <w:rPr>
          <w:rFonts w:cstheme="minorHAnsi"/>
        </w:rPr>
        <w:t xml:space="preserve">dosing, </w:t>
      </w:r>
      <w:r w:rsidR="00AC4863" w:rsidRPr="00FB61CA">
        <w:rPr>
          <w:rFonts w:cstheme="minorHAnsi"/>
        </w:rPr>
        <w:t>Finch</w:t>
      </w:r>
      <w:r w:rsidR="00FB61CA" w:rsidRPr="00FB61CA">
        <w:rPr>
          <w:rFonts w:cstheme="minorHAnsi"/>
        </w:rPr>
        <w:t xml:space="preserve"> et al</w:t>
      </w:r>
      <w:r w:rsidR="0036378F">
        <w:rPr>
          <w:rFonts w:cstheme="minorHAnsi"/>
        </w:rPr>
        <w:t>.</w:t>
      </w:r>
      <w:r w:rsidR="000F7926">
        <w:rPr>
          <w:rFonts w:cstheme="minorHAnsi"/>
          <w:vertAlign w:val="superscript"/>
        </w:rPr>
        <w:t>5</w:t>
      </w:r>
      <w:r w:rsidR="00FB61CA" w:rsidRPr="00FB61CA">
        <w:rPr>
          <w:rFonts w:cstheme="minorHAnsi"/>
        </w:rPr>
        <w:t xml:space="preserve"> report</w:t>
      </w:r>
      <w:r w:rsidR="00F3157F">
        <w:rPr>
          <w:rFonts w:cstheme="minorHAnsi"/>
        </w:rPr>
        <w:t>ed</w:t>
      </w:r>
      <w:r w:rsidR="00FB61CA" w:rsidRPr="00FB61CA">
        <w:rPr>
          <w:rFonts w:cstheme="minorHAnsi"/>
        </w:rPr>
        <w:t xml:space="preserve"> </w:t>
      </w:r>
      <w:r w:rsidR="000D68A7">
        <w:rPr>
          <w:rFonts w:cstheme="minorHAnsi"/>
        </w:rPr>
        <w:t xml:space="preserve">rates of </w:t>
      </w:r>
      <w:r w:rsidR="00FB61CA" w:rsidRPr="00FB61CA">
        <w:rPr>
          <w:rFonts w:cstheme="minorHAnsi"/>
        </w:rPr>
        <w:t xml:space="preserve">9.9% vs. 5.4% </w:t>
      </w:r>
      <w:r w:rsidR="000D68A7">
        <w:rPr>
          <w:rFonts w:cstheme="minorHAnsi"/>
        </w:rPr>
        <w:t xml:space="preserve">respectively </w:t>
      </w:r>
      <w:r w:rsidR="00FB61CA" w:rsidRPr="00FB61CA">
        <w:rPr>
          <w:rFonts w:cstheme="minorHAnsi"/>
        </w:rPr>
        <w:t>(</w:t>
      </w:r>
      <w:r w:rsidR="00032392" w:rsidRPr="000F6756">
        <w:rPr>
          <w:rFonts w:cstheme="minorHAnsi"/>
          <w:i/>
          <w:iCs/>
        </w:rPr>
        <w:t>P</w:t>
      </w:r>
      <w:r w:rsidR="00032392" w:rsidRPr="00FB61CA" w:rsidDel="00032392">
        <w:rPr>
          <w:rFonts w:cstheme="minorHAnsi"/>
        </w:rPr>
        <w:t xml:space="preserve"> </w:t>
      </w:r>
      <w:r w:rsidR="00FB61CA" w:rsidRPr="00FB61CA">
        <w:rPr>
          <w:rFonts w:cstheme="minorHAnsi"/>
        </w:rPr>
        <w:t>=</w:t>
      </w:r>
      <w:r w:rsidR="00032392">
        <w:rPr>
          <w:rFonts w:cstheme="minorHAnsi"/>
        </w:rPr>
        <w:t xml:space="preserve"> </w:t>
      </w:r>
      <w:r w:rsidR="00FB61CA" w:rsidRPr="00FB61CA">
        <w:rPr>
          <w:rFonts w:cstheme="minorHAnsi"/>
        </w:rPr>
        <w:t>0.</w:t>
      </w:r>
      <w:r w:rsidR="00D57394">
        <w:rPr>
          <w:rFonts w:cstheme="minorHAnsi"/>
        </w:rPr>
        <w:t>107</w:t>
      </w:r>
      <w:r w:rsidR="00FB61CA" w:rsidRPr="00FB61CA">
        <w:rPr>
          <w:rFonts w:cstheme="minorHAnsi"/>
        </w:rPr>
        <w:t>)</w:t>
      </w:r>
      <w:r w:rsidR="000157BD">
        <w:rPr>
          <w:rFonts w:cstheme="minorHAnsi"/>
        </w:rPr>
        <w:t>,</w:t>
      </w:r>
      <w:r w:rsidR="00FB61CA" w:rsidRPr="00FB61CA">
        <w:rPr>
          <w:rFonts w:cstheme="minorHAnsi"/>
        </w:rPr>
        <w:t xml:space="preserve"> and Meng et al</w:t>
      </w:r>
      <w:r w:rsidR="0036378F">
        <w:rPr>
          <w:rFonts w:cstheme="minorHAnsi"/>
        </w:rPr>
        <w:t>.</w:t>
      </w:r>
      <w:r w:rsidR="000F7926">
        <w:rPr>
          <w:rFonts w:cstheme="minorHAnsi"/>
          <w:vertAlign w:val="superscript"/>
        </w:rPr>
        <w:t>7</w:t>
      </w:r>
      <w:r w:rsidR="00FB61CA" w:rsidRPr="00FB61CA">
        <w:rPr>
          <w:rFonts w:cstheme="minorHAnsi"/>
        </w:rPr>
        <w:t xml:space="preserve"> report</w:t>
      </w:r>
      <w:r w:rsidR="00F3157F">
        <w:rPr>
          <w:rFonts w:cstheme="minorHAnsi"/>
        </w:rPr>
        <w:t>ed</w:t>
      </w:r>
      <w:r w:rsidR="00FB61CA" w:rsidRPr="00FB61CA">
        <w:rPr>
          <w:rFonts w:cstheme="minorHAnsi"/>
        </w:rPr>
        <w:t xml:space="preserve"> </w:t>
      </w:r>
      <w:r w:rsidR="000D68A7">
        <w:rPr>
          <w:rFonts w:cstheme="minorHAnsi"/>
        </w:rPr>
        <w:t xml:space="preserve">rates of </w:t>
      </w:r>
      <w:r w:rsidR="00FB61CA" w:rsidRPr="00FB61CA">
        <w:rPr>
          <w:rFonts w:cstheme="minorHAnsi"/>
        </w:rPr>
        <w:t>11% vs. 9.4%</w:t>
      </w:r>
      <w:r w:rsidR="000D68A7">
        <w:rPr>
          <w:rFonts w:cstheme="minorHAnsi"/>
        </w:rPr>
        <w:t>, respectively</w:t>
      </w:r>
      <w:r w:rsidR="00FB61CA" w:rsidRPr="00FB61CA">
        <w:rPr>
          <w:rFonts w:cstheme="minorHAnsi"/>
        </w:rPr>
        <w:t xml:space="preserve"> (</w:t>
      </w:r>
      <w:r w:rsidR="00032392" w:rsidRPr="000F6756">
        <w:rPr>
          <w:rFonts w:cstheme="minorHAnsi"/>
          <w:i/>
          <w:iCs/>
        </w:rPr>
        <w:t>P</w:t>
      </w:r>
      <w:r w:rsidR="00032392" w:rsidRPr="00FB61CA">
        <w:rPr>
          <w:rFonts w:cstheme="minorHAnsi"/>
        </w:rPr>
        <w:t xml:space="preserve"> </w:t>
      </w:r>
      <w:r w:rsidR="00FB61CA" w:rsidRPr="00FB61CA">
        <w:rPr>
          <w:rFonts w:cstheme="minorHAnsi"/>
        </w:rPr>
        <w:t>=</w:t>
      </w:r>
      <w:r w:rsidR="00032392">
        <w:rPr>
          <w:rFonts w:cstheme="minorHAnsi"/>
        </w:rPr>
        <w:t xml:space="preserve"> </w:t>
      </w:r>
      <w:r w:rsidR="00FB61CA" w:rsidRPr="00FB61CA">
        <w:rPr>
          <w:rFonts w:cstheme="minorHAnsi"/>
        </w:rPr>
        <w:t>0.70).</w:t>
      </w:r>
      <w:r w:rsidR="00F720DD">
        <w:rPr>
          <w:rFonts w:cstheme="minorHAnsi"/>
        </w:rPr>
        <w:t xml:space="preserve"> </w:t>
      </w:r>
      <w:bookmarkStart w:id="9" w:name="_Hlk193955095"/>
      <w:proofErr w:type="gramStart"/>
      <w:ins w:id="10" w:author="Sharon Erdman" w:date="2025-03-27T08:05:00Z" w16du:dateUtc="2025-03-27T12:05:00Z">
        <w:r w:rsidR="00973C70" w:rsidRPr="00D335D0">
          <w:rPr>
            <w:rFonts w:cstheme="minorHAnsi"/>
          </w:rPr>
          <w:t>Similar to</w:t>
        </w:r>
      </w:ins>
      <w:proofErr w:type="gramEnd"/>
      <w:ins w:id="11" w:author="Sharon Erdman" w:date="2025-03-27T08:03:00Z" w16du:dateUtc="2025-03-27T12:03:00Z">
        <w:r w:rsidR="00973C70" w:rsidRPr="00D335D0">
          <w:rPr>
            <w:rFonts w:cstheme="minorHAnsi"/>
          </w:rPr>
          <w:t xml:space="preserve"> other studies, </w:t>
        </w:r>
      </w:ins>
      <w:ins w:id="12" w:author="Sharon Erdman" w:date="2025-03-27T08:11:00Z" w16du:dateUtc="2025-03-27T12:11:00Z">
        <w:r w:rsidR="00CE3E5A" w:rsidRPr="00D335D0">
          <w:rPr>
            <w:rFonts w:cstheme="minorHAnsi"/>
          </w:rPr>
          <w:t>the</w:t>
        </w:r>
      </w:ins>
      <w:ins w:id="13" w:author="Sharon Erdman" w:date="2025-03-27T08:10:00Z" w16du:dateUtc="2025-03-27T12:10:00Z">
        <w:r w:rsidR="00FA19CA" w:rsidRPr="00D335D0">
          <w:rPr>
            <w:rFonts w:cstheme="minorHAnsi"/>
          </w:rPr>
          <w:t xml:space="preserve"> patients in </w:t>
        </w:r>
      </w:ins>
      <w:ins w:id="14" w:author="Sharon Erdman" w:date="2025-03-27T08:03:00Z" w16du:dateUtc="2025-03-27T12:03:00Z">
        <w:r w:rsidR="00973C70" w:rsidRPr="00D335D0">
          <w:rPr>
            <w:rFonts w:cstheme="minorHAnsi"/>
          </w:rPr>
          <w:t>t</w:t>
        </w:r>
      </w:ins>
      <w:r w:rsidR="007A7449" w:rsidRPr="00D335D0">
        <w:rPr>
          <w:rFonts w:cstheme="minorHAnsi"/>
        </w:rPr>
        <w:t xml:space="preserve">he </w:t>
      </w:r>
      <w:r w:rsidR="00D66430" w:rsidRPr="00D335D0">
        <w:rPr>
          <w:rFonts w:cstheme="minorHAnsi"/>
        </w:rPr>
        <w:t>AGD</w:t>
      </w:r>
      <w:r w:rsidR="007A7449" w:rsidRPr="00D335D0">
        <w:rPr>
          <w:rFonts w:cstheme="minorHAnsi"/>
        </w:rPr>
        <w:t xml:space="preserve"> group </w:t>
      </w:r>
      <w:r w:rsidR="001723CD" w:rsidRPr="00D335D0">
        <w:rPr>
          <w:rFonts w:cstheme="minorHAnsi"/>
        </w:rPr>
        <w:t xml:space="preserve">in </w:t>
      </w:r>
      <w:r w:rsidR="00604749" w:rsidRPr="00D335D0">
        <w:rPr>
          <w:rFonts w:cstheme="minorHAnsi"/>
        </w:rPr>
        <w:t>our</w:t>
      </w:r>
      <w:r w:rsidR="001723CD" w:rsidRPr="00D335D0">
        <w:rPr>
          <w:rFonts w:cstheme="minorHAnsi"/>
        </w:rPr>
        <w:t xml:space="preserve"> study </w:t>
      </w:r>
      <w:r w:rsidR="00F66CC5" w:rsidRPr="00D335D0">
        <w:rPr>
          <w:rFonts w:cstheme="minorHAnsi"/>
        </w:rPr>
        <w:t xml:space="preserve">also </w:t>
      </w:r>
      <w:r w:rsidR="00604749" w:rsidRPr="00D335D0">
        <w:rPr>
          <w:rFonts w:cstheme="minorHAnsi"/>
        </w:rPr>
        <w:t xml:space="preserve">experienced a lower rate of </w:t>
      </w:r>
      <w:r w:rsidR="007A7449" w:rsidRPr="00D335D0">
        <w:rPr>
          <w:rFonts w:cstheme="minorHAnsi"/>
        </w:rPr>
        <w:t>nephrotoxic</w:t>
      </w:r>
      <w:r w:rsidR="00584F5F" w:rsidRPr="00D335D0">
        <w:rPr>
          <w:rFonts w:cstheme="minorHAnsi"/>
        </w:rPr>
        <w:t>ity</w:t>
      </w:r>
      <w:ins w:id="15" w:author="Sharon Erdman" w:date="2025-03-27T08:02:00Z" w16du:dateUtc="2025-03-27T12:02:00Z">
        <w:r w:rsidR="00973C70" w:rsidRPr="00D335D0">
          <w:rPr>
            <w:rFonts w:cstheme="minorHAnsi"/>
          </w:rPr>
          <w:t xml:space="preserve"> suggesting a potential benefit</w:t>
        </w:r>
      </w:ins>
      <w:r w:rsidR="004466F4" w:rsidRPr="00D335D0">
        <w:rPr>
          <w:rFonts w:cstheme="minorHAnsi"/>
        </w:rPr>
        <w:t xml:space="preserve">; </w:t>
      </w:r>
      <w:r w:rsidR="00237C8F" w:rsidRPr="00D335D0">
        <w:rPr>
          <w:rFonts w:cstheme="minorHAnsi"/>
        </w:rPr>
        <w:t>however</w:t>
      </w:r>
      <w:r w:rsidR="004466F4" w:rsidRPr="00D335D0">
        <w:rPr>
          <w:rFonts w:cstheme="minorHAnsi"/>
        </w:rPr>
        <w:t>,</w:t>
      </w:r>
      <w:r w:rsidR="00237C8F" w:rsidRPr="00D335D0">
        <w:rPr>
          <w:rFonts w:cstheme="minorHAnsi"/>
        </w:rPr>
        <w:t xml:space="preserve"> the difference was not statistically </w:t>
      </w:r>
      <w:proofErr w:type="gramStart"/>
      <w:r w:rsidR="00237C8F" w:rsidRPr="00D335D0">
        <w:rPr>
          <w:rFonts w:cstheme="minorHAnsi"/>
        </w:rPr>
        <w:t>significant</w:t>
      </w:r>
      <w:bookmarkEnd w:id="9"/>
      <w:proofErr w:type="gramEnd"/>
      <w:ins w:id="16" w:author="Sharon Erdman" w:date="2025-03-27T08:07:00Z" w16du:dateUtc="2025-03-27T12:07:00Z">
        <w:r w:rsidR="00C06337" w:rsidRPr="00D335D0">
          <w:rPr>
            <w:rFonts w:cstheme="minorHAnsi"/>
          </w:rPr>
          <w:t xml:space="preserve"> perhaps due to the small sample size</w:t>
        </w:r>
      </w:ins>
      <w:r w:rsidR="00237C8F" w:rsidRPr="00D335D0">
        <w:rPr>
          <w:rFonts w:cstheme="minorHAnsi"/>
        </w:rPr>
        <w:t>.</w:t>
      </w:r>
      <w:r w:rsidR="001723CD">
        <w:rPr>
          <w:rFonts w:cstheme="minorHAnsi"/>
        </w:rPr>
        <w:t xml:space="preserve"> </w:t>
      </w:r>
      <w:r w:rsidR="00B24778">
        <w:rPr>
          <w:rFonts w:cstheme="minorHAnsi"/>
        </w:rPr>
        <w:t>T</w:t>
      </w:r>
      <w:r w:rsidR="00950ACA">
        <w:rPr>
          <w:rFonts w:cstheme="minorHAnsi"/>
        </w:rPr>
        <w:t xml:space="preserve">he percentage of patients with nephrotoxicity </w:t>
      </w:r>
      <w:r w:rsidR="003207EC">
        <w:rPr>
          <w:rFonts w:cstheme="minorHAnsi"/>
        </w:rPr>
        <w:t>was</w:t>
      </w:r>
      <w:r w:rsidR="00950ACA">
        <w:rPr>
          <w:rFonts w:cstheme="minorHAnsi"/>
        </w:rPr>
        <w:t xml:space="preserve"> higher</w:t>
      </w:r>
      <w:r w:rsidR="00B24778">
        <w:rPr>
          <w:rFonts w:cstheme="minorHAnsi"/>
        </w:rPr>
        <w:t xml:space="preserve"> in </w:t>
      </w:r>
      <w:r w:rsidR="00E263F8">
        <w:rPr>
          <w:rFonts w:cstheme="minorHAnsi"/>
        </w:rPr>
        <w:t xml:space="preserve">our </w:t>
      </w:r>
      <w:r w:rsidR="00B24778">
        <w:rPr>
          <w:rFonts w:cstheme="minorHAnsi"/>
        </w:rPr>
        <w:t>study</w:t>
      </w:r>
      <w:r w:rsidR="00950ACA">
        <w:rPr>
          <w:rFonts w:cstheme="minorHAnsi"/>
        </w:rPr>
        <w:t xml:space="preserve"> </w:t>
      </w:r>
      <w:r w:rsidR="00C737F4">
        <w:rPr>
          <w:rFonts w:cstheme="minorHAnsi"/>
        </w:rPr>
        <w:t>(TGD 1</w:t>
      </w:r>
      <w:r w:rsidR="00587F04">
        <w:rPr>
          <w:rFonts w:cstheme="minorHAnsi"/>
        </w:rPr>
        <w:t>2.7</w:t>
      </w:r>
      <w:r w:rsidR="00C737F4">
        <w:rPr>
          <w:rFonts w:cstheme="minorHAnsi"/>
        </w:rPr>
        <w:t xml:space="preserve">%, AGD </w:t>
      </w:r>
      <w:r w:rsidR="00587F04">
        <w:rPr>
          <w:rFonts w:cstheme="minorHAnsi"/>
        </w:rPr>
        <w:t>9.8</w:t>
      </w:r>
      <w:r w:rsidR="00C737F4">
        <w:rPr>
          <w:rFonts w:cstheme="minorHAnsi"/>
        </w:rPr>
        <w:t>%)</w:t>
      </w:r>
      <w:r w:rsidR="00587F04">
        <w:rPr>
          <w:rFonts w:cstheme="minorHAnsi"/>
        </w:rPr>
        <w:t xml:space="preserve"> and the PROVIDE trial </w:t>
      </w:r>
      <w:r w:rsidR="000F7926">
        <w:rPr>
          <w:rFonts w:cstheme="minorHAnsi"/>
          <w:vertAlign w:val="superscript"/>
        </w:rPr>
        <w:t>1</w:t>
      </w:r>
      <w:r w:rsidR="00324A3E">
        <w:rPr>
          <w:rFonts w:cstheme="minorHAnsi"/>
          <w:vertAlign w:val="superscript"/>
        </w:rPr>
        <w:t>2</w:t>
      </w:r>
      <w:r w:rsidR="00587F04">
        <w:rPr>
          <w:rFonts w:cstheme="minorHAnsi"/>
        </w:rPr>
        <w:t xml:space="preserve"> (22.6%)</w:t>
      </w:r>
      <w:r w:rsidR="00C737F4">
        <w:rPr>
          <w:rFonts w:cstheme="minorHAnsi"/>
        </w:rPr>
        <w:t xml:space="preserve"> </w:t>
      </w:r>
      <w:r w:rsidR="00B36E40">
        <w:rPr>
          <w:rFonts w:cstheme="minorHAnsi"/>
        </w:rPr>
        <w:t xml:space="preserve">when compared to </w:t>
      </w:r>
      <w:r w:rsidR="00950ACA">
        <w:rPr>
          <w:rFonts w:cstheme="minorHAnsi"/>
        </w:rPr>
        <w:t>other studies</w:t>
      </w:r>
      <w:r w:rsidR="006C21C0">
        <w:rPr>
          <w:rFonts w:cstheme="minorHAnsi"/>
        </w:rPr>
        <w:t>. One reason for these higher nephrotoxicity rates could be that the PROVIDE trial and our study included only patients with MRSA bacteremia</w:t>
      </w:r>
      <w:r w:rsidR="00851C64">
        <w:rPr>
          <w:rFonts w:cstheme="minorHAnsi"/>
        </w:rPr>
        <w:t>,</w:t>
      </w:r>
      <w:r w:rsidR="00C737F4">
        <w:rPr>
          <w:rFonts w:cstheme="minorHAnsi"/>
        </w:rPr>
        <w:t xml:space="preserve"> which </w:t>
      </w:r>
      <w:r w:rsidR="00334F7C">
        <w:rPr>
          <w:rFonts w:cstheme="minorHAnsi"/>
        </w:rPr>
        <w:t>may</w:t>
      </w:r>
      <w:r w:rsidR="00C737F4">
        <w:rPr>
          <w:rFonts w:cstheme="minorHAnsi"/>
        </w:rPr>
        <w:t xml:space="preserve"> itself </w:t>
      </w:r>
      <w:r w:rsidR="00851C64">
        <w:rPr>
          <w:rFonts w:cstheme="minorHAnsi"/>
        </w:rPr>
        <w:t xml:space="preserve">increase </w:t>
      </w:r>
      <w:r w:rsidR="00032392">
        <w:rPr>
          <w:rFonts w:cstheme="minorHAnsi"/>
        </w:rPr>
        <w:t xml:space="preserve">the </w:t>
      </w:r>
      <w:r w:rsidR="00851C64">
        <w:rPr>
          <w:rFonts w:cstheme="minorHAnsi"/>
        </w:rPr>
        <w:t>risk of acute kidney injury.</w:t>
      </w:r>
      <w:r w:rsidR="00C737F4">
        <w:rPr>
          <w:rFonts w:cstheme="minorHAnsi"/>
        </w:rPr>
        <w:t xml:space="preserve"> </w:t>
      </w:r>
    </w:p>
    <w:bookmarkEnd w:id="8"/>
    <w:p w14:paraId="78A49B8F" w14:textId="77777777" w:rsidR="009433A8" w:rsidRDefault="009433A8" w:rsidP="00A711C4">
      <w:pPr>
        <w:spacing w:after="0" w:line="480" w:lineRule="auto"/>
        <w:contextualSpacing/>
        <w:rPr>
          <w:rFonts w:cstheme="minorHAnsi"/>
        </w:rPr>
      </w:pPr>
    </w:p>
    <w:p w14:paraId="2253E075" w14:textId="26FB89A4" w:rsidR="00DB28E1" w:rsidRPr="00DB28E1" w:rsidRDefault="008A0B9F" w:rsidP="00A711C4">
      <w:pPr>
        <w:spacing w:after="0" w:line="480" w:lineRule="auto"/>
        <w:contextualSpacing/>
        <w:rPr>
          <w:rFonts w:cstheme="minorHAnsi"/>
          <w:color w:val="FF0000"/>
        </w:rPr>
      </w:pPr>
      <w:r>
        <w:rPr>
          <w:rFonts w:cstheme="minorHAnsi"/>
        </w:rPr>
        <w:t>For both groups of our study</w:t>
      </w:r>
      <w:r w:rsidR="004B5F37">
        <w:rPr>
          <w:rFonts w:cstheme="minorHAnsi"/>
        </w:rPr>
        <w:t>,</w:t>
      </w:r>
      <w:r w:rsidR="00950ACA">
        <w:rPr>
          <w:rFonts w:cstheme="minorHAnsi"/>
        </w:rPr>
        <w:t xml:space="preserve"> a</w:t>
      </w:r>
      <w:r>
        <w:rPr>
          <w:rFonts w:cstheme="minorHAnsi"/>
        </w:rPr>
        <w:t xml:space="preserve"> high </w:t>
      </w:r>
      <w:r w:rsidR="00715DCB">
        <w:rPr>
          <w:rFonts w:cstheme="minorHAnsi"/>
        </w:rPr>
        <w:t>percentage</w:t>
      </w:r>
      <w:r w:rsidR="00237C8F">
        <w:rPr>
          <w:rFonts w:cstheme="minorHAnsi"/>
        </w:rPr>
        <w:t xml:space="preserve"> of patients </w:t>
      </w:r>
      <w:r w:rsidR="00AC4863">
        <w:rPr>
          <w:rFonts w:cstheme="minorHAnsi"/>
        </w:rPr>
        <w:t xml:space="preserve">(89% TGD and 86% AGD) </w:t>
      </w:r>
      <w:r w:rsidR="00715DCB">
        <w:rPr>
          <w:rFonts w:cstheme="minorHAnsi"/>
        </w:rPr>
        <w:t xml:space="preserve">received </w:t>
      </w:r>
      <w:r w:rsidR="00237C8F">
        <w:rPr>
          <w:rFonts w:cstheme="minorHAnsi"/>
        </w:rPr>
        <w:t>concomitant nephrotoxic agents</w:t>
      </w:r>
      <w:r w:rsidR="00F421F0">
        <w:rPr>
          <w:rFonts w:cstheme="minorHAnsi"/>
        </w:rPr>
        <w:t xml:space="preserve"> while on vancomycin therapy </w:t>
      </w:r>
      <w:r w:rsidR="00584F5F" w:rsidRPr="00E26C2D">
        <w:rPr>
          <w:rFonts w:cstheme="minorHAnsi"/>
        </w:rPr>
        <w:t>includ</w:t>
      </w:r>
      <w:r w:rsidR="00F421F0">
        <w:rPr>
          <w:rFonts w:cstheme="minorHAnsi"/>
        </w:rPr>
        <w:t>ing</w:t>
      </w:r>
      <w:r w:rsidR="00584F5F" w:rsidRPr="00E26C2D">
        <w:rPr>
          <w:rFonts w:cstheme="minorHAnsi"/>
        </w:rPr>
        <w:t xml:space="preserve"> piperacillin/tazobactam, iodinated contrast, loop diuretics, thiazide diuretics, </w:t>
      </w:r>
      <w:r w:rsidR="00AC4863">
        <w:rPr>
          <w:rFonts w:cstheme="minorHAnsi"/>
        </w:rPr>
        <w:t>aldosterone antagonists</w:t>
      </w:r>
      <w:r w:rsidR="00584F5F" w:rsidRPr="00E26C2D">
        <w:rPr>
          <w:rFonts w:cstheme="minorHAnsi"/>
        </w:rPr>
        <w:t>, angiotensin converting enzyme inhibitors, angiotensin receptor blockers, aminoglycosides, and nonsteroidal anti-inflammatory drugs</w:t>
      </w:r>
      <w:r w:rsidR="00584F5F" w:rsidRPr="00D335D0">
        <w:rPr>
          <w:rFonts w:cstheme="minorHAnsi"/>
        </w:rPr>
        <w:t>.</w:t>
      </w:r>
      <w:r w:rsidR="0039735E" w:rsidRPr="00D335D0">
        <w:rPr>
          <w:rFonts w:cstheme="minorHAnsi"/>
        </w:rPr>
        <w:t xml:space="preserve"> </w:t>
      </w:r>
      <w:ins w:id="17" w:author="Sharon Erdman" w:date="2025-03-27T08:36:00Z" w16du:dateUtc="2025-03-27T12:36:00Z">
        <w:r w:rsidR="00035174" w:rsidRPr="00D335D0">
          <w:rPr>
            <w:rFonts w:cstheme="minorHAnsi"/>
          </w:rPr>
          <w:t xml:space="preserve"> A subgroup analysis on the </w:t>
        </w:r>
        <w:r w:rsidR="00477A8E" w:rsidRPr="00D335D0">
          <w:rPr>
            <w:rFonts w:cstheme="minorHAnsi"/>
          </w:rPr>
          <w:t>potential contributio</w:t>
        </w:r>
      </w:ins>
      <w:ins w:id="18" w:author="Sharon Erdman" w:date="2025-03-27T08:37:00Z" w16du:dateUtc="2025-03-27T12:37:00Z">
        <w:r w:rsidR="00477A8E" w:rsidRPr="00D335D0">
          <w:rPr>
            <w:rFonts w:cstheme="minorHAnsi"/>
          </w:rPr>
          <w:t xml:space="preserve">n of each individual nephrotoxin </w:t>
        </w:r>
        <w:r w:rsidR="003B4829" w:rsidRPr="00D335D0">
          <w:rPr>
            <w:rFonts w:cstheme="minorHAnsi"/>
          </w:rPr>
          <w:t>on the inciden</w:t>
        </w:r>
      </w:ins>
      <w:ins w:id="19" w:author="Sharon Erdman" w:date="2025-03-27T08:38:00Z" w16du:dateUtc="2025-03-27T12:38:00Z">
        <w:r w:rsidR="00C05419" w:rsidRPr="00D335D0">
          <w:rPr>
            <w:rFonts w:cstheme="minorHAnsi"/>
          </w:rPr>
          <w:t>ce</w:t>
        </w:r>
      </w:ins>
      <w:ins w:id="20" w:author="Sharon Erdman" w:date="2025-03-27T08:37:00Z" w16du:dateUtc="2025-03-27T12:37:00Z">
        <w:r w:rsidR="003B4829" w:rsidRPr="00D335D0">
          <w:rPr>
            <w:rFonts w:cstheme="minorHAnsi"/>
          </w:rPr>
          <w:t xml:space="preserve"> of nephrotoxicity </w:t>
        </w:r>
        <w:r w:rsidR="00477A8E" w:rsidRPr="00D335D0">
          <w:rPr>
            <w:rFonts w:cstheme="minorHAnsi"/>
          </w:rPr>
          <w:t xml:space="preserve">was not performed </w:t>
        </w:r>
        <w:r w:rsidR="003B4829" w:rsidRPr="00D335D0">
          <w:rPr>
            <w:rFonts w:cstheme="minorHAnsi"/>
          </w:rPr>
          <w:t xml:space="preserve">due to small sample size.  </w:t>
        </w:r>
      </w:ins>
      <w:r w:rsidR="0039735E" w:rsidRPr="00D335D0">
        <w:rPr>
          <w:rFonts w:cstheme="minorHAnsi"/>
        </w:rPr>
        <w:t>Several</w:t>
      </w:r>
      <w:r w:rsidR="0039735E">
        <w:rPr>
          <w:rFonts w:cstheme="minorHAnsi"/>
        </w:rPr>
        <w:t xml:space="preserve"> studies </w:t>
      </w:r>
      <w:r w:rsidR="00893B15">
        <w:rPr>
          <w:rFonts w:cstheme="minorHAnsi"/>
        </w:rPr>
        <w:t xml:space="preserve">also </w:t>
      </w:r>
      <w:r w:rsidR="0039735E">
        <w:rPr>
          <w:rFonts w:cstheme="minorHAnsi"/>
        </w:rPr>
        <w:t xml:space="preserve">collected </w:t>
      </w:r>
      <w:r w:rsidR="0039735E">
        <w:rPr>
          <w:rFonts w:cstheme="minorHAnsi"/>
        </w:rPr>
        <w:lastRenderedPageBreak/>
        <w:t>data on concomitant nephrotoxins</w:t>
      </w:r>
      <w:r w:rsidR="000157BD">
        <w:rPr>
          <w:rFonts w:cstheme="minorHAnsi"/>
        </w:rPr>
        <w:t>;</w:t>
      </w:r>
      <w:r w:rsidR="0039735E">
        <w:rPr>
          <w:rFonts w:cstheme="minorHAnsi"/>
        </w:rPr>
        <w:t xml:space="preserve"> however</w:t>
      </w:r>
      <w:r w:rsidR="000157BD">
        <w:rPr>
          <w:rFonts w:cstheme="minorHAnsi"/>
        </w:rPr>
        <w:t>,</w:t>
      </w:r>
      <w:r w:rsidR="0039735E">
        <w:rPr>
          <w:rFonts w:cstheme="minorHAnsi"/>
        </w:rPr>
        <w:t xml:space="preserve"> specific reporting of individual agents was limited making it difficult to directly assess impact of nephrotoxins and </w:t>
      </w:r>
      <w:r w:rsidR="008A362A">
        <w:rPr>
          <w:rFonts w:cstheme="minorHAnsi"/>
        </w:rPr>
        <w:t>compare</w:t>
      </w:r>
      <w:r w:rsidR="0039735E">
        <w:rPr>
          <w:rFonts w:cstheme="minorHAnsi"/>
        </w:rPr>
        <w:t xml:space="preserve"> rates of nephrotoxicity </w:t>
      </w:r>
      <w:r w:rsidR="008A362A">
        <w:rPr>
          <w:rFonts w:cstheme="minorHAnsi"/>
        </w:rPr>
        <w:t>among</w:t>
      </w:r>
      <w:r w:rsidR="0039735E">
        <w:rPr>
          <w:rFonts w:cstheme="minorHAnsi"/>
        </w:rPr>
        <w:t xml:space="preserve"> studies</w:t>
      </w:r>
      <w:r w:rsidR="00893B15">
        <w:rPr>
          <w:rFonts w:cstheme="minorHAnsi"/>
        </w:rPr>
        <w:t>.</w:t>
      </w:r>
      <w:r w:rsidR="00893B15">
        <w:rPr>
          <w:rFonts w:cstheme="minorHAnsi"/>
          <w:vertAlign w:val="superscript"/>
        </w:rPr>
        <w:t xml:space="preserve">5, 7, 11, </w:t>
      </w:r>
      <w:r w:rsidR="00182922">
        <w:rPr>
          <w:rFonts w:cstheme="minorHAnsi"/>
          <w:vertAlign w:val="superscript"/>
        </w:rPr>
        <w:t>12</w:t>
      </w:r>
    </w:p>
    <w:p w14:paraId="7C8ECE3C" w14:textId="77777777" w:rsidR="007A7449" w:rsidRDefault="007A7449" w:rsidP="00A711C4">
      <w:pPr>
        <w:spacing w:after="0" w:line="480" w:lineRule="auto"/>
        <w:contextualSpacing/>
        <w:rPr>
          <w:rFonts w:cstheme="minorHAnsi"/>
          <w:highlight w:val="yellow"/>
        </w:rPr>
      </w:pPr>
    </w:p>
    <w:p w14:paraId="402B8D76" w14:textId="3AA2BB6E" w:rsidR="007A7449" w:rsidRDefault="007E2430" w:rsidP="00A711C4">
      <w:pPr>
        <w:spacing w:after="0" w:line="480" w:lineRule="auto"/>
        <w:contextualSpacing/>
        <w:rPr>
          <w:rFonts w:cstheme="minorHAnsi"/>
        </w:rPr>
      </w:pPr>
      <w:r>
        <w:rPr>
          <w:rFonts w:cstheme="minorHAnsi"/>
        </w:rPr>
        <w:t>In our study, t</w:t>
      </w:r>
      <w:r w:rsidR="006A69B6">
        <w:rPr>
          <w:rFonts w:cstheme="minorHAnsi"/>
        </w:rPr>
        <w:t xml:space="preserve">herapeutic targets were achieved </w:t>
      </w:r>
      <w:r w:rsidR="00401FB2">
        <w:rPr>
          <w:rFonts w:cstheme="minorHAnsi"/>
        </w:rPr>
        <w:t>in a</w:t>
      </w:r>
      <w:r w:rsidR="006A69B6">
        <w:rPr>
          <w:rFonts w:cstheme="minorHAnsi"/>
        </w:rPr>
        <w:t xml:space="preserve"> higher </w:t>
      </w:r>
      <w:r w:rsidR="00401FB2">
        <w:rPr>
          <w:rFonts w:cstheme="minorHAnsi"/>
        </w:rPr>
        <w:t xml:space="preserve">number of patients who received </w:t>
      </w:r>
      <w:r w:rsidR="006A69B6">
        <w:rPr>
          <w:rFonts w:cstheme="minorHAnsi"/>
        </w:rPr>
        <w:t xml:space="preserve">AGD compared to TGD (47.1% vs 43.6%, </w:t>
      </w:r>
      <w:r w:rsidR="00032392" w:rsidRPr="000F6756">
        <w:rPr>
          <w:rFonts w:cstheme="minorHAnsi"/>
          <w:i/>
          <w:iCs/>
        </w:rPr>
        <w:t>P</w:t>
      </w:r>
      <w:r w:rsidR="00032392" w:rsidDel="00032392">
        <w:rPr>
          <w:rFonts w:cstheme="minorHAnsi"/>
        </w:rPr>
        <w:t xml:space="preserve"> </w:t>
      </w:r>
      <w:r w:rsidR="006A69B6">
        <w:rPr>
          <w:rFonts w:cstheme="minorHAnsi"/>
        </w:rPr>
        <w:t>=</w:t>
      </w:r>
      <w:r w:rsidR="00032392">
        <w:rPr>
          <w:rFonts w:cstheme="minorHAnsi"/>
        </w:rPr>
        <w:t xml:space="preserve"> </w:t>
      </w:r>
      <w:r w:rsidR="006A69B6">
        <w:rPr>
          <w:rFonts w:cstheme="minorHAnsi"/>
        </w:rPr>
        <w:t>0.723)</w:t>
      </w:r>
      <w:r w:rsidR="009120D8">
        <w:rPr>
          <w:rFonts w:cstheme="minorHAnsi"/>
        </w:rPr>
        <w:t xml:space="preserve">; </w:t>
      </w:r>
      <w:r w:rsidR="00B40962">
        <w:rPr>
          <w:rFonts w:cstheme="minorHAnsi"/>
        </w:rPr>
        <w:t xml:space="preserve">however, </w:t>
      </w:r>
      <w:r w:rsidR="00401FB2">
        <w:rPr>
          <w:rFonts w:cstheme="minorHAnsi"/>
        </w:rPr>
        <w:t>the difference was</w:t>
      </w:r>
      <w:r w:rsidR="00144B82">
        <w:rPr>
          <w:rFonts w:cstheme="minorHAnsi"/>
        </w:rPr>
        <w:t xml:space="preserve"> not statistically significant</w:t>
      </w:r>
      <w:r w:rsidR="00401FB2">
        <w:rPr>
          <w:rFonts w:cstheme="minorHAnsi"/>
        </w:rPr>
        <w:t xml:space="preserve"> in contrast to other studies</w:t>
      </w:r>
      <w:r w:rsidR="006F2623">
        <w:rPr>
          <w:rFonts w:cstheme="minorHAnsi"/>
        </w:rPr>
        <w:t>.</w:t>
      </w:r>
      <w:r w:rsidR="006F2623">
        <w:rPr>
          <w:rFonts w:cstheme="minorHAnsi"/>
          <w:vertAlign w:val="superscript"/>
        </w:rPr>
        <w:t>6, 7, 11</w:t>
      </w:r>
      <w:r w:rsidR="00401FB2">
        <w:rPr>
          <w:rFonts w:cstheme="minorHAnsi"/>
        </w:rPr>
        <w:t xml:space="preserve"> </w:t>
      </w:r>
      <w:r w:rsidR="00B75E40">
        <w:rPr>
          <w:rFonts w:cstheme="minorHAnsi"/>
        </w:rPr>
        <w:t xml:space="preserve">The achievement of therapeutic targets was higher in the AGD group </w:t>
      </w:r>
      <w:r w:rsidR="00F27DAA">
        <w:rPr>
          <w:rFonts w:cstheme="minorHAnsi"/>
        </w:rPr>
        <w:t xml:space="preserve">even though </w:t>
      </w:r>
      <w:r w:rsidR="00B75E40">
        <w:rPr>
          <w:rFonts w:cstheme="minorHAnsi"/>
        </w:rPr>
        <w:t xml:space="preserve">a </w:t>
      </w:r>
      <w:r w:rsidR="00F27DAA">
        <w:rPr>
          <w:rFonts w:cstheme="minorHAnsi"/>
        </w:rPr>
        <w:t xml:space="preserve">lower </w:t>
      </w:r>
      <w:r w:rsidR="007A2F57">
        <w:rPr>
          <w:rFonts w:cstheme="minorHAnsi"/>
        </w:rPr>
        <w:t xml:space="preserve">average </w:t>
      </w:r>
      <w:r w:rsidR="007A2F57" w:rsidRPr="00E51696">
        <w:rPr>
          <w:rFonts w:cstheme="minorHAnsi"/>
        </w:rPr>
        <w:t xml:space="preserve">total daily </w:t>
      </w:r>
      <w:r w:rsidR="007A2F57">
        <w:rPr>
          <w:rFonts w:cstheme="minorHAnsi"/>
        </w:rPr>
        <w:t>dose of vancomycin</w:t>
      </w:r>
      <w:r w:rsidR="00F27DAA">
        <w:rPr>
          <w:rFonts w:cstheme="minorHAnsi"/>
        </w:rPr>
        <w:t xml:space="preserve"> was used in this group</w:t>
      </w:r>
      <w:r w:rsidR="007A2F57">
        <w:rPr>
          <w:rFonts w:cstheme="minorHAnsi"/>
        </w:rPr>
        <w:t xml:space="preserve"> (TGD 32.9 mg/kg/day versus AGD 30.7 mg/kg/day; </w:t>
      </w:r>
      <w:r w:rsidR="00032392" w:rsidRPr="000F6756">
        <w:rPr>
          <w:rFonts w:cstheme="minorHAnsi"/>
          <w:i/>
          <w:iCs/>
        </w:rPr>
        <w:t>P</w:t>
      </w:r>
      <w:r w:rsidR="00032392" w:rsidDel="00032392">
        <w:rPr>
          <w:rFonts w:cstheme="minorHAnsi"/>
        </w:rPr>
        <w:t xml:space="preserve"> </w:t>
      </w:r>
      <w:r w:rsidR="007A2F57">
        <w:rPr>
          <w:rFonts w:cstheme="minorHAnsi"/>
        </w:rPr>
        <w:t>=</w:t>
      </w:r>
      <w:r w:rsidR="00032392">
        <w:rPr>
          <w:rFonts w:cstheme="minorHAnsi"/>
        </w:rPr>
        <w:t xml:space="preserve"> </w:t>
      </w:r>
      <w:r w:rsidR="007A2F57">
        <w:rPr>
          <w:rFonts w:cstheme="minorHAnsi"/>
        </w:rPr>
        <w:t xml:space="preserve">0.267). </w:t>
      </w:r>
      <w:r w:rsidR="000A2146">
        <w:rPr>
          <w:rFonts w:cstheme="minorHAnsi"/>
        </w:rPr>
        <w:t>Additionally</w:t>
      </w:r>
      <w:r w:rsidR="007A2F57">
        <w:rPr>
          <w:rFonts w:cstheme="minorHAnsi"/>
        </w:rPr>
        <w:t xml:space="preserve">, in our study, </w:t>
      </w:r>
      <w:r w:rsidR="00C64F65">
        <w:rPr>
          <w:rFonts w:cstheme="minorHAnsi"/>
        </w:rPr>
        <w:t xml:space="preserve">42% of </w:t>
      </w:r>
      <w:r w:rsidR="00790C3F">
        <w:rPr>
          <w:rFonts w:cstheme="minorHAnsi"/>
        </w:rPr>
        <w:t>the first steady-state serum trough concentration</w:t>
      </w:r>
      <w:r w:rsidR="00D81CC0">
        <w:rPr>
          <w:rFonts w:cstheme="minorHAnsi"/>
        </w:rPr>
        <w:t>s</w:t>
      </w:r>
      <w:r w:rsidR="00790C3F">
        <w:rPr>
          <w:rFonts w:cstheme="minorHAnsi"/>
        </w:rPr>
        <w:t xml:space="preserve"> in TGD patients w</w:t>
      </w:r>
      <w:r w:rsidR="00D81CC0">
        <w:rPr>
          <w:rFonts w:cstheme="minorHAnsi"/>
        </w:rPr>
        <w:t>ere</w:t>
      </w:r>
      <w:r w:rsidR="00790C3F">
        <w:rPr>
          <w:rFonts w:cstheme="minorHAnsi"/>
        </w:rPr>
        <w:t xml:space="preserve"> </w:t>
      </w:r>
      <w:r w:rsidR="007A7449" w:rsidRPr="00144B82">
        <w:rPr>
          <w:rFonts w:cstheme="minorHAnsi"/>
        </w:rPr>
        <w:t>subtherapeutic</w:t>
      </w:r>
      <w:r w:rsidR="00760783" w:rsidRPr="00144B82">
        <w:rPr>
          <w:rFonts w:cstheme="minorHAnsi"/>
        </w:rPr>
        <w:t xml:space="preserve"> compared to </w:t>
      </w:r>
      <w:r w:rsidR="00144B82">
        <w:rPr>
          <w:rFonts w:cstheme="minorHAnsi"/>
        </w:rPr>
        <w:t>39</w:t>
      </w:r>
      <w:r w:rsidR="00760783" w:rsidRPr="00144B82">
        <w:rPr>
          <w:rFonts w:cstheme="minorHAnsi"/>
        </w:rPr>
        <w:t>% in the AGD group (</w:t>
      </w:r>
      <w:r w:rsidR="00032392" w:rsidRPr="000F6756">
        <w:rPr>
          <w:rFonts w:cstheme="minorHAnsi"/>
          <w:i/>
          <w:iCs/>
        </w:rPr>
        <w:t>P</w:t>
      </w:r>
      <w:r w:rsidR="00032392" w:rsidRPr="00144B82" w:rsidDel="00032392">
        <w:rPr>
          <w:rFonts w:cstheme="minorHAnsi"/>
        </w:rPr>
        <w:t xml:space="preserve"> </w:t>
      </w:r>
      <w:r w:rsidR="00760783" w:rsidRPr="00144B82">
        <w:rPr>
          <w:rFonts w:cstheme="minorHAnsi"/>
        </w:rPr>
        <w:t>=</w:t>
      </w:r>
      <w:r w:rsidR="00032392">
        <w:rPr>
          <w:rFonts w:cstheme="minorHAnsi"/>
        </w:rPr>
        <w:t xml:space="preserve"> </w:t>
      </w:r>
      <w:r w:rsidR="00760783" w:rsidRPr="00144B82">
        <w:rPr>
          <w:rFonts w:cstheme="minorHAnsi"/>
        </w:rPr>
        <w:t>0.</w:t>
      </w:r>
      <w:r w:rsidR="00144B82">
        <w:rPr>
          <w:rFonts w:cstheme="minorHAnsi"/>
        </w:rPr>
        <w:t>785</w:t>
      </w:r>
      <w:r w:rsidR="00760783" w:rsidRPr="00144B82">
        <w:rPr>
          <w:rFonts w:cstheme="minorHAnsi"/>
        </w:rPr>
        <w:t>)</w:t>
      </w:r>
      <w:r w:rsidR="00790C3F">
        <w:rPr>
          <w:rFonts w:cstheme="minorHAnsi"/>
        </w:rPr>
        <w:t xml:space="preserve">. This </w:t>
      </w:r>
      <w:r w:rsidR="00760783" w:rsidRPr="00144B82">
        <w:rPr>
          <w:rFonts w:cstheme="minorHAnsi"/>
        </w:rPr>
        <w:t xml:space="preserve">result was unexpected considering </w:t>
      </w:r>
      <w:r w:rsidR="006A69B6">
        <w:rPr>
          <w:rFonts w:cstheme="minorHAnsi"/>
        </w:rPr>
        <w:t xml:space="preserve">the </w:t>
      </w:r>
      <w:r w:rsidR="009433A8">
        <w:rPr>
          <w:rFonts w:cstheme="minorHAnsi"/>
        </w:rPr>
        <w:t>TGD</w:t>
      </w:r>
      <w:r w:rsidR="00760783" w:rsidRPr="00144B82">
        <w:rPr>
          <w:rFonts w:cstheme="minorHAnsi"/>
        </w:rPr>
        <w:t xml:space="preserve"> protocol was often </w:t>
      </w:r>
      <w:r w:rsidR="00584F5F" w:rsidRPr="00144B82">
        <w:rPr>
          <w:rFonts w:cstheme="minorHAnsi"/>
        </w:rPr>
        <w:t xml:space="preserve">targeting </w:t>
      </w:r>
      <w:r w:rsidR="00760783" w:rsidRPr="00144B82">
        <w:rPr>
          <w:rFonts w:cstheme="minorHAnsi"/>
        </w:rPr>
        <w:t>trough</w:t>
      </w:r>
      <w:r w:rsidR="00790C3F">
        <w:rPr>
          <w:rFonts w:cstheme="minorHAnsi"/>
        </w:rPr>
        <w:t xml:space="preserve"> concentration</w:t>
      </w:r>
      <w:r w:rsidR="00760783" w:rsidRPr="00144B82">
        <w:rPr>
          <w:rFonts w:cstheme="minorHAnsi"/>
        </w:rPr>
        <w:t>s of 15-20 mcg/mL</w:t>
      </w:r>
      <w:r w:rsidR="007A2F57">
        <w:rPr>
          <w:rFonts w:cstheme="minorHAnsi"/>
        </w:rPr>
        <w:t>.</w:t>
      </w:r>
      <w:r w:rsidR="003170D8">
        <w:rPr>
          <w:rFonts w:cstheme="minorHAnsi"/>
        </w:rPr>
        <w:t xml:space="preserve"> </w:t>
      </w:r>
    </w:p>
    <w:p w14:paraId="68A7AA5D" w14:textId="77777777" w:rsidR="000A7E0A" w:rsidRPr="00E51696" w:rsidRDefault="000A7E0A" w:rsidP="00A711C4">
      <w:pPr>
        <w:spacing w:after="0" w:line="480" w:lineRule="auto"/>
        <w:contextualSpacing/>
        <w:rPr>
          <w:rFonts w:cstheme="minorHAnsi"/>
        </w:rPr>
      </w:pPr>
    </w:p>
    <w:p w14:paraId="223455C2" w14:textId="47B54721" w:rsidR="0069691F" w:rsidRDefault="00E51696" w:rsidP="0069691F">
      <w:pPr>
        <w:spacing w:after="0" w:line="480" w:lineRule="auto"/>
        <w:contextualSpacing/>
        <w:rPr>
          <w:rFonts w:cstheme="minorHAnsi"/>
        </w:rPr>
      </w:pPr>
      <w:r w:rsidRPr="00E51696">
        <w:rPr>
          <w:rFonts w:cstheme="minorHAnsi"/>
        </w:rPr>
        <w:t>No statistically significant differences were noted for any of the outcomes investigated</w:t>
      </w:r>
      <w:r w:rsidR="007F09B6">
        <w:rPr>
          <w:rFonts w:cstheme="minorHAnsi"/>
        </w:rPr>
        <w:t>.</w:t>
      </w:r>
      <w:r w:rsidR="00B7176C">
        <w:rPr>
          <w:rFonts w:cstheme="minorHAnsi"/>
        </w:rPr>
        <w:t xml:space="preserve"> The </w:t>
      </w:r>
      <w:r w:rsidR="0072795B">
        <w:rPr>
          <w:rFonts w:cstheme="minorHAnsi"/>
        </w:rPr>
        <w:t xml:space="preserve">strengths of our study include the </w:t>
      </w:r>
      <w:r w:rsidR="00B7176C">
        <w:rPr>
          <w:rFonts w:cstheme="minorHAnsi"/>
        </w:rPr>
        <w:t xml:space="preserve">use of objective </w:t>
      </w:r>
      <w:r w:rsidR="00AA1E45">
        <w:rPr>
          <w:rFonts w:cstheme="minorHAnsi"/>
        </w:rPr>
        <w:t>clinical out</w:t>
      </w:r>
      <w:r w:rsidR="00224B66">
        <w:rPr>
          <w:rFonts w:cstheme="minorHAnsi"/>
        </w:rPr>
        <w:t>c</w:t>
      </w:r>
      <w:r w:rsidR="00AA1E45">
        <w:rPr>
          <w:rFonts w:cstheme="minorHAnsi"/>
        </w:rPr>
        <w:t xml:space="preserve">ome </w:t>
      </w:r>
      <w:r w:rsidR="00B7176C">
        <w:rPr>
          <w:rFonts w:cstheme="minorHAnsi"/>
        </w:rPr>
        <w:t>data</w:t>
      </w:r>
      <w:r w:rsidR="00BA6B05">
        <w:rPr>
          <w:rFonts w:cstheme="minorHAnsi"/>
        </w:rPr>
        <w:t>,</w:t>
      </w:r>
      <w:r w:rsidR="00B7176C">
        <w:rPr>
          <w:rFonts w:cstheme="minorHAnsi"/>
        </w:rPr>
        <w:t xml:space="preserve"> </w:t>
      </w:r>
      <w:r w:rsidR="000B4B60">
        <w:rPr>
          <w:rFonts w:cstheme="minorHAnsi"/>
        </w:rPr>
        <w:t>such as</w:t>
      </w:r>
      <w:r w:rsidR="00A96C9A">
        <w:rPr>
          <w:rFonts w:cstheme="minorHAnsi"/>
        </w:rPr>
        <w:t xml:space="preserve"> the</w:t>
      </w:r>
      <w:r w:rsidR="000B4B60">
        <w:rPr>
          <w:rFonts w:cstheme="minorHAnsi"/>
        </w:rPr>
        <w:t xml:space="preserve"> </w:t>
      </w:r>
      <w:r w:rsidR="00B7176C">
        <w:rPr>
          <w:rFonts w:cstheme="minorHAnsi"/>
        </w:rPr>
        <w:t>clearance of blood cultures to determine microbiological success</w:t>
      </w:r>
      <w:r w:rsidR="00BA6B05">
        <w:rPr>
          <w:rFonts w:cstheme="minorHAnsi"/>
        </w:rPr>
        <w:t>,</w:t>
      </w:r>
      <w:r w:rsidR="00B7176C">
        <w:rPr>
          <w:rFonts w:cstheme="minorHAnsi"/>
        </w:rPr>
        <w:t xml:space="preserve"> </w:t>
      </w:r>
      <w:r w:rsidR="0072795B">
        <w:rPr>
          <w:rFonts w:cstheme="minorHAnsi"/>
        </w:rPr>
        <w:t xml:space="preserve">which </w:t>
      </w:r>
      <w:r w:rsidR="00B7176C">
        <w:rPr>
          <w:rFonts w:cstheme="minorHAnsi"/>
        </w:rPr>
        <w:t>sought to eliminate the subjective evaluation of signs</w:t>
      </w:r>
      <w:r w:rsidR="00224B66">
        <w:rPr>
          <w:rFonts w:cstheme="minorHAnsi"/>
        </w:rPr>
        <w:t xml:space="preserve"> and </w:t>
      </w:r>
      <w:r w:rsidR="00B7176C">
        <w:rPr>
          <w:rFonts w:cstheme="minorHAnsi"/>
        </w:rPr>
        <w:t>symptoms of infection often included in clinical success definitions</w:t>
      </w:r>
      <w:r w:rsidR="001E6B79">
        <w:rPr>
          <w:rFonts w:cstheme="minorHAnsi"/>
        </w:rPr>
        <w:t>.</w:t>
      </w:r>
      <w:r w:rsidR="0069691F">
        <w:rPr>
          <w:rFonts w:cstheme="minorHAnsi"/>
        </w:rPr>
        <w:t xml:space="preserve"> Other strengths of this study include the pragmatic design and real-world application to maximize external validity, excluding AKI prior to vancomycin initiation, limiting inclusion to MRSA bacteremia infections, evaluating the primary outcome of microbiological success using objective data of clearance of blood cultures, and incorporating a washout period of one year leading up to the transition to AGD. </w:t>
      </w:r>
    </w:p>
    <w:p w14:paraId="4EDFAD8F" w14:textId="77777777" w:rsidR="006A69B6" w:rsidRDefault="006A69B6" w:rsidP="00A711C4">
      <w:pPr>
        <w:spacing w:after="0" w:line="480" w:lineRule="auto"/>
        <w:contextualSpacing/>
        <w:rPr>
          <w:rFonts w:cstheme="minorHAnsi"/>
        </w:rPr>
      </w:pPr>
    </w:p>
    <w:p w14:paraId="0F3D47CF" w14:textId="206BFCF5" w:rsidR="00623DA4" w:rsidRDefault="004235BF" w:rsidP="00A711C4">
      <w:pPr>
        <w:spacing w:after="0" w:line="480" w:lineRule="auto"/>
        <w:contextualSpacing/>
        <w:rPr>
          <w:rFonts w:cstheme="minorHAnsi"/>
        </w:rPr>
      </w:pPr>
      <w:r>
        <w:rPr>
          <w:rFonts w:cstheme="minorHAnsi"/>
        </w:rPr>
        <w:t>Limitations of this study include small sample size and those inherent to</w:t>
      </w:r>
      <w:r w:rsidRPr="004235BF">
        <w:rPr>
          <w:rFonts w:cstheme="minorHAnsi"/>
        </w:rPr>
        <w:t xml:space="preserve"> </w:t>
      </w:r>
      <w:r w:rsidRPr="00E51696">
        <w:rPr>
          <w:rFonts w:cstheme="minorHAnsi"/>
        </w:rPr>
        <w:t xml:space="preserve">retrospective observational studies </w:t>
      </w:r>
      <w:r w:rsidR="008E4097">
        <w:rPr>
          <w:rFonts w:cstheme="minorHAnsi"/>
        </w:rPr>
        <w:t xml:space="preserve">including </w:t>
      </w:r>
      <w:r w:rsidRPr="00E51696">
        <w:rPr>
          <w:rFonts w:cstheme="minorHAnsi"/>
        </w:rPr>
        <w:t xml:space="preserve">confounding variables and selection bias. </w:t>
      </w:r>
      <w:r w:rsidR="006A69B6">
        <w:rPr>
          <w:rFonts w:cstheme="minorHAnsi"/>
        </w:rPr>
        <w:t>This</w:t>
      </w:r>
      <w:r w:rsidR="00D212BF">
        <w:rPr>
          <w:rFonts w:cstheme="minorHAnsi"/>
        </w:rPr>
        <w:t xml:space="preserve"> study was performed at a single </w:t>
      </w:r>
      <w:r w:rsidR="00D212BF">
        <w:rPr>
          <w:rFonts w:cstheme="minorHAnsi"/>
        </w:rPr>
        <w:lastRenderedPageBreak/>
        <w:t>institution</w:t>
      </w:r>
      <w:r w:rsidR="00E92537">
        <w:rPr>
          <w:rFonts w:cstheme="minorHAnsi"/>
        </w:rPr>
        <w:t xml:space="preserve"> and may not be reproducible or generalizable elsewhere</w:t>
      </w:r>
      <w:r w:rsidR="00034501">
        <w:rPr>
          <w:rFonts w:cstheme="minorHAnsi"/>
        </w:rPr>
        <w:t xml:space="preserve">, </w:t>
      </w:r>
      <w:r w:rsidR="00D212BF">
        <w:rPr>
          <w:rFonts w:cstheme="minorHAnsi"/>
        </w:rPr>
        <w:t>limiting external validity</w:t>
      </w:r>
      <w:r w:rsidR="00D212BF" w:rsidRPr="00D335D0">
        <w:rPr>
          <w:rFonts w:cstheme="minorHAnsi"/>
        </w:rPr>
        <w:t>.</w:t>
      </w:r>
      <w:r w:rsidR="00661319" w:rsidRPr="00D335D0">
        <w:rPr>
          <w:rFonts w:cstheme="minorHAnsi"/>
        </w:rPr>
        <w:t xml:space="preserve"> </w:t>
      </w:r>
      <w:ins w:id="21" w:author="Sharon Erdman" w:date="2025-03-27T08:13:00Z" w16du:dateUtc="2025-03-27T12:13:00Z">
        <w:r w:rsidR="00313D55" w:rsidRPr="00D335D0">
          <w:rPr>
            <w:rFonts w:cstheme="minorHAnsi"/>
          </w:rPr>
          <w:t xml:space="preserve">However, the </w:t>
        </w:r>
      </w:ins>
      <w:ins w:id="22" w:author="Sharon Erdman" w:date="2025-03-27T08:14:00Z" w16du:dateUtc="2025-03-27T12:14:00Z">
        <w:r w:rsidR="00AF19D9" w:rsidRPr="00D335D0">
          <w:rPr>
            <w:rFonts w:cstheme="minorHAnsi"/>
          </w:rPr>
          <w:t xml:space="preserve">beneficial </w:t>
        </w:r>
      </w:ins>
      <w:ins w:id="23" w:author="Sharon Erdman" w:date="2025-03-27T08:13:00Z" w16du:dateUtc="2025-03-27T12:13:00Z">
        <w:r w:rsidR="00313D55" w:rsidRPr="00D335D0">
          <w:rPr>
            <w:rFonts w:cstheme="minorHAnsi"/>
          </w:rPr>
          <w:t xml:space="preserve">findings of this study </w:t>
        </w:r>
      </w:ins>
      <w:ins w:id="24" w:author="Sharon Erdman" w:date="2025-03-27T08:16:00Z" w16du:dateUtc="2025-03-27T12:16:00Z">
        <w:r w:rsidR="001F230B" w:rsidRPr="00D335D0">
          <w:rPr>
            <w:rFonts w:cstheme="minorHAnsi"/>
          </w:rPr>
          <w:t>(non-inferior</w:t>
        </w:r>
      </w:ins>
      <w:ins w:id="25" w:author="Sharon Erdman" w:date="2025-03-27T08:17:00Z" w16du:dateUtc="2025-03-27T12:17:00Z">
        <w:r w:rsidR="001F230B" w:rsidRPr="00D335D0">
          <w:rPr>
            <w:rFonts w:cstheme="minorHAnsi"/>
          </w:rPr>
          <w:t xml:space="preserve"> efficacy, </w:t>
        </w:r>
        <w:r w:rsidR="00017820" w:rsidRPr="00D335D0">
          <w:rPr>
            <w:rFonts w:cstheme="minorHAnsi"/>
          </w:rPr>
          <w:t xml:space="preserve">decreased nephrotoxicity and shortened length of hospital stay) </w:t>
        </w:r>
      </w:ins>
      <w:ins w:id="26" w:author="Sharon Erdman" w:date="2025-03-27T08:13:00Z" w16du:dateUtc="2025-03-27T12:13:00Z">
        <w:r w:rsidR="00160124" w:rsidRPr="00D335D0">
          <w:rPr>
            <w:rFonts w:cstheme="minorHAnsi"/>
          </w:rPr>
          <w:t xml:space="preserve">may support the </w:t>
        </w:r>
      </w:ins>
      <w:ins w:id="27" w:author="Sharon Erdman" w:date="2025-03-27T08:14:00Z" w16du:dateUtc="2025-03-27T12:14:00Z">
        <w:r w:rsidR="00160124" w:rsidRPr="00D335D0">
          <w:rPr>
            <w:rFonts w:cstheme="minorHAnsi"/>
          </w:rPr>
          <w:t xml:space="preserve">implementation of AGD </w:t>
        </w:r>
      </w:ins>
      <w:ins w:id="28" w:author="Sharon Erdman" w:date="2025-03-27T08:15:00Z" w16du:dateUtc="2025-03-27T12:15:00Z">
        <w:r w:rsidR="0087600C" w:rsidRPr="00D335D0">
          <w:rPr>
            <w:rFonts w:cstheme="minorHAnsi"/>
          </w:rPr>
          <w:t xml:space="preserve">for </w:t>
        </w:r>
      </w:ins>
      <w:ins w:id="29" w:author="Sharon Erdman" w:date="2025-03-27T08:16:00Z" w16du:dateUtc="2025-03-27T12:16:00Z">
        <w:r w:rsidR="001F54E7" w:rsidRPr="00D335D0">
          <w:rPr>
            <w:rFonts w:cstheme="minorHAnsi"/>
          </w:rPr>
          <w:t>vancomycin for those</w:t>
        </w:r>
      </w:ins>
      <w:ins w:id="30" w:author="Sharon Erdman" w:date="2025-03-27T08:15:00Z" w16du:dateUtc="2025-03-27T12:15:00Z">
        <w:r w:rsidR="0087600C" w:rsidRPr="00D335D0">
          <w:rPr>
            <w:rFonts w:cstheme="minorHAnsi"/>
          </w:rPr>
          <w:t xml:space="preserve"> institutions considering the transition to AGD. </w:t>
        </w:r>
      </w:ins>
      <w:r w:rsidR="008E4097" w:rsidRPr="00D335D0">
        <w:rPr>
          <w:rFonts w:cstheme="minorHAnsi"/>
        </w:rPr>
        <w:t>In</w:t>
      </w:r>
      <w:r w:rsidR="008E4097">
        <w:rPr>
          <w:rFonts w:cstheme="minorHAnsi"/>
        </w:rPr>
        <w:t xml:space="preserve"> addition, </w:t>
      </w:r>
      <w:r w:rsidR="00544F1B" w:rsidRPr="00E51696">
        <w:rPr>
          <w:rFonts w:cstheme="minorHAnsi"/>
        </w:rPr>
        <w:t xml:space="preserve">evaluation of </w:t>
      </w:r>
      <w:r w:rsidR="0002613D">
        <w:rPr>
          <w:rFonts w:cstheme="minorHAnsi"/>
        </w:rPr>
        <w:t xml:space="preserve">only </w:t>
      </w:r>
      <w:r w:rsidR="00544F1B" w:rsidRPr="00E51696">
        <w:rPr>
          <w:rFonts w:cstheme="minorHAnsi"/>
        </w:rPr>
        <w:t>first steady-state concentration</w:t>
      </w:r>
      <w:r w:rsidR="00D81CC0">
        <w:rPr>
          <w:rFonts w:cstheme="minorHAnsi"/>
        </w:rPr>
        <w:t>s</w:t>
      </w:r>
      <w:r w:rsidR="00833023">
        <w:rPr>
          <w:rFonts w:cstheme="minorHAnsi"/>
        </w:rPr>
        <w:t xml:space="preserve"> is a limitation since </w:t>
      </w:r>
      <w:r w:rsidR="008429BB">
        <w:rPr>
          <w:rFonts w:cstheme="minorHAnsi"/>
        </w:rPr>
        <w:t xml:space="preserve">population-derived estimates were used for initial </w:t>
      </w:r>
      <w:r w:rsidR="00F665D3">
        <w:rPr>
          <w:rFonts w:cstheme="minorHAnsi"/>
        </w:rPr>
        <w:t xml:space="preserve">vancomycin </w:t>
      </w:r>
      <w:r w:rsidR="008429BB">
        <w:rPr>
          <w:rFonts w:cstheme="minorHAnsi"/>
        </w:rPr>
        <w:t>dosing</w:t>
      </w:r>
      <w:r w:rsidR="009C3ADB">
        <w:rPr>
          <w:rFonts w:cstheme="minorHAnsi"/>
        </w:rPr>
        <w:t>. T</w:t>
      </w:r>
      <w:r w:rsidR="005657B1">
        <w:rPr>
          <w:rFonts w:cstheme="minorHAnsi"/>
        </w:rPr>
        <w:t>he</w:t>
      </w:r>
      <w:r w:rsidR="009C3ADB">
        <w:rPr>
          <w:rFonts w:cstheme="minorHAnsi"/>
        </w:rPr>
        <w:t xml:space="preserve"> </w:t>
      </w:r>
      <w:r w:rsidR="00C52F66">
        <w:rPr>
          <w:rFonts w:cstheme="minorHAnsi"/>
        </w:rPr>
        <w:t>subsequent use</w:t>
      </w:r>
      <w:r w:rsidR="005657B1">
        <w:rPr>
          <w:rFonts w:cstheme="minorHAnsi"/>
        </w:rPr>
        <w:t xml:space="preserve"> of </w:t>
      </w:r>
      <w:r w:rsidR="0002613D" w:rsidRPr="0002613D">
        <w:rPr>
          <w:rFonts w:cstheme="minorHAnsi"/>
        </w:rPr>
        <w:t>patient</w:t>
      </w:r>
      <w:r w:rsidR="005657B1">
        <w:rPr>
          <w:rFonts w:cstheme="minorHAnsi"/>
        </w:rPr>
        <w:t>-</w:t>
      </w:r>
      <w:r w:rsidR="0002613D" w:rsidRPr="0002613D">
        <w:rPr>
          <w:rFonts w:cstheme="minorHAnsi"/>
        </w:rPr>
        <w:t xml:space="preserve">specific pharmacokinetic </w:t>
      </w:r>
      <w:r w:rsidR="00F665D3">
        <w:rPr>
          <w:rFonts w:cstheme="minorHAnsi"/>
        </w:rPr>
        <w:t xml:space="preserve">estimates </w:t>
      </w:r>
      <w:r w:rsidR="005657B1">
        <w:rPr>
          <w:rFonts w:cstheme="minorHAnsi"/>
        </w:rPr>
        <w:t xml:space="preserve">in the AGD group </w:t>
      </w:r>
      <w:r w:rsidR="00DE2B07">
        <w:rPr>
          <w:rFonts w:cstheme="minorHAnsi"/>
        </w:rPr>
        <w:t xml:space="preserve">may </w:t>
      </w:r>
      <w:r w:rsidR="00C52F66">
        <w:rPr>
          <w:rFonts w:cstheme="minorHAnsi"/>
        </w:rPr>
        <w:t>result in</w:t>
      </w:r>
      <w:r w:rsidR="0002613D" w:rsidRPr="0002613D">
        <w:rPr>
          <w:rFonts w:cstheme="minorHAnsi"/>
        </w:rPr>
        <w:t xml:space="preserve"> a more accurate </w:t>
      </w:r>
      <w:r w:rsidR="00DE2B07">
        <w:rPr>
          <w:rFonts w:cstheme="minorHAnsi"/>
        </w:rPr>
        <w:t xml:space="preserve">dosing </w:t>
      </w:r>
      <w:r w:rsidR="0002613D" w:rsidRPr="0002613D">
        <w:rPr>
          <w:rFonts w:cstheme="minorHAnsi"/>
        </w:rPr>
        <w:t>regimen</w:t>
      </w:r>
      <w:r w:rsidR="00C52F66">
        <w:rPr>
          <w:rFonts w:cstheme="minorHAnsi"/>
        </w:rPr>
        <w:t>, which may lead to</w:t>
      </w:r>
      <w:r w:rsidR="0002613D" w:rsidRPr="0002613D">
        <w:rPr>
          <w:rFonts w:cstheme="minorHAnsi"/>
        </w:rPr>
        <w:t xml:space="preserve"> a higher rate of target attainment wi</w:t>
      </w:r>
      <w:r w:rsidR="00C52F66">
        <w:rPr>
          <w:rFonts w:cstheme="minorHAnsi"/>
        </w:rPr>
        <w:t>th subsequent concentrations</w:t>
      </w:r>
      <w:r w:rsidR="0002613D" w:rsidRPr="0002613D">
        <w:rPr>
          <w:rFonts w:cstheme="minorHAnsi"/>
        </w:rPr>
        <w:t xml:space="preserve">.  </w:t>
      </w:r>
      <w:r w:rsidR="00FF2A6E">
        <w:rPr>
          <w:rFonts w:cstheme="minorHAnsi"/>
        </w:rPr>
        <w:t>Finally</w:t>
      </w:r>
      <w:r w:rsidR="00E51696" w:rsidRPr="00E51696">
        <w:rPr>
          <w:rFonts w:cstheme="minorHAnsi"/>
        </w:rPr>
        <w:t xml:space="preserve">, identification of infection-related readmissions was limited to those admissions within the Eskenazi Health system. </w:t>
      </w:r>
    </w:p>
    <w:p w14:paraId="0523DEC6" w14:textId="6BB9CE41" w:rsidR="00A711C4" w:rsidRDefault="00A711C4" w:rsidP="00A711C4">
      <w:pPr>
        <w:spacing w:after="0" w:line="480" w:lineRule="auto"/>
        <w:contextualSpacing/>
        <w:rPr>
          <w:rFonts w:cstheme="minorHAnsi"/>
        </w:rPr>
      </w:pPr>
    </w:p>
    <w:p w14:paraId="6E9C1093" w14:textId="01C96527" w:rsidR="00AF65A5" w:rsidRDefault="00EB1C3E" w:rsidP="00C3249E">
      <w:pPr>
        <w:spacing w:after="0" w:line="480" w:lineRule="auto"/>
        <w:contextualSpacing/>
        <w:rPr>
          <w:rFonts w:cstheme="minorHAnsi"/>
        </w:rPr>
      </w:pPr>
      <w:r>
        <w:rPr>
          <w:rFonts w:cstheme="minorHAnsi"/>
        </w:rPr>
        <w:t>A</w:t>
      </w:r>
      <w:r w:rsidR="00295D3F">
        <w:rPr>
          <w:rFonts w:cstheme="minorHAnsi"/>
        </w:rPr>
        <w:t xml:space="preserve"> large</w:t>
      </w:r>
      <w:r>
        <w:rPr>
          <w:rFonts w:cstheme="minorHAnsi"/>
        </w:rPr>
        <w:t>r</w:t>
      </w:r>
      <w:r w:rsidR="00295D3F">
        <w:rPr>
          <w:rFonts w:cstheme="minorHAnsi"/>
        </w:rPr>
        <w:t xml:space="preserve">, </w:t>
      </w:r>
      <w:r w:rsidR="0058344B">
        <w:rPr>
          <w:rFonts w:cstheme="minorHAnsi"/>
        </w:rPr>
        <w:t xml:space="preserve">prospective, </w:t>
      </w:r>
      <w:r w:rsidR="00295D3F">
        <w:rPr>
          <w:rFonts w:cstheme="minorHAnsi"/>
        </w:rPr>
        <w:t xml:space="preserve">multicenter study comparing TGD and AGD </w:t>
      </w:r>
      <w:r w:rsidR="001A6414">
        <w:rPr>
          <w:rFonts w:cstheme="minorHAnsi"/>
        </w:rPr>
        <w:t>should be perfo</w:t>
      </w:r>
      <w:r w:rsidR="005733EE">
        <w:rPr>
          <w:rFonts w:cstheme="minorHAnsi"/>
        </w:rPr>
        <w:t>r</w:t>
      </w:r>
      <w:r w:rsidR="001A6414">
        <w:rPr>
          <w:rFonts w:cstheme="minorHAnsi"/>
        </w:rPr>
        <w:t xml:space="preserve">med </w:t>
      </w:r>
      <w:r w:rsidR="00C3249E">
        <w:rPr>
          <w:rFonts w:cstheme="minorHAnsi"/>
        </w:rPr>
        <w:t>to further evaluate the efficacy and safety of TGD versus AGD</w:t>
      </w:r>
      <w:r w:rsidR="00DA7325">
        <w:rPr>
          <w:rFonts w:cstheme="minorHAnsi"/>
        </w:rPr>
        <w:t xml:space="preserve">.  In addition, </w:t>
      </w:r>
      <w:r w:rsidR="00C3249E">
        <w:rPr>
          <w:rFonts w:cstheme="minorHAnsi"/>
        </w:rPr>
        <w:t xml:space="preserve">a </w:t>
      </w:r>
      <w:r w:rsidR="00153F51">
        <w:rPr>
          <w:rFonts w:cstheme="minorHAnsi"/>
        </w:rPr>
        <w:t>pharmacoeconomic analysis</w:t>
      </w:r>
      <w:r w:rsidR="00AF65A5">
        <w:rPr>
          <w:rFonts w:cstheme="minorHAnsi"/>
        </w:rPr>
        <w:t xml:space="preserve"> </w:t>
      </w:r>
      <w:r w:rsidR="00834232">
        <w:rPr>
          <w:rFonts w:cstheme="minorHAnsi"/>
        </w:rPr>
        <w:t xml:space="preserve">should also be performed </w:t>
      </w:r>
      <w:r w:rsidR="005733EE">
        <w:rPr>
          <w:rFonts w:cstheme="minorHAnsi"/>
        </w:rPr>
        <w:t>to further evaluate the potential financial benefits of AGD</w:t>
      </w:r>
      <w:r w:rsidR="00AF65A5">
        <w:rPr>
          <w:rFonts w:cstheme="minorHAnsi"/>
        </w:rPr>
        <w:t>.</w:t>
      </w:r>
    </w:p>
    <w:p w14:paraId="522A7D90" w14:textId="003AE627" w:rsidR="005C34C3" w:rsidRDefault="00AF65A5" w:rsidP="00A711C4">
      <w:pPr>
        <w:spacing w:after="0" w:line="480" w:lineRule="auto"/>
        <w:contextualSpacing/>
        <w:rPr>
          <w:rFonts w:cstheme="minorHAnsi"/>
        </w:rPr>
      </w:pPr>
      <w:r>
        <w:rPr>
          <w:rFonts w:cstheme="minorHAnsi"/>
        </w:rPr>
        <w:t xml:space="preserve"> </w:t>
      </w:r>
    </w:p>
    <w:p w14:paraId="70FEE76C" w14:textId="2C0B48A3" w:rsidR="00D717F4" w:rsidRPr="002A354C" w:rsidRDefault="009F24E4" w:rsidP="00A711C4">
      <w:pPr>
        <w:spacing w:after="0" w:line="480" w:lineRule="auto"/>
        <w:contextualSpacing/>
        <w:rPr>
          <w:rFonts w:cstheme="minorHAnsi"/>
        </w:rPr>
      </w:pPr>
      <w:r>
        <w:rPr>
          <w:rFonts w:cstheme="minorHAnsi"/>
          <w:b/>
        </w:rPr>
        <w:t>CONCLUSION</w:t>
      </w:r>
    </w:p>
    <w:p w14:paraId="0B3E7407" w14:textId="7953AB66" w:rsidR="00287F0B" w:rsidRDefault="00E57D60" w:rsidP="00287F0B">
      <w:pPr>
        <w:spacing w:after="0" w:line="480" w:lineRule="auto"/>
        <w:contextualSpacing/>
        <w:rPr>
          <w:rFonts w:cstheme="minorHAnsi"/>
        </w:rPr>
      </w:pPr>
      <w:r>
        <w:rPr>
          <w:rFonts w:cstheme="minorHAnsi"/>
        </w:rPr>
        <w:t>AGD</w:t>
      </w:r>
      <w:r w:rsidR="0089536B">
        <w:rPr>
          <w:rFonts w:cstheme="minorHAnsi"/>
        </w:rPr>
        <w:t xml:space="preserve"> of vancomycin </w:t>
      </w:r>
      <w:r w:rsidR="00FF53C0">
        <w:rPr>
          <w:rFonts w:cstheme="minorHAnsi"/>
        </w:rPr>
        <w:t>was</w:t>
      </w:r>
      <w:r w:rsidR="0089536B">
        <w:rPr>
          <w:rFonts w:cstheme="minorHAnsi"/>
        </w:rPr>
        <w:t xml:space="preserve"> non-inferior to</w:t>
      </w:r>
      <w:r>
        <w:rPr>
          <w:rFonts w:cstheme="minorHAnsi"/>
        </w:rPr>
        <w:t xml:space="preserve"> TGD</w:t>
      </w:r>
      <w:r w:rsidR="0089536B">
        <w:rPr>
          <w:rFonts w:cstheme="minorHAnsi"/>
        </w:rPr>
        <w:t xml:space="preserve"> at achieving microbiological success in patients with MRSA </w:t>
      </w:r>
      <w:r w:rsidR="00746B43">
        <w:t>bacteremia</w:t>
      </w:r>
      <w:r>
        <w:t xml:space="preserve"> and may lead to </w:t>
      </w:r>
      <w:r w:rsidR="006149FE">
        <w:t>shorter lengths</w:t>
      </w:r>
      <w:r w:rsidR="00D67859">
        <w:t xml:space="preserve"> </w:t>
      </w:r>
      <w:r w:rsidR="006149FE">
        <w:t xml:space="preserve">of hospital stay and </w:t>
      </w:r>
      <w:r>
        <w:t>lower rates of nephrotoxicity</w:t>
      </w:r>
      <w:r w:rsidR="00FF2A6E">
        <w:t xml:space="preserve">. </w:t>
      </w:r>
    </w:p>
    <w:p w14:paraId="22DE046C" w14:textId="42957810" w:rsidR="007173F9" w:rsidRPr="00287F0B" w:rsidRDefault="00287F0B" w:rsidP="00287F0B">
      <w:pPr>
        <w:rPr>
          <w:rFonts w:cstheme="minorHAnsi"/>
        </w:rPr>
      </w:pPr>
      <w:r>
        <w:rPr>
          <w:rFonts w:cstheme="minorHAnsi"/>
        </w:rPr>
        <w:br w:type="page"/>
      </w:r>
    </w:p>
    <w:p w14:paraId="108C11D3" w14:textId="563E2013" w:rsidR="00F05C83" w:rsidRPr="002A354C" w:rsidRDefault="009F24E4" w:rsidP="00F34E26">
      <w:pPr>
        <w:spacing w:after="0" w:line="480" w:lineRule="auto"/>
        <w:contextualSpacing/>
        <w:rPr>
          <w:rFonts w:cstheme="minorHAnsi"/>
          <w:b/>
        </w:rPr>
      </w:pPr>
      <w:r>
        <w:rPr>
          <w:rFonts w:cstheme="minorHAnsi"/>
          <w:b/>
        </w:rPr>
        <w:lastRenderedPageBreak/>
        <w:t>REFERENCES</w:t>
      </w:r>
    </w:p>
    <w:p w14:paraId="547B2609" w14:textId="77777777" w:rsidR="008F5AC7" w:rsidRPr="00593C49" w:rsidRDefault="008F5AC7" w:rsidP="0089536B">
      <w:pPr>
        <w:pStyle w:val="ListParagraph"/>
        <w:numPr>
          <w:ilvl w:val="0"/>
          <w:numId w:val="7"/>
        </w:numPr>
        <w:spacing w:line="480" w:lineRule="auto"/>
        <w:rPr>
          <w:rFonts w:cstheme="minorHAnsi"/>
        </w:rPr>
      </w:pPr>
      <w:r w:rsidRPr="00593C49">
        <w:rPr>
          <w:rFonts w:cstheme="minorHAnsi"/>
        </w:rPr>
        <w:t xml:space="preserve">Rybak M, </w:t>
      </w:r>
      <w:proofErr w:type="spellStart"/>
      <w:r w:rsidRPr="00593C49">
        <w:rPr>
          <w:rFonts w:cstheme="minorHAnsi"/>
        </w:rPr>
        <w:t>Lomaestro</w:t>
      </w:r>
      <w:proofErr w:type="spellEnd"/>
      <w:r w:rsidRPr="00593C49">
        <w:rPr>
          <w:rFonts w:cstheme="minorHAnsi"/>
        </w:rPr>
        <w:t xml:space="preserve"> B, </w:t>
      </w:r>
      <w:proofErr w:type="spellStart"/>
      <w:r w:rsidRPr="00593C49">
        <w:rPr>
          <w:rFonts w:cstheme="minorHAnsi"/>
        </w:rPr>
        <w:t>Rotschafer</w:t>
      </w:r>
      <w:proofErr w:type="spellEnd"/>
      <w:r w:rsidRPr="00593C49">
        <w:rPr>
          <w:rFonts w:cstheme="minorHAnsi"/>
        </w:rPr>
        <w:t xml:space="preserve"> JC, et al. Therapeutic monitoring of vancomycin in adult patients: a consensus review of the American Society of Health-System Pharmacists, the Infectious Diseases Society of America, and the Society of Infectious Diseases Pharmacists. </w:t>
      </w:r>
      <w:proofErr w:type="gramStart"/>
      <w:r w:rsidRPr="003E6407">
        <w:rPr>
          <w:rFonts w:cstheme="minorHAnsi"/>
          <w:i/>
          <w:iCs/>
        </w:rPr>
        <w:t>Am</w:t>
      </w:r>
      <w:proofErr w:type="gramEnd"/>
      <w:r w:rsidRPr="003E6407">
        <w:rPr>
          <w:rFonts w:cstheme="minorHAnsi"/>
          <w:i/>
          <w:iCs/>
        </w:rPr>
        <w:t xml:space="preserve"> J Health Syst Pharm</w:t>
      </w:r>
      <w:r w:rsidRPr="00593C49">
        <w:rPr>
          <w:rFonts w:cstheme="minorHAnsi"/>
        </w:rPr>
        <w:t xml:space="preserve">. 2009;66(1):82-98. </w:t>
      </w:r>
    </w:p>
    <w:p w14:paraId="23080855" w14:textId="430B78CD" w:rsidR="00D638E6" w:rsidRDefault="00D638E6" w:rsidP="0089536B">
      <w:pPr>
        <w:pStyle w:val="ListParagraph"/>
        <w:numPr>
          <w:ilvl w:val="0"/>
          <w:numId w:val="7"/>
        </w:numPr>
        <w:spacing w:line="480" w:lineRule="auto"/>
        <w:rPr>
          <w:rFonts w:cstheme="minorHAnsi"/>
        </w:rPr>
      </w:pPr>
      <w:r>
        <w:rPr>
          <w:rFonts w:cstheme="minorHAnsi"/>
        </w:rPr>
        <w:t xml:space="preserve">Jeffres MN. The whole price of vancomycin: toxicities, troughs, and time. </w:t>
      </w:r>
      <w:r w:rsidRPr="003E6407">
        <w:rPr>
          <w:rFonts w:cstheme="minorHAnsi"/>
          <w:i/>
          <w:iCs/>
        </w:rPr>
        <w:t>Drugs</w:t>
      </w:r>
      <w:r w:rsidR="00752B2F">
        <w:rPr>
          <w:rFonts w:cstheme="minorHAnsi"/>
        </w:rPr>
        <w:t xml:space="preserve">. </w:t>
      </w:r>
      <w:proofErr w:type="gramStart"/>
      <w:r w:rsidR="00752B2F">
        <w:rPr>
          <w:rFonts w:cstheme="minorHAnsi"/>
        </w:rPr>
        <w:t>2017;77:1143</w:t>
      </w:r>
      <w:proofErr w:type="gramEnd"/>
      <w:r w:rsidR="00752B2F">
        <w:rPr>
          <w:rFonts w:cstheme="minorHAnsi"/>
        </w:rPr>
        <w:t>-54.</w:t>
      </w:r>
    </w:p>
    <w:p w14:paraId="752A1BD9" w14:textId="7C403D6C" w:rsidR="00752B2F" w:rsidRDefault="00752B2F" w:rsidP="0089536B">
      <w:pPr>
        <w:pStyle w:val="ListParagraph"/>
        <w:numPr>
          <w:ilvl w:val="0"/>
          <w:numId w:val="7"/>
        </w:numPr>
        <w:spacing w:line="480" w:lineRule="auto"/>
        <w:rPr>
          <w:rFonts w:cstheme="minorHAnsi"/>
        </w:rPr>
      </w:pPr>
      <w:proofErr w:type="spellStart"/>
      <w:r>
        <w:rPr>
          <w:rFonts w:cstheme="minorHAnsi"/>
        </w:rPr>
        <w:t>Tongsai</w:t>
      </w:r>
      <w:proofErr w:type="spellEnd"/>
      <w:r>
        <w:rPr>
          <w:rFonts w:cstheme="minorHAnsi"/>
        </w:rPr>
        <w:t xml:space="preserve"> S, </w:t>
      </w:r>
      <w:proofErr w:type="spellStart"/>
      <w:r>
        <w:rPr>
          <w:rFonts w:cstheme="minorHAnsi"/>
        </w:rPr>
        <w:t>Koomanachai</w:t>
      </w:r>
      <w:proofErr w:type="spellEnd"/>
      <w:r>
        <w:rPr>
          <w:rFonts w:cstheme="minorHAnsi"/>
        </w:rPr>
        <w:t xml:space="preserve"> P. The safety and efficacy of high versus low vancomycin trough levels in the treatment of patients with infections caused by methicillin-resistant </w:t>
      </w:r>
      <w:r w:rsidRPr="003E6407">
        <w:rPr>
          <w:rFonts w:cstheme="minorHAnsi"/>
          <w:i/>
          <w:iCs/>
        </w:rPr>
        <w:t>Staphylococcus aureus</w:t>
      </w:r>
      <w:r>
        <w:rPr>
          <w:rFonts w:cstheme="minorHAnsi"/>
        </w:rPr>
        <w:t xml:space="preserve">: a meta-analysis. </w:t>
      </w:r>
      <w:r w:rsidRPr="003E6407">
        <w:rPr>
          <w:rFonts w:cstheme="minorHAnsi"/>
          <w:i/>
          <w:iCs/>
        </w:rPr>
        <w:t>BMC Res Notes</w:t>
      </w:r>
      <w:r>
        <w:rPr>
          <w:rFonts w:cstheme="minorHAnsi"/>
        </w:rPr>
        <w:t xml:space="preserve">. </w:t>
      </w:r>
      <w:proofErr w:type="gramStart"/>
      <w:r>
        <w:rPr>
          <w:rFonts w:cstheme="minorHAnsi"/>
        </w:rPr>
        <w:t>2016;9:1</w:t>
      </w:r>
      <w:proofErr w:type="gramEnd"/>
      <w:r>
        <w:rPr>
          <w:rFonts w:cstheme="minorHAnsi"/>
        </w:rPr>
        <w:t>-16.</w:t>
      </w:r>
    </w:p>
    <w:p w14:paraId="17256DE6" w14:textId="2DF8209E" w:rsidR="00516C08" w:rsidRPr="00593C49" w:rsidRDefault="00516C08" w:rsidP="0089536B">
      <w:pPr>
        <w:pStyle w:val="ListParagraph"/>
        <w:numPr>
          <w:ilvl w:val="0"/>
          <w:numId w:val="7"/>
        </w:numPr>
        <w:spacing w:line="480" w:lineRule="auto"/>
        <w:rPr>
          <w:rFonts w:cstheme="minorHAnsi"/>
        </w:rPr>
      </w:pPr>
      <w:r w:rsidRPr="00593C49">
        <w:rPr>
          <w:rFonts w:cstheme="minorHAnsi"/>
        </w:rPr>
        <w:t>van Hal</w:t>
      </w:r>
      <w:r w:rsidR="003E0D30" w:rsidRPr="00593C49">
        <w:rPr>
          <w:rFonts w:cstheme="minorHAnsi"/>
        </w:rPr>
        <w:t xml:space="preserve"> </w:t>
      </w:r>
      <w:r w:rsidRPr="00593C49">
        <w:rPr>
          <w:rFonts w:cstheme="minorHAnsi"/>
        </w:rPr>
        <w:t xml:space="preserve">SJ, Paterson DL, Lodise TP. Systematic review and meta-analysis of vancomycin-induced nephrotoxicity associated with dosing schedules that maintain troughs between 15 and 20 milligrams per liter. </w:t>
      </w:r>
      <w:proofErr w:type="spellStart"/>
      <w:r w:rsidRPr="003E6407">
        <w:rPr>
          <w:rFonts w:cstheme="minorHAnsi"/>
          <w:i/>
          <w:iCs/>
        </w:rPr>
        <w:t>Antimicrob</w:t>
      </w:r>
      <w:proofErr w:type="spellEnd"/>
      <w:r w:rsidRPr="003E6407">
        <w:rPr>
          <w:rFonts w:cstheme="minorHAnsi"/>
          <w:i/>
          <w:iCs/>
        </w:rPr>
        <w:t xml:space="preserve"> Agents </w:t>
      </w:r>
      <w:proofErr w:type="spellStart"/>
      <w:r w:rsidRPr="003E6407">
        <w:rPr>
          <w:rFonts w:cstheme="minorHAnsi"/>
          <w:i/>
          <w:iCs/>
        </w:rPr>
        <w:t>Chemother</w:t>
      </w:r>
      <w:proofErr w:type="spellEnd"/>
      <w:r w:rsidRPr="00593C49">
        <w:rPr>
          <w:rFonts w:cstheme="minorHAnsi"/>
        </w:rPr>
        <w:t>. 2013;57(2):734-44.</w:t>
      </w:r>
    </w:p>
    <w:p w14:paraId="2827D798" w14:textId="77777777" w:rsidR="0041527E" w:rsidRPr="00593C49" w:rsidRDefault="0041527E" w:rsidP="0089536B">
      <w:pPr>
        <w:pStyle w:val="ListParagraph"/>
        <w:numPr>
          <w:ilvl w:val="0"/>
          <w:numId w:val="7"/>
        </w:numPr>
        <w:autoSpaceDE w:val="0"/>
        <w:autoSpaceDN w:val="0"/>
        <w:adjustRightInd w:val="0"/>
        <w:spacing w:line="480" w:lineRule="auto"/>
        <w:rPr>
          <w:rFonts w:ascii="Calibri" w:hAnsi="Calibri" w:cs="Calibri"/>
          <w:color w:val="000000"/>
        </w:rPr>
      </w:pPr>
      <w:r w:rsidRPr="00593C49">
        <w:rPr>
          <w:rFonts w:ascii="Calibri" w:hAnsi="Calibri" w:cs="Calibri"/>
          <w:color w:val="000000"/>
        </w:rPr>
        <w:t xml:space="preserve">Finch NA, Zasowski EJ, Murray KP, et al. A quasi-experiment to study the impact of vancomycin area under the concentration-time curve-guided dosing on vancomycin-associated nephrotoxicity. </w:t>
      </w:r>
      <w:proofErr w:type="spellStart"/>
      <w:r w:rsidRPr="003E6407">
        <w:rPr>
          <w:rFonts w:ascii="Calibri" w:hAnsi="Calibri" w:cs="Calibri"/>
          <w:i/>
          <w:iCs/>
          <w:color w:val="000000"/>
        </w:rPr>
        <w:t>Antimicrob</w:t>
      </w:r>
      <w:proofErr w:type="spellEnd"/>
      <w:r w:rsidRPr="003E6407">
        <w:rPr>
          <w:rFonts w:ascii="Calibri" w:hAnsi="Calibri" w:cs="Calibri"/>
          <w:i/>
          <w:iCs/>
          <w:color w:val="000000"/>
        </w:rPr>
        <w:t xml:space="preserve"> Agents </w:t>
      </w:r>
      <w:proofErr w:type="spellStart"/>
      <w:r w:rsidRPr="003E6407">
        <w:rPr>
          <w:rFonts w:ascii="Calibri" w:hAnsi="Calibri" w:cs="Calibri"/>
          <w:i/>
          <w:iCs/>
          <w:color w:val="000000"/>
        </w:rPr>
        <w:t>Chemother</w:t>
      </w:r>
      <w:proofErr w:type="spellEnd"/>
      <w:r w:rsidRPr="00593C49">
        <w:rPr>
          <w:rFonts w:ascii="Calibri" w:hAnsi="Calibri" w:cs="Calibri"/>
          <w:color w:val="000000"/>
        </w:rPr>
        <w:t>. 2017;61(12</w:t>
      </w:r>
      <w:proofErr w:type="gramStart"/>
      <w:r w:rsidRPr="00593C49">
        <w:rPr>
          <w:rFonts w:ascii="Calibri" w:hAnsi="Calibri" w:cs="Calibri"/>
          <w:color w:val="000000"/>
        </w:rPr>
        <w:t>):e</w:t>
      </w:r>
      <w:proofErr w:type="gramEnd"/>
      <w:r w:rsidRPr="00593C49">
        <w:rPr>
          <w:rFonts w:ascii="Calibri" w:hAnsi="Calibri" w:cs="Calibri"/>
          <w:color w:val="000000"/>
        </w:rPr>
        <w:t xml:space="preserve">01293-17. </w:t>
      </w:r>
    </w:p>
    <w:p w14:paraId="5CDBC68F" w14:textId="77777777" w:rsidR="0041527E" w:rsidRPr="00593C49" w:rsidRDefault="0041527E" w:rsidP="0089536B">
      <w:pPr>
        <w:pStyle w:val="ListParagraph"/>
        <w:numPr>
          <w:ilvl w:val="0"/>
          <w:numId w:val="7"/>
        </w:numPr>
        <w:autoSpaceDE w:val="0"/>
        <w:autoSpaceDN w:val="0"/>
        <w:adjustRightInd w:val="0"/>
        <w:spacing w:line="480" w:lineRule="auto"/>
        <w:rPr>
          <w:rFonts w:ascii="Calibri" w:hAnsi="Calibri" w:cs="Calibri"/>
          <w:color w:val="000000"/>
        </w:rPr>
      </w:pPr>
      <w:r w:rsidRPr="00593C49">
        <w:rPr>
          <w:rFonts w:ascii="Calibri" w:hAnsi="Calibri" w:cs="Calibri"/>
          <w:color w:val="000000"/>
        </w:rPr>
        <w:t xml:space="preserve">Neely MN, Kato L, Youn G, et al. Prospective trial on the use of trough concentration versus area under the curve to determine therapeutic vancomycin dosing. </w:t>
      </w:r>
      <w:proofErr w:type="spellStart"/>
      <w:r w:rsidRPr="003E6407">
        <w:rPr>
          <w:rFonts w:ascii="Calibri" w:hAnsi="Calibri" w:cs="Calibri"/>
          <w:i/>
          <w:iCs/>
          <w:color w:val="000000"/>
        </w:rPr>
        <w:t>Antimicrob</w:t>
      </w:r>
      <w:proofErr w:type="spellEnd"/>
      <w:r w:rsidRPr="003E6407">
        <w:rPr>
          <w:rFonts w:ascii="Calibri" w:hAnsi="Calibri" w:cs="Calibri"/>
          <w:i/>
          <w:iCs/>
          <w:color w:val="000000"/>
        </w:rPr>
        <w:t xml:space="preserve"> Agents </w:t>
      </w:r>
      <w:proofErr w:type="spellStart"/>
      <w:r w:rsidRPr="003E6407">
        <w:rPr>
          <w:rFonts w:ascii="Calibri" w:hAnsi="Calibri" w:cs="Calibri"/>
          <w:i/>
          <w:iCs/>
          <w:color w:val="000000"/>
        </w:rPr>
        <w:t>Chemother</w:t>
      </w:r>
      <w:proofErr w:type="spellEnd"/>
      <w:r w:rsidRPr="00593C49">
        <w:rPr>
          <w:rFonts w:ascii="Calibri" w:hAnsi="Calibri" w:cs="Calibri"/>
          <w:color w:val="000000"/>
        </w:rPr>
        <w:t>. 2018;62(2</w:t>
      </w:r>
      <w:proofErr w:type="gramStart"/>
      <w:r w:rsidRPr="00593C49">
        <w:rPr>
          <w:rFonts w:ascii="Calibri" w:hAnsi="Calibri" w:cs="Calibri"/>
          <w:color w:val="000000"/>
        </w:rPr>
        <w:t>):e</w:t>
      </w:r>
      <w:proofErr w:type="gramEnd"/>
      <w:r w:rsidRPr="00593C49">
        <w:rPr>
          <w:rFonts w:ascii="Calibri" w:hAnsi="Calibri" w:cs="Calibri"/>
          <w:color w:val="000000"/>
        </w:rPr>
        <w:t xml:space="preserve">02042-17. </w:t>
      </w:r>
    </w:p>
    <w:p w14:paraId="765D52DC" w14:textId="6E637B66" w:rsidR="0041527E" w:rsidRPr="00593C49" w:rsidRDefault="0041527E" w:rsidP="0089536B">
      <w:pPr>
        <w:pStyle w:val="ListParagraph"/>
        <w:numPr>
          <w:ilvl w:val="0"/>
          <w:numId w:val="7"/>
        </w:numPr>
        <w:autoSpaceDE w:val="0"/>
        <w:autoSpaceDN w:val="0"/>
        <w:adjustRightInd w:val="0"/>
        <w:spacing w:line="480" w:lineRule="auto"/>
        <w:rPr>
          <w:rFonts w:ascii="Calibri" w:hAnsi="Calibri" w:cs="Calibri"/>
          <w:color w:val="000000"/>
        </w:rPr>
      </w:pPr>
      <w:r w:rsidRPr="00593C49">
        <w:rPr>
          <w:rFonts w:ascii="Calibri" w:hAnsi="Calibri" w:cs="Calibri"/>
          <w:color w:val="000000"/>
        </w:rPr>
        <w:t xml:space="preserve">Meng L, Wong T, Huang S, et al. Conversion from vancomycin trough concentration-guided dosing to area under the curve-guided dosing using two sample measurements in adults: implementation at an academic medical center. </w:t>
      </w:r>
      <w:r w:rsidRPr="003E6407">
        <w:rPr>
          <w:rFonts w:ascii="Calibri" w:hAnsi="Calibri" w:cs="Calibri"/>
          <w:i/>
          <w:iCs/>
          <w:color w:val="000000"/>
        </w:rPr>
        <w:t>Pharmacotherapy</w:t>
      </w:r>
      <w:r w:rsidRPr="00593C49">
        <w:rPr>
          <w:rFonts w:ascii="Calibri" w:hAnsi="Calibri" w:cs="Calibri"/>
          <w:color w:val="000000"/>
        </w:rPr>
        <w:t>. 2019;39(4):433-42.</w:t>
      </w:r>
      <w:r w:rsidR="003E0D30" w:rsidRPr="00593C49">
        <w:rPr>
          <w:rFonts w:ascii="Calibri" w:hAnsi="Calibri" w:cs="Calibri"/>
          <w:color w:val="000000"/>
        </w:rPr>
        <w:t xml:space="preserve"> </w:t>
      </w:r>
    </w:p>
    <w:p w14:paraId="3CB67760" w14:textId="7FAE6FD3" w:rsidR="00830D4F" w:rsidRPr="00593C49" w:rsidRDefault="00830D4F" w:rsidP="00830D4F">
      <w:pPr>
        <w:pStyle w:val="ListParagraph"/>
        <w:numPr>
          <w:ilvl w:val="0"/>
          <w:numId w:val="7"/>
        </w:numPr>
        <w:spacing w:line="480" w:lineRule="auto"/>
        <w:rPr>
          <w:rFonts w:cstheme="minorHAnsi"/>
        </w:rPr>
      </w:pPr>
      <w:r w:rsidRPr="00593C49">
        <w:rPr>
          <w:rFonts w:cstheme="minorHAnsi"/>
        </w:rPr>
        <w:t xml:space="preserve">Rybak MJ, Le J, Lodise TP, et al. Therapeutic monitoring of vancomycin for serious methicillin-resistant Staphylococcus aureus infections: A revised consensus guideline and review by the </w:t>
      </w:r>
      <w:r w:rsidRPr="00593C49">
        <w:rPr>
          <w:rFonts w:cstheme="minorHAnsi"/>
        </w:rPr>
        <w:lastRenderedPageBreak/>
        <w:t xml:space="preserve">American Society of Health-System Pharmacists, the Infectious Diseases Society of America, the Pediatric Infectious Diseases Society, and the Society of Infectious Diseases Pharmacists. </w:t>
      </w:r>
      <w:proofErr w:type="gramStart"/>
      <w:r w:rsidRPr="003E6407">
        <w:rPr>
          <w:rFonts w:cstheme="minorHAnsi"/>
          <w:i/>
          <w:iCs/>
        </w:rPr>
        <w:t>Am</w:t>
      </w:r>
      <w:proofErr w:type="gramEnd"/>
      <w:r w:rsidRPr="003E6407">
        <w:rPr>
          <w:rFonts w:cstheme="minorHAnsi"/>
          <w:i/>
          <w:iCs/>
        </w:rPr>
        <w:t xml:space="preserve"> J Health Syst Pharm</w:t>
      </w:r>
      <w:r w:rsidRPr="00593C49">
        <w:rPr>
          <w:rFonts w:cstheme="minorHAnsi"/>
        </w:rPr>
        <w:t xml:space="preserve">. 2020;77(11):835-64. </w:t>
      </w:r>
    </w:p>
    <w:p w14:paraId="6204EEDB" w14:textId="597930B7" w:rsidR="00483F75" w:rsidRPr="00593C49" w:rsidRDefault="00483F75" w:rsidP="00483F75">
      <w:pPr>
        <w:pStyle w:val="ListParagraph"/>
        <w:numPr>
          <w:ilvl w:val="0"/>
          <w:numId w:val="7"/>
        </w:numPr>
        <w:spacing w:line="480" w:lineRule="auto"/>
        <w:rPr>
          <w:rFonts w:cstheme="minorHAnsi"/>
        </w:rPr>
      </w:pPr>
      <w:r w:rsidRPr="00593C49">
        <w:rPr>
          <w:rFonts w:cstheme="minorHAnsi"/>
        </w:rPr>
        <w:t xml:space="preserve">Pai MP, Neely M, Rodvold KA, Lodise TP. Innovative approaches to optimizing the delivery of vancomycin in individual patients. </w:t>
      </w:r>
      <w:r w:rsidRPr="003E6407">
        <w:rPr>
          <w:rFonts w:cstheme="minorHAnsi"/>
          <w:i/>
          <w:iCs/>
        </w:rPr>
        <w:t>Adv</w:t>
      </w:r>
      <w:r w:rsidR="00D67859">
        <w:rPr>
          <w:rFonts w:cstheme="minorHAnsi"/>
          <w:i/>
          <w:iCs/>
        </w:rPr>
        <w:t xml:space="preserve"> </w:t>
      </w:r>
      <w:r w:rsidRPr="003E6407">
        <w:rPr>
          <w:rFonts w:cstheme="minorHAnsi"/>
          <w:i/>
          <w:iCs/>
        </w:rPr>
        <w:t>Drug Deliv Rev</w:t>
      </w:r>
      <w:r w:rsidRPr="00593C49">
        <w:rPr>
          <w:rFonts w:cstheme="minorHAnsi"/>
        </w:rPr>
        <w:t xml:space="preserve">. </w:t>
      </w:r>
      <w:proofErr w:type="gramStart"/>
      <w:r w:rsidRPr="00593C49">
        <w:rPr>
          <w:rFonts w:cstheme="minorHAnsi"/>
        </w:rPr>
        <w:t>2014;77:50</w:t>
      </w:r>
      <w:proofErr w:type="gramEnd"/>
      <w:r w:rsidRPr="00593C49">
        <w:rPr>
          <w:rFonts w:cstheme="minorHAnsi"/>
        </w:rPr>
        <w:t>-7.</w:t>
      </w:r>
    </w:p>
    <w:p w14:paraId="4D45631E" w14:textId="15330A4A" w:rsidR="00830D4F" w:rsidRPr="00593C49" w:rsidRDefault="00830D4F" w:rsidP="00830D4F">
      <w:pPr>
        <w:pStyle w:val="ListParagraph"/>
        <w:numPr>
          <w:ilvl w:val="0"/>
          <w:numId w:val="7"/>
        </w:numPr>
        <w:autoSpaceDE w:val="0"/>
        <w:autoSpaceDN w:val="0"/>
        <w:adjustRightInd w:val="0"/>
        <w:spacing w:line="480" w:lineRule="auto"/>
        <w:rPr>
          <w:rFonts w:ascii="Calibri" w:hAnsi="Calibri" w:cs="Calibri"/>
          <w:color w:val="000000"/>
        </w:rPr>
      </w:pPr>
      <w:r w:rsidRPr="00593C49">
        <w:rPr>
          <w:rFonts w:ascii="Calibri" w:hAnsi="Calibri" w:cs="Calibri"/>
          <w:color w:val="000000"/>
        </w:rPr>
        <w:t xml:space="preserve">Lodise TP, </w:t>
      </w:r>
      <w:proofErr w:type="spellStart"/>
      <w:r w:rsidRPr="00593C49">
        <w:rPr>
          <w:rFonts w:ascii="Calibri" w:hAnsi="Calibri" w:cs="Calibri"/>
          <w:color w:val="000000"/>
        </w:rPr>
        <w:t>Drusano</w:t>
      </w:r>
      <w:proofErr w:type="spellEnd"/>
      <w:r w:rsidRPr="00593C49">
        <w:rPr>
          <w:rFonts w:ascii="Calibri" w:hAnsi="Calibri" w:cs="Calibri"/>
          <w:color w:val="000000"/>
        </w:rPr>
        <w:t xml:space="preserve"> GL, Zasowski E, et al. Vancomycin exposure in patients with methicillin-resistant Staphylococcus aureus bloodstream infections: How much is enough? </w:t>
      </w:r>
      <w:r w:rsidRPr="003E6407">
        <w:rPr>
          <w:rFonts w:ascii="Calibri" w:hAnsi="Calibri" w:cs="Calibri"/>
          <w:i/>
          <w:iCs/>
          <w:color w:val="000000"/>
        </w:rPr>
        <w:t>Clin Infect Dis</w:t>
      </w:r>
      <w:r w:rsidRPr="00593C49">
        <w:rPr>
          <w:rFonts w:ascii="Calibri" w:hAnsi="Calibri" w:cs="Calibri"/>
          <w:color w:val="000000"/>
        </w:rPr>
        <w:t xml:space="preserve">. 2014;59(5):666-75. </w:t>
      </w:r>
    </w:p>
    <w:p w14:paraId="42349542" w14:textId="4AF728E7" w:rsidR="00324A3E" w:rsidRPr="00324A3E" w:rsidRDefault="00324A3E" w:rsidP="00324A3E">
      <w:pPr>
        <w:pStyle w:val="ListParagraph"/>
        <w:numPr>
          <w:ilvl w:val="0"/>
          <w:numId w:val="7"/>
        </w:numPr>
        <w:spacing w:line="480" w:lineRule="auto"/>
        <w:rPr>
          <w:rFonts w:cstheme="minorHAnsi"/>
        </w:rPr>
      </w:pPr>
      <w:r w:rsidRPr="00324A3E">
        <w:rPr>
          <w:rFonts w:cstheme="minorHAnsi"/>
        </w:rPr>
        <w:t xml:space="preserve">Eads AV, Cole JL. Efficacy and </w:t>
      </w:r>
      <w:r w:rsidR="00F168A6">
        <w:rPr>
          <w:rFonts w:cstheme="minorHAnsi"/>
        </w:rPr>
        <w:t>s</w:t>
      </w:r>
      <w:r w:rsidRPr="00324A3E">
        <w:rPr>
          <w:rFonts w:cstheme="minorHAnsi"/>
        </w:rPr>
        <w:t xml:space="preserve">afety of </w:t>
      </w:r>
      <w:r w:rsidR="00F168A6">
        <w:rPr>
          <w:rFonts w:cstheme="minorHAnsi"/>
        </w:rPr>
        <w:t>v</w:t>
      </w:r>
      <w:r w:rsidRPr="00324A3E">
        <w:rPr>
          <w:rFonts w:cstheme="minorHAnsi"/>
        </w:rPr>
        <w:t xml:space="preserve">ancomycin </w:t>
      </w:r>
      <w:r w:rsidR="00F168A6">
        <w:rPr>
          <w:rFonts w:cstheme="minorHAnsi"/>
        </w:rPr>
        <w:t>t</w:t>
      </w:r>
      <w:r w:rsidRPr="00324A3E">
        <w:rPr>
          <w:rFonts w:cstheme="minorHAnsi"/>
        </w:rPr>
        <w:t xml:space="preserve">herapy </w:t>
      </w:r>
      <w:r w:rsidR="00F168A6">
        <w:rPr>
          <w:rFonts w:cstheme="minorHAnsi"/>
        </w:rPr>
        <w:t>a</w:t>
      </w:r>
      <w:r w:rsidRPr="00324A3E">
        <w:rPr>
          <w:rFonts w:cstheme="minorHAnsi"/>
        </w:rPr>
        <w:t xml:space="preserve">fter the </w:t>
      </w:r>
      <w:r w:rsidR="00F168A6">
        <w:rPr>
          <w:rFonts w:cstheme="minorHAnsi"/>
        </w:rPr>
        <w:t>t</w:t>
      </w:r>
      <w:r w:rsidRPr="00324A3E">
        <w:rPr>
          <w:rFonts w:cstheme="minorHAnsi"/>
        </w:rPr>
        <w:t xml:space="preserve">ransition to AUC/MIC </w:t>
      </w:r>
      <w:r w:rsidR="00F168A6">
        <w:rPr>
          <w:rFonts w:cstheme="minorHAnsi"/>
        </w:rPr>
        <w:t>m</w:t>
      </w:r>
      <w:r w:rsidRPr="00324A3E">
        <w:rPr>
          <w:rFonts w:cstheme="minorHAnsi"/>
        </w:rPr>
        <w:t xml:space="preserve">onitoring in a </w:t>
      </w:r>
      <w:r w:rsidR="00F168A6">
        <w:rPr>
          <w:rFonts w:cstheme="minorHAnsi"/>
        </w:rPr>
        <w:t>p</w:t>
      </w:r>
      <w:r w:rsidRPr="00324A3E">
        <w:rPr>
          <w:rFonts w:cstheme="minorHAnsi"/>
        </w:rPr>
        <w:t xml:space="preserve">rimary </w:t>
      </w:r>
      <w:r w:rsidR="00F168A6">
        <w:rPr>
          <w:rFonts w:cstheme="minorHAnsi"/>
        </w:rPr>
        <w:t>f</w:t>
      </w:r>
      <w:r w:rsidRPr="00324A3E">
        <w:rPr>
          <w:rFonts w:cstheme="minorHAnsi"/>
        </w:rPr>
        <w:t xml:space="preserve">acility. </w:t>
      </w:r>
      <w:r w:rsidRPr="003E6407">
        <w:rPr>
          <w:rFonts w:cstheme="minorHAnsi"/>
          <w:i/>
          <w:iCs/>
        </w:rPr>
        <w:t>J Pharm Pract</w:t>
      </w:r>
      <w:r w:rsidRPr="00324A3E">
        <w:rPr>
          <w:rFonts w:cstheme="minorHAnsi"/>
        </w:rPr>
        <w:t xml:space="preserve">. 2022;35(5):680-5. </w:t>
      </w:r>
    </w:p>
    <w:p w14:paraId="7375F0CE" w14:textId="59F5359F" w:rsidR="00FA40BD" w:rsidRPr="00593C49" w:rsidRDefault="00F05C83" w:rsidP="0089536B">
      <w:pPr>
        <w:pStyle w:val="ListParagraph"/>
        <w:numPr>
          <w:ilvl w:val="0"/>
          <w:numId w:val="7"/>
        </w:numPr>
        <w:spacing w:line="480" w:lineRule="auto"/>
        <w:rPr>
          <w:rFonts w:cstheme="minorHAnsi"/>
        </w:rPr>
      </w:pPr>
      <w:r w:rsidRPr="00593C49">
        <w:rPr>
          <w:rFonts w:cstheme="minorHAnsi"/>
        </w:rPr>
        <w:t xml:space="preserve">Lodise TP, Rosenkranz SL, </w:t>
      </w:r>
      <w:proofErr w:type="spellStart"/>
      <w:r w:rsidRPr="00593C49">
        <w:rPr>
          <w:rFonts w:cstheme="minorHAnsi"/>
        </w:rPr>
        <w:t>Finnemeyer</w:t>
      </w:r>
      <w:proofErr w:type="spellEnd"/>
      <w:r w:rsidRPr="00593C49">
        <w:rPr>
          <w:rFonts w:cstheme="minorHAnsi"/>
        </w:rPr>
        <w:t xml:space="preserve"> M, et al. The </w:t>
      </w:r>
      <w:r w:rsidR="00F168A6">
        <w:rPr>
          <w:rFonts w:cstheme="minorHAnsi"/>
        </w:rPr>
        <w:t>e</w:t>
      </w:r>
      <w:r w:rsidRPr="00593C49">
        <w:rPr>
          <w:rFonts w:cstheme="minorHAnsi"/>
        </w:rPr>
        <w:t xml:space="preserve">mperor’s </w:t>
      </w:r>
      <w:r w:rsidR="00F168A6">
        <w:rPr>
          <w:rFonts w:cstheme="minorHAnsi"/>
        </w:rPr>
        <w:t>n</w:t>
      </w:r>
      <w:r w:rsidRPr="00593C49">
        <w:rPr>
          <w:rFonts w:cstheme="minorHAnsi"/>
        </w:rPr>
        <w:t xml:space="preserve">ew </w:t>
      </w:r>
      <w:r w:rsidR="00F168A6">
        <w:rPr>
          <w:rFonts w:cstheme="minorHAnsi"/>
        </w:rPr>
        <w:t>c</w:t>
      </w:r>
      <w:r w:rsidRPr="00593C49">
        <w:rPr>
          <w:rFonts w:cstheme="minorHAnsi"/>
        </w:rPr>
        <w:t xml:space="preserve">lothes. </w:t>
      </w:r>
      <w:proofErr w:type="spellStart"/>
      <w:proofErr w:type="gramStart"/>
      <w:r w:rsidRPr="00593C49">
        <w:rPr>
          <w:rFonts w:cstheme="minorHAnsi"/>
        </w:rPr>
        <w:t>PRospective</w:t>
      </w:r>
      <w:proofErr w:type="spellEnd"/>
      <w:proofErr w:type="gramEnd"/>
      <w:r w:rsidRPr="00593C49">
        <w:rPr>
          <w:rFonts w:cstheme="minorHAnsi"/>
        </w:rPr>
        <w:t xml:space="preserve"> Observational </w:t>
      </w:r>
      <w:r w:rsidR="00FA492A">
        <w:rPr>
          <w:rFonts w:cstheme="minorHAnsi"/>
        </w:rPr>
        <w:t>e</w:t>
      </w:r>
      <w:r w:rsidRPr="00593C49">
        <w:rPr>
          <w:rFonts w:cstheme="minorHAnsi"/>
        </w:rPr>
        <w:t xml:space="preserve">valuation of the </w:t>
      </w:r>
      <w:r w:rsidR="00FA492A">
        <w:rPr>
          <w:rFonts w:cstheme="minorHAnsi"/>
        </w:rPr>
        <w:t>a</w:t>
      </w:r>
      <w:r w:rsidRPr="00593C49">
        <w:rPr>
          <w:rFonts w:cstheme="minorHAnsi"/>
        </w:rPr>
        <w:t xml:space="preserve">ssociation </w:t>
      </w:r>
      <w:r w:rsidR="00FA492A">
        <w:rPr>
          <w:rFonts w:cstheme="minorHAnsi"/>
        </w:rPr>
        <w:t>b</w:t>
      </w:r>
      <w:r w:rsidRPr="00593C49">
        <w:rPr>
          <w:rFonts w:cstheme="minorHAnsi"/>
        </w:rPr>
        <w:t xml:space="preserve">etween </w:t>
      </w:r>
      <w:r w:rsidR="00FA492A">
        <w:rPr>
          <w:rFonts w:cstheme="minorHAnsi"/>
        </w:rPr>
        <w:t>i</w:t>
      </w:r>
      <w:r w:rsidRPr="00593C49">
        <w:rPr>
          <w:rFonts w:cstheme="minorHAnsi"/>
        </w:rPr>
        <w:t xml:space="preserve">nitial </w:t>
      </w:r>
      <w:proofErr w:type="spellStart"/>
      <w:r w:rsidRPr="00593C49">
        <w:rPr>
          <w:rFonts w:cstheme="minorHAnsi"/>
        </w:rPr>
        <w:t>VancomycIn</w:t>
      </w:r>
      <w:proofErr w:type="spellEnd"/>
      <w:r w:rsidRPr="00593C49">
        <w:rPr>
          <w:rFonts w:cstheme="minorHAnsi"/>
        </w:rPr>
        <w:t xml:space="preserve"> </w:t>
      </w:r>
      <w:r w:rsidR="00FA492A">
        <w:rPr>
          <w:rFonts w:cstheme="minorHAnsi"/>
        </w:rPr>
        <w:t>e</w:t>
      </w:r>
      <w:r w:rsidRPr="00593C49">
        <w:rPr>
          <w:rFonts w:cstheme="minorHAnsi"/>
        </w:rPr>
        <w:t xml:space="preserve">xposure and </w:t>
      </w:r>
      <w:r w:rsidR="00FA492A">
        <w:rPr>
          <w:rFonts w:cstheme="minorHAnsi"/>
        </w:rPr>
        <w:t>f</w:t>
      </w:r>
      <w:r w:rsidRPr="00593C49">
        <w:rPr>
          <w:rFonts w:cstheme="minorHAnsi"/>
        </w:rPr>
        <w:t xml:space="preserve">ailure </w:t>
      </w:r>
      <w:r w:rsidR="00FA492A">
        <w:rPr>
          <w:rFonts w:cstheme="minorHAnsi"/>
        </w:rPr>
        <w:t>r</w:t>
      </w:r>
      <w:r w:rsidRPr="00593C49">
        <w:rPr>
          <w:rFonts w:cstheme="minorHAnsi"/>
        </w:rPr>
        <w:t xml:space="preserve">ates </w:t>
      </w:r>
      <w:r w:rsidR="00FA492A">
        <w:rPr>
          <w:rFonts w:cstheme="minorHAnsi"/>
        </w:rPr>
        <w:t>a</w:t>
      </w:r>
      <w:r w:rsidRPr="00593C49">
        <w:rPr>
          <w:rFonts w:cstheme="minorHAnsi"/>
        </w:rPr>
        <w:t xml:space="preserve">mong </w:t>
      </w:r>
      <w:proofErr w:type="spellStart"/>
      <w:r w:rsidR="00FA492A">
        <w:rPr>
          <w:rFonts w:cstheme="minorHAnsi"/>
        </w:rPr>
        <w:t>a</w:t>
      </w:r>
      <w:r w:rsidRPr="00593C49">
        <w:rPr>
          <w:rFonts w:cstheme="minorHAnsi"/>
        </w:rPr>
        <w:t>Dult</w:t>
      </w:r>
      <w:proofErr w:type="spellEnd"/>
      <w:r w:rsidRPr="00593C49">
        <w:rPr>
          <w:rFonts w:cstheme="minorHAnsi"/>
        </w:rPr>
        <w:t xml:space="preserve"> </w:t>
      </w:r>
      <w:proofErr w:type="spellStart"/>
      <w:r w:rsidR="00FA492A">
        <w:rPr>
          <w:rFonts w:cstheme="minorHAnsi"/>
        </w:rPr>
        <w:t>h</w:t>
      </w:r>
      <w:r w:rsidRPr="00593C49">
        <w:rPr>
          <w:rFonts w:cstheme="minorHAnsi"/>
        </w:rPr>
        <w:t>ospitalizEd</w:t>
      </w:r>
      <w:proofErr w:type="spellEnd"/>
      <w:r w:rsidRPr="00593C49">
        <w:rPr>
          <w:rFonts w:cstheme="minorHAnsi"/>
        </w:rPr>
        <w:t xml:space="preserve"> </w:t>
      </w:r>
      <w:r w:rsidR="00FA492A">
        <w:rPr>
          <w:rFonts w:cstheme="minorHAnsi"/>
        </w:rPr>
        <w:t>p</w:t>
      </w:r>
      <w:r w:rsidRPr="00593C49">
        <w:rPr>
          <w:rFonts w:cstheme="minorHAnsi"/>
        </w:rPr>
        <w:t xml:space="preserve">atients </w:t>
      </w:r>
      <w:r w:rsidR="00FA492A">
        <w:rPr>
          <w:rFonts w:cstheme="minorHAnsi"/>
        </w:rPr>
        <w:t>w</w:t>
      </w:r>
      <w:r w:rsidRPr="00593C49">
        <w:rPr>
          <w:rFonts w:cstheme="minorHAnsi"/>
        </w:rPr>
        <w:t xml:space="preserve">ith </w:t>
      </w:r>
      <w:r w:rsidR="00FA492A">
        <w:rPr>
          <w:rFonts w:cstheme="minorHAnsi"/>
        </w:rPr>
        <w:t>m</w:t>
      </w:r>
      <w:r w:rsidRPr="00593C49">
        <w:rPr>
          <w:rFonts w:cstheme="minorHAnsi"/>
        </w:rPr>
        <w:t xml:space="preserve">ethicillin-resistant </w:t>
      </w:r>
      <w:r w:rsidR="00FA492A">
        <w:rPr>
          <w:rFonts w:cstheme="minorHAnsi"/>
        </w:rPr>
        <w:t>s</w:t>
      </w:r>
      <w:r w:rsidRPr="00593C49">
        <w:rPr>
          <w:rFonts w:cstheme="minorHAnsi"/>
        </w:rPr>
        <w:t xml:space="preserve">taphylococcus aureus </w:t>
      </w:r>
      <w:r w:rsidR="00FA492A">
        <w:rPr>
          <w:rFonts w:cstheme="minorHAnsi"/>
        </w:rPr>
        <w:t>b</w:t>
      </w:r>
      <w:r w:rsidRPr="00593C49">
        <w:rPr>
          <w:rFonts w:cstheme="minorHAnsi"/>
        </w:rPr>
        <w:t xml:space="preserve">loodstream </w:t>
      </w:r>
      <w:r w:rsidR="00FA492A">
        <w:rPr>
          <w:rFonts w:cstheme="minorHAnsi"/>
        </w:rPr>
        <w:t>i</w:t>
      </w:r>
      <w:r w:rsidRPr="00593C49">
        <w:rPr>
          <w:rFonts w:cstheme="minorHAnsi"/>
        </w:rPr>
        <w:t xml:space="preserve">nfections (PROVIDE). </w:t>
      </w:r>
      <w:r w:rsidRPr="003E6407">
        <w:rPr>
          <w:rFonts w:cstheme="minorHAnsi"/>
          <w:i/>
          <w:iCs/>
        </w:rPr>
        <w:t>Clin Infect Dis</w:t>
      </w:r>
      <w:r w:rsidRPr="00593C49">
        <w:rPr>
          <w:rFonts w:cstheme="minorHAnsi"/>
        </w:rPr>
        <w:t>.</w:t>
      </w:r>
      <w:r w:rsidR="008859CD" w:rsidRPr="00593C49">
        <w:rPr>
          <w:rFonts w:cstheme="minorHAnsi"/>
        </w:rPr>
        <w:t xml:space="preserve"> </w:t>
      </w:r>
      <w:r w:rsidRPr="00593C49">
        <w:rPr>
          <w:rFonts w:cstheme="minorHAnsi"/>
        </w:rPr>
        <w:t xml:space="preserve">2020;70(8):1536-45. </w:t>
      </w:r>
    </w:p>
    <w:p w14:paraId="14F4BC81" w14:textId="7A5E1807" w:rsidR="00830D4F" w:rsidRPr="00593C49" w:rsidRDefault="00830D4F" w:rsidP="001F7BD2">
      <w:pPr>
        <w:pStyle w:val="ListParagraph"/>
        <w:numPr>
          <w:ilvl w:val="0"/>
          <w:numId w:val="7"/>
        </w:numPr>
        <w:spacing w:line="480" w:lineRule="auto"/>
        <w:rPr>
          <w:rFonts w:cstheme="minorHAnsi"/>
        </w:rPr>
      </w:pPr>
      <w:r w:rsidRPr="00593C49">
        <w:rPr>
          <w:rFonts w:cstheme="minorHAnsi"/>
        </w:rPr>
        <w:t>Al-</w:t>
      </w:r>
      <w:proofErr w:type="spellStart"/>
      <w:r w:rsidRPr="00593C49">
        <w:rPr>
          <w:rFonts w:cstheme="minorHAnsi"/>
        </w:rPr>
        <w:t>Sulaiti</w:t>
      </w:r>
      <w:proofErr w:type="spellEnd"/>
      <w:r w:rsidR="00681ABC" w:rsidRPr="00593C49">
        <w:rPr>
          <w:rFonts w:cstheme="minorHAnsi"/>
        </w:rPr>
        <w:t xml:space="preserve"> FK, Nader AM, Saad MO, et al. Clinical and </w:t>
      </w:r>
      <w:r w:rsidR="00FA492A">
        <w:rPr>
          <w:rFonts w:cstheme="minorHAnsi"/>
        </w:rPr>
        <w:t>p</w:t>
      </w:r>
      <w:r w:rsidR="00681ABC" w:rsidRPr="00593C49">
        <w:rPr>
          <w:rFonts w:cstheme="minorHAnsi"/>
        </w:rPr>
        <w:t xml:space="preserve">harmacokinetic </w:t>
      </w:r>
      <w:r w:rsidR="00FA492A">
        <w:rPr>
          <w:rFonts w:cstheme="minorHAnsi"/>
        </w:rPr>
        <w:t>o</w:t>
      </w:r>
      <w:r w:rsidR="00681ABC" w:rsidRPr="00593C49">
        <w:rPr>
          <w:rFonts w:cstheme="minorHAnsi"/>
        </w:rPr>
        <w:t xml:space="preserve">utcomes of </w:t>
      </w:r>
      <w:r w:rsidR="00FA492A">
        <w:rPr>
          <w:rFonts w:cstheme="minorHAnsi"/>
        </w:rPr>
        <w:t>p</w:t>
      </w:r>
      <w:r w:rsidR="00681ABC" w:rsidRPr="00593C49">
        <w:rPr>
          <w:rFonts w:cstheme="minorHAnsi"/>
        </w:rPr>
        <w:t>eak-</w:t>
      </w:r>
      <w:r w:rsidR="00FA492A">
        <w:rPr>
          <w:rFonts w:cstheme="minorHAnsi"/>
        </w:rPr>
        <w:t>t</w:t>
      </w:r>
      <w:r w:rsidR="00681ABC" w:rsidRPr="00593C49">
        <w:rPr>
          <w:rFonts w:cstheme="minorHAnsi"/>
        </w:rPr>
        <w:t>rough-</w:t>
      </w:r>
      <w:r w:rsidR="00FA492A">
        <w:rPr>
          <w:rFonts w:cstheme="minorHAnsi"/>
        </w:rPr>
        <w:t>b</w:t>
      </w:r>
      <w:r w:rsidR="00681ABC" w:rsidRPr="00593C49">
        <w:rPr>
          <w:rFonts w:cstheme="minorHAnsi"/>
        </w:rPr>
        <w:t xml:space="preserve">ased </w:t>
      </w:r>
      <w:r w:rsidR="00FA492A">
        <w:rPr>
          <w:rFonts w:cstheme="minorHAnsi"/>
        </w:rPr>
        <w:t>v</w:t>
      </w:r>
      <w:r w:rsidR="00681ABC" w:rsidRPr="00593C49">
        <w:rPr>
          <w:rFonts w:cstheme="minorHAnsi"/>
        </w:rPr>
        <w:t xml:space="preserve">ersus </w:t>
      </w:r>
      <w:r w:rsidR="00FA492A">
        <w:rPr>
          <w:rFonts w:cstheme="minorHAnsi"/>
        </w:rPr>
        <w:t>t</w:t>
      </w:r>
      <w:r w:rsidR="00681ABC" w:rsidRPr="00593C49">
        <w:rPr>
          <w:rFonts w:cstheme="minorHAnsi"/>
        </w:rPr>
        <w:t>rough-</w:t>
      </w:r>
      <w:r w:rsidR="00FA492A">
        <w:rPr>
          <w:rFonts w:cstheme="minorHAnsi"/>
        </w:rPr>
        <w:t>b</w:t>
      </w:r>
      <w:r w:rsidR="00681ABC" w:rsidRPr="00593C49">
        <w:rPr>
          <w:rFonts w:cstheme="minorHAnsi"/>
        </w:rPr>
        <w:t xml:space="preserve">ased </w:t>
      </w:r>
      <w:r w:rsidR="00FA492A">
        <w:rPr>
          <w:rFonts w:cstheme="minorHAnsi"/>
        </w:rPr>
        <w:t>v</w:t>
      </w:r>
      <w:r w:rsidR="00681ABC" w:rsidRPr="00593C49">
        <w:rPr>
          <w:rFonts w:cstheme="minorHAnsi"/>
        </w:rPr>
        <w:t xml:space="preserve">ancomycin </w:t>
      </w:r>
      <w:r w:rsidR="00FA492A">
        <w:rPr>
          <w:rFonts w:cstheme="minorHAnsi"/>
        </w:rPr>
        <w:t>t</w:t>
      </w:r>
      <w:r w:rsidR="00681ABC" w:rsidRPr="00593C49">
        <w:rPr>
          <w:rFonts w:cstheme="minorHAnsi"/>
        </w:rPr>
        <w:t xml:space="preserve">herapeutic </w:t>
      </w:r>
      <w:r w:rsidR="00FA492A">
        <w:rPr>
          <w:rFonts w:cstheme="minorHAnsi"/>
        </w:rPr>
        <w:t>d</w:t>
      </w:r>
      <w:r w:rsidR="00681ABC" w:rsidRPr="00593C49">
        <w:rPr>
          <w:rFonts w:cstheme="minorHAnsi"/>
        </w:rPr>
        <w:t xml:space="preserve">rug </w:t>
      </w:r>
      <w:r w:rsidR="00FA492A">
        <w:rPr>
          <w:rFonts w:cstheme="minorHAnsi"/>
        </w:rPr>
        <w:t>m</w:t>
      </w:r>
      <w:r w:rsidR="00681ABC" w:rsidRPr="00593C49">
        <w:rPr>
          <w:rFonts w:cstheme="minorHAnsi"/>
        </w:rPr>
        <w:t xml:space="preserve">onitoring </w:t>
      </w:r>
      <w:r w:rsidR="00FA492A">
        <w:rPr>
          <w:rFonts w:cstheme="minorHAnsi"/>
        </w:rPr>
        <w:t>a</w:t>
      </w:r>
      <w:r w:rsidR="00681ABC" w:rsidRPr="00593C49">
        <w:rPr>
          <w:rFonts w:cstheme="minorHAnsi"/>
        </w:rPr>
        <w:t>pproaches:</w:t>
      </w:r>
      <w:r w:rsidR="00FA492A">
        <w:rPr>
          <w:rFonts w:cstheme="minorHAnsi"/>
        </w:rPr>
        <w:t xml:space="preserve"> a</w:t>
      </w:r>
      <w:r w:rsidR="00681ABC" w:rsidRPr="00593C49">
        <w:rPr>
          <w:rFonts w:cstheme="minorHAnsi"/>
        </w:rPr>
        <w:t xml:space="preserve"> </w:t>
      </w:r>
      <w:r w:rsidR="00FA492A">
        <w:rPr>
          <w:rFonts w:cstheme="minorHAnsi"/>
        </w:rPr>
        <w:t>p</w:t>
      </w:r>
      <w:r w:rsidR="00681ABC" w:rsidRPr="00593C49">
        <w:rPr>
          <w:rFonts w:cstheme="minorHAnsi"/>
        </w:rPr>
        <w:t xml:space="preserve">ragmatic </w:t>
      </w:r>
      <w:r w:rsidR="00FA492A">
        <w:rPr>
          <w:rFonts w:cstheme="minorHAnsi"/>
        </w:rPr>
        <w:t>r</w:t>
      </w:r>
      <w:r w:rsidR="00681ABC" w:rsidRPr="00593C49">
        <w:rPr>
          <w:rFonts w:cstheme="minorHAnsi"/>
        </w:rPr>
        <w:t xml:space="preserve">andomized </w:t>
      </w:r>
      <w:r w:rsidR="00FA492A">
        <w:rPr>
          <w:rFonts w:cstheme="minorHAnsi"/>
        </w:rPr>
        <w:t>c</w:t>
      </w:r>
      <w:r w:rsidR="00681ABC" w:rsidRPr="00593C49">
        <w:rPr>
          <w:rFonts w:cstheme="minorHAnsi"/>
        </w:rPr>
        <w:t xml:space="preserve">ontrolled </w:t>
      </w:r>
      <w:r w:rsidR="00FA492A">
        <w:rPr>
          <w:rFonts w:cstheme="minorHAnsi"/>
        </w:rPr>
        <w:t>t</w:t>
      </w:r>
      <w:r w:rsidR="00681ABC" w:rsidRPr="00593C49">
        <w:rPr>
          <w:rFonts w:cstheme="minorHAnsi"/>
        </w:rPr>
        <w:t xml:space="preserve">rial. </w:t>
      </w:r>
      <w:proofErr w:type="spellStart"/>
      <w:r w:rsidR="00681ABC" w:rsidRPr="003E6407">
        <w:rPr>
          <w:rFonts w:cstheme="minorHAnsi"/>
          <w:i/>
          <w:iCs/>
        </w:rPr>
        <w:t>Eur</w:t>
      </w:r>
      <w:proofErr w:type="spellEnd"/>
      <w:r w:rsidR="00681ABC" w:rsidRPr="003E6407">
        <w:rPr>
          <w:rFonts w:cstheme="minorHAnsi"/>
          <w:i/>
          <w:iCs/>
        </w:rPr>
        <w:t xml:space="preserve"> J Drug Metab </w:t>
      </w:r>
      <w:proofErr w:type="spellStart"/>
      <w:r w:rsidR="00681ABC" w:rsidRPr="003E6407">
        <w:rPr>
          <w:rFonts w:cstheme="minorHAnsi"/>
          <w:i/>
          <w:iCs/>
        </w:rPr>
        <w:t>Pharmacokinet</w:t>
      </w:r>
      <w:proofErr w:type="spellEnd"/>
      <w:r w:rsidR="00681ABC" w:rsidRPr="00593C49">
        <w:rPr>
          <w:rFonts w:cstheme="minorHAnsi"/>
        </w:rPr>
        <w:t xml:space="preserve">. 2019;44(5):639-52. </w:t>
      </w:r>
    </w:p>
    <w:p w14:paraId="00992E78" w14:textId="19E64735" w:rsidR="007D3AF6" w:rsidRPr="00C73035" w:rsidRDefault="007D3AF6" w:rsidP="007D3AF6">
      <w:pPr>
        <w:pStyle w:val="ListParagraph"/>
        <w:numPr>
          <w:ilvl w:val="0"/>
          <w:numId w:val="7"/>
        </w:numPr>
        <w:spacing w:line="480" w:lineRule="auto"/>
        <w:rPr>
          <w:rFonts w:cstheme="minorHAnsi"/>
        </w:rPr>
      </w:pPr>
      <w:r w:rsidRPr="00593C49">
        <w:rPr>
          <w:rFonts w:cstheme="minorHAnsi"/>
        </w:rPr>
        <w:t xml:space="preserve">Abdelmessih E, Patel N, Vekaria J, et al. Vancomycin </w:t>
      </w:r>
      <w:r w:rsidR="00661319">
        <w:rPr>
          <w:rFonts w:cstheme="minorHAnsi"/>
        </w:rPr>
        <w:t>a</w:t>
      </w:r>
      <w:r w:rsidRPr="00593C49">
        <w:rPr>
          <w:rFonts w:cstheme="minorHAnsi"/>
        </w:rPr>
        <w:t xml:space="preserve">rea </w:t>
      </w:r>
      <w:r w:rsidR="00661319">
        <w:rPr>
          <w:rFonts w:cstheme="minorHAnsi"/>
        </w:rPr>
        <w:t>u</w:t>
      </w:r>
      <w:r w:rsidRPr="00593C49">
        <w:rPr>
          <w:rFonts w:cstheme="minorHAnsi"/>
        </w:rPr>
        <w:t xml:space="preserve">nder the </w:t>
      </w:r>
      <w:r w:rsidR="00661319">
        <w:rPr>
          <w:rFonts w:cstheme="minorHAnsi"/>
        </w:rPr>
        <w:t>c</w:t>
      </w:r>
      <w:r w:rsidRPr="00593C49">
        <w:rPr>
          <w:rFonts w:cstheme="minorHAnsi"/>
        </w:rPr>
        <w:t xml:space="preserve">urve </w:t>
      </w:r>
      <w:r w:rsidR="00661319">
        <w:rPr>
          <w:rFonts w:cstheme="minorHAnsi"/>
        </w:rPr>
        <w:t>v</w:t>
      </w:r>
      <w:r w:rsidRPr="00593C49">
        <w:rPr>
          <w:rFonts w:cstheme="minorHAnsi"/>
        </w:rPr>
        <w:t xml:space="preserve">ersus </w:t>
      </w:r>
      <w:r w:rsidR="00661319">
        <w:rPr>
          <w:rFonts w:cstheme="minorHAnsi"/>
        </w:rPr>
        <w:t>t</w:t>
      </w:r>
      <w:r w:rsidRPr="00593C49">
        <w:rPr>
          <w:rFonts w:cstheme="minorHAnsi"/>
        </w:rPr>
        <w:t xml:space="preserve">rough </w:t>
      </w:r>
      <w:r w:rsidR="00661319">
        <w:rPr>
          <w:rFonts w:cstheme="minorHAnsi"/>
        </w:rPr>
        <w:t>o</w:t>
      </w:r>
      <w:r w:rsidRPr="00593C49">
        <w:rPr>
          <w:rFonts w:cstheme="minorHAnsi"/>
        </w:rPr>
        <w:t xml:space="preserve">nly </w:t>
      </w:r>
      <w:r w:rsidR="00661319">
        <w:rPr>
          <w:rFonts w:cstheme="minorHAnsi"/>
        </w:rPr>
        <w:t>g</w:t>
      </w:r>
      <w:r w:rsidRPr="00C73035">
        <w:rPr>
          <w:rFonts w:cstheme="minorHAnsi"/>
        </w:rPr>
        <w:t xml:space="preserve">uided </w:t>
      </w:r>
      <w:r w:rsidR="00661319">
        <w:rPr>
          <w:rFonts w:cstheme="minorHAnsi"/>
        </w:rPr>
        <w:t>d</w:t>
      </w:r>
      <w:r w:rsidRPr="00C73035">
        <w:rPr>
          <w:rFonts w:cstheme="minorHAnsi"/>
        </w:rPr>
        <w:t xml:space="preserve">osing and the </w:t>
      </w:r>
      <w:r w:rsidR="00661319">
        <w:rPr>
          <w:rFonts w:cstheme="minorHAnsi"/>
        </w:rPr>
        <w:t>r</w:t>
      </w:r>
      <w:r w:rsidRPr="00C73035">
        <w:rPr>
          <w:rFonts w:cstheme="minorHAnsi"/>
        </w:rPr>
        <w:t xml:space="preserve">isk of </w:t>
      </w:r>
      <w:r w:rsidR="00661319">
        <w:rPr>
          <w:rFonts w:cstheme="minorHAnsi"/>
        </w:rPr>
        <w:t>a</w:t>
      </w:r>
      <w:r w:rsidRPr="00C73035">
        <w:rPr>
          <w:rFonts w:cstheme="minorHAnsi"/>
        </w:rPr>
        <w:t xml:space="preserve">cute </w:t>
      </w:r>
      <w:r w:rsidR="00661319">
        <w:rPr>
          <w:rFonts w:cstheme="minorHAnsi"/>
        </w:rPr>
        <w:t>k</w:t>
      </w:r>
      <w:r w:rsidRPr="00C73035">
        <w:rPr>
          <w:rFonts w:cstheme="minorHAnsi"/>
        </w:rPr>
        <w:t xml:space="preserve">idney </w:t>
      </w:r>
      <w:r w:rsidR="00661319">
        <w:rPr>
          <w:rFonts w:cstheme="minorHAnsi"/>
        </w:rPr>
        <w:t>i</w:t>
      </w:r>
      <w:r w:rsidRPr="00C73035">
        <w:rPr>
          <w:rFonts w:cstheme="minorHAnsi"/>
        </w:rPr>
        <w:t xml:space="preserve">njury: </w:t>
      </w:r>
      <w:r w:rsidR="00661319">
        <w:rPr>
          <w:rFonts w:cstheme="minorHAnsi"/>
        </w:rPr>
        <w:t>s</w:t>
      </w:r>
      <w:r w:rsidRPr="00C73035">
        <w:rPr>
          <w:rFonts w:cstheme="minorHAnsi"/>
        </w:rPr>
        <w:t xml:space="preserve">ystematic </w:t>
      </w:r>
      <w:r w:rsidR="00661319">
        <w:rPr>
          <w:rFonts w:cstheme="minorHAnsi"/>
        </w:rPr>
        <w:t>r</w:t>
      </w:r>
      <w:r w:rsidRPr="00C73035">
        <w:rPr>
          <w:rFonts w:cstheme="minorHAnsi"/>
        </w:rPr>
        <w:t xml:space="preserve">eview and </w:t>
      </w:r>
      <w:r w:rsidR="00661319">
        <w:rPr>
          <w:rFonts w:cstheme="minorHAnsi"/>
        </w:rPr>
        <w:t>m</w:t>
      </w:r>
      <w:r w:rsidRPr="00C73035">
        <w:rPr>
          <w:rFonts w:cstheme="minorHAnsi"/>
        </w:rPr>
        <w:t xml:space="preserve">eta-analysis. </w:t>
      </w:r>
      <w:r w:rsidRPr="003E6407">
        <w:rPr>
          <w:rFonts w:cstheme="minorHAnsi"/>
          <w:i/>
          <w:iCs/>
        </w:rPr>
        <w:t>Pharmacotherapy</w:t>
      </w:r>
      <w:r w:rsidRPr="00C73035">
        <w:rPr>
          <w:rFonts w:cstheme="minorHAnsi"/>
        </w:rPr>
        <w:t xml:space="preserve">. </w:t>
      </w:r>
      <w:proofErr w:type="gramStart"/>
      <w:r w:rsidRPr="00C73035">
        <w:rPr>
          <w:rFonts w:cstheme="minorHAnsi"/>
        </w:rPr>
        <w:t>2022;42:741</w:t>
      </w:r>
      <w:proofErr w:type="gramEnd"/>
      <w:r w:rsidRPr="00C73035">
        <w:rPr>
          <w:rFonts w:cstheme="minorHAnsi"/>
        </w:rPr>
        <w:t>-53.</w:t>
      </w:r>
    </w:p>
    <w:p w14:paraId="5FA0B32A" w14:textId="6F66F7C9" w:rsidR="009224E5" w:rsidRPr="00C73035" w:rsidRDefault="00E6733D" w:rsidP="005824E1">
      <w:pPr>
        <w:pStyle w:val="ListParagraph"/>
        <w:numPr>
          <w:ilvl w:val="0"/>
          <w:numId w:val="7"/>
        </w:numPr>
        <w:spacing w:line="480" w:lineRule="auto"/>
        <w:rPr>
          <w:rFonts w:cstheme="minorHAnsi"/>
        </w:rPr>
      </w:pPr>
      <w:r w:rsidRPr="00C73035">
        <w:rPr>
          <w:rFonts w:cstheme="minorHAnsi"/>
        </w:rPr>
        <w:t xml:space="preserve">Oda K, Jono H, </w:t>
      </w:r>
      <w:proofErr w:type="spellStart"/>
      <w:r w:rsidRPr="00C73035">
        <w:rPr>
          <w:rFonts w:cstheme="minorHAnsi"/>
        </w:rPr>
        <w:t>Kisato</w:t>
      </w:r>
      <w:proofErr w:type="spellEnd"/>
      <w:r w:rsidRPr="00C73035">
        <w:rPr>
          <w:rFonts w:cstheme="minorHAnsi"/>
        </w:rPr>
        <w:t xml:space="preserve"> N, Saito H. Reduced </w:t>
      </w:r>
      <w:r w:rsidR="00FA492A">
        <w:rPr>
          <w:rFonts w:cstheme="minorHAnsi"/>
        </w:rPr>
        <w:t>n</w:t>
      </w:r>
      <w:r w:rsidRPr="00C73035">
        <w:rPr>
          <w:rFonts w:cstheme="minorHAnsi"/>
        </w:rPr>
        <w:t xml:space="preserve">ephrotoxicity with </w:t>
      </w:r>
      <w:r w:rsidR="00FA492A">
        <w:rPr>
          <w:rFonts w:cstheme="minorHAnsi"/>
        </w:rPr>
        <w:t>v</w:t>
      </w:r>
      <w:r w:rsidRPr="00C73035">
        <w:rPr>
          <w:rFonts w:cstheme="minorHAnsi"/>
        </w:rPr>
        <w:t xml:space="preserve">ancomycin </w:t>
      </w:r>
      <w:r w:rsidR="00FA492A">
        <w:rPr>
          <w:rFonts w:cstheme="minorHAnsi"/>
        </w:rPr>
        <w:t>t</w:t>
      </w:r>
      <w:r w:rsidRPr="00C73035">
        <w:rPr>
          <w:rFonts w:cstheme="minorHAnsi"/>
        </w:rPr>
        <w:t xml:space="preserve">herapeutic </w:t>
      </w:r>
      <w:r w:rsidR="00FA492A">
        <w:rPr>
          <w:rFonts w:cstheme="minorHAnsi"/>
        </w:rPr>
        <w:t>d</w:t>
      </w:r>
      <w:r w:rsidRPr="00C73035">
        <w:rPr>
          <w:rFonts w:cstheme="minorHAnsi"/>
        </w:rPr>
        <w:t xml:space="preserve">rug </w:t>
      </w:r>
      <w:r w:rsidR="00FA492A">
        <w:rPr>
          <w:rFonts w:cstheme="minorHAnsi"/>
        </w:rPr>
        <w:t>m</w:t>
      </w:r>
      <w:r w:rsidRPr="00C73035">
        <w:rPr>
          <w:rFonts w:cstheme="minorHAnsi"/>
        </w:rPr>
        <w:t xml:space="preserve">onitoring </w:t>
      </w:r>
      <w:r w:rsidR="00FA492A">
        <w:rPr>
          <w:rFonts w:cstheme="minorHAnsi"/>
        </w:rPr>
        <w:t>g</w:t>
      </w:r>
      <w:r w:rsidRPr="00C73035">
        <w:rPr>
          <w:rFonts w:cstheme="minorHAnsi"/>
        </w:rPr>
        <w:t xml:space="preserve">uided by </w:t>
      </w:r>
      <w:r w:rsidR="00FA492A">
        <w:rPr>
          <w:rFonts w:cstheme="minorHAnsi"/>
        </w:rPr>
        <w:t>a</w:t>
      </w:r>
      <w:r w:rsidRPr="00C73035">
        <w:rPr>
          <w:rFonts w:cstheme="minorHAnsi"/>
        </w:rPr>
        <w:t xml:space="preserve">rea </w:t>
      </w:r>
      <w:r w:rsidR="00FA492A">
        <w:rPr>
          <w:rFonts w:cstheme="minorHAnsi"/>
        </w:rPr>
        <w:t>u</w:t>
      </w:r>
      <w:r w:rsidRPr="00C73035">
        <w:rPr>
          <w:rFonts w:cstheme="minorHAnsi"/>
        </w:rPr>
        <w:t xml:space="preserve">nder the </w:t>
      </w:r>
      <w:r w:rsidR="00FA492A">
        <w:rPr>
          <w:rFonts w:cstheme="minorHAnsi"/>
        </w:rPr>
        <w:t>c</w:t>
      </w:r>
      <w:r w:rsidRPr="00C73035">
        <w:rPr>
          <w:rFonts w:cstheme="minorHAnsi"/>
        </w:rPr>
        <w:t>oncentration-</w:t>
      </w:r>
      <w:r w:rsidR="00FA492A">
        <w:rPr>
          <w:rFonts w:cstheme="minorHAnsi"/>
        </w:rPr>
        <w:t>t</w:t>
      </w:r>
      <w:r w:rsidRPr="00C73035">
        <w:rPr>
          <w:rFonts w:cstheme="minorHAnsi"/>
        </w:rPr>
        <w:t xml:space="preserve">ime </w:t>
      </w:r>
      <w:r w:rsidR="00FA492A">
        <w:rPr>
          <w:rFonts w:cstheme="minorHAnsi"/>
        </w:rPr>
        <w:t>c</w:t>
      </w:r>
      <w:r w:rsidRPr="00C73035">
        <w:rPr>
          <w:rFonts w:cstheme="minorHAnsi"/>
        </w:rPr>
        <w:t xml:space="preserve">urve </w:t>
      </w:r>
      <w:r w:rsidR="00FA492A">
        <w:rPr>
          <w:rFonts w:cstheme="minorHAnsi"/>
        </w:rPr>
        <w:t>a</w:t>
      </w:r>
      <w:r w:rsidRPr="00C73035">
        <w:rPr>
          <w:rFonts w:cstheme="minorHAnsi"/>
        </w:rPr>
        <w:t xml:space="preserve">gainst a </w:t>
      </w:r>
      <w:r w:rsidR="00FA492A">
        <w:rPr>
          <w:rFonts w:cstheme="minorHAnsi"/>
        </w:rPr>
        <w:t>t</w:t>
      </w:r>
      <w:r w:rsidRPr="00C73035">
        <w:rPr>
          <w:rFonts w:cstheme="minorHAnsi"/>
        </w:rPr>
        <w:t xml:space="preserve">rough 15-20 </w:t>
      </w:r>
      <w:proofErr w:type="gramStart"/>
      <w:r w:rsidRPr="00C73035">
        <w:rPr>
          <w:rFonts w:cstheme="minorHAnsi"/>
        </w:rPr>
        <w:t>µg</w:t>
      </w:r>
      <w:proofErr w:type="gramEnd"/>
      <w:r w:rsidRPr="00C73035">
        <w:rPr>
          <w:rFonts w:cstheme="minorHAnsi"/>
        </w:rPr>
        <w:t xml:space="preserve">/mL </w:t>
      </w:r>
      <w:r w:rsidR="00FA492A">
        <w:rPr>
          <w:rFonts w:cstheme="minorHAnsi"/>
        </w:rPr>
        <w:t>c</w:t>
      </w:r>
      <w:r w:rsidRPr="00C73035">
        <w:rPr>
          <w:rFonts w:cstheme="minorHAnsi"/>
        </w:rPr>
        <w:t xml:space="preserve">oncentration. </w:t>
      </w:r>
      <w:r w:rsidRPr="003E6407">
        <w:rPr>
          <w:rFonts w:cstheme="minorHAnsi"/>
          <w:i/>
          <w:iCs/>
        </w:rPr>
        <w:t xml:space="preserve">Int J </w:t>
      </w:r>
      <w:proofErr w:type="spellStart"/>
      <w:r w:rsidRPr="003E6407">
        <w:rPr>
          <w:rFonts w:cstheme="minorHAnsi"/>
          <w:i/>
          <w:iCs/>
        </w:rPr>
        <w:t>Antimicrob</w:t>
      </w:r>
      <w:proofErr w:type="spellEnd"/>
      <w:r w:rsidRPr="003E6407">
        <w:rPr>
          <w:rFonts w:cstheme="minorHAnsi"/>
          <w:i/>
          <w:iCs/>
        </w:rPr>
        <w:t xml:space="preserve"> Agents</w:t>
      </w:r>
      <w:r w:rsidRPr="00C73035">
        <w:rPr>
          <w:rFonts w:cstheme="minorHAnsi"/>
        </w:rPr>
        <w:t>. 2020;56(4):</w:t>
      </w:r>
      <w:r w:rsidR="00207566" w:rsidRPr="00C73035">
        <w:rPr>
          <w:rFonts w:cstheme="minorHAnsi"/>
        </w:rPr>
        <w:t xml:space="preserve">106109. </w:t>
      </w:r>
    </w:p>
    <w:p w14:paraId="18BB9273" w14:textId="77777777" w:rsidR="00C73035" w:rsidRPr="00C73035" w:rsidRDefault="00C73035" w:rsidP="00C73035">
      <w:pPr>
        <w:spacing w:line="480" w:lineRule="auto"/>
        <w:rPr>
          <w:rFonts w:cstheme="minorHAnsi"/>
          <w:b/>
        </w:rPr>
      </w:pPr>
    </w:p>
    <w:p w14:paraId="5B0F7220" w14:textId="75F5DA46" w:rsidR="00085F82" w:rsidRPr="007173F9" w:rsidRDefault="00182922" w:rsidP="007173F9">
      <w:pPr>
        <w:rPr>
          <w:rFonts w:cstheme="minorHAnsi"/>
          <w:b/>
        </w:rPr>
      </w:pPr>
      <w:bookmarkStart w:id="31" w:name="_Hlk102720899"/>
      <w:bookmarkStart w:id="32" w:name="_Hlk113868238"/>
      <w:r>
        <w:rPr>
          <w:rFonts w:cstheme="minorHAnsi"/>
          <w:b/>
        </w:rPr>
        <w:br w:type="page"/>
      </w:r>
      <w:r w:rsidR="00085F82" w:rsidRPr="009573C3">
        <w:rPr>
          <w:rFonts w:cstheme="minorHAnsi"/>
          <w:b/>
        </w:rPr>
        <w:lastRenderedPageBreak/>
        <w:t>Table 1.</w:t>
      </w:r>
      <w:r w:rsidR="00085F82" w:rsidRPr="009573C3">
        <w:rPr>
          <w:rFonts w:cstheme="minorHAnsi"/>
        </w:rPr>
        <w:t xml:space="preserve"> Baseline Characteristics </w:t>
      </w:r>
    </w:p>
    <w:tbl>
      <w:tblPr>
        <w:tblStyle w:val="TableGrid"/>
        <w:tblW w:w="8680" w:type="dxa"/>
        <w:tblLook w:val="0420" w:firstRow="1" w:lastRow="0" w:firstColumn="0" w:lastColumn="0" w:noHBand="0" w:noVBand="1"/>
      </w:tblPr>
      <w:tblGrid>
        <w:gridCol w:w="4185"/>
        <w:gridCol w:w="1780"/>
        <w:gridCol w:w="1659"/>
        <w:gridCol w:w="1056"/>
      </w:tblGrid>
      <w:tr w:rsidR="009573C3" w:rsidRPr="009573C3" w14:paraId="236B2656" w14:textId="77777777" w:rsidTr="005824E1">
        <w:trPr>
          <w:trHeight w:val="412"/>
        </w:trPr>
        <w:tc>
          <w:tcPr>
            <w:tcW w:w="4185" w:type="dxa"/>
            <w:hideMark/>
          </w:tcPr>
          <w:p w14:paraId="7A9A257D" w14:textId="77777777" w:rsidR="00085F82" w:rsidRPr="009573C3" w:rsidRDefault="00085F82" w:rsidP="005824E1">
            <w:pPr>
              <w:jc w:val="center"/>
              <w:rPr>
                <w:rFonts w:eastAsia="Times New Roman" w:cstheme="minorHAnsi"/>
              </w:rPr>
            </w:pPr>
            <w:bookmarkStart w:id="33" w:name="_Hlk113887584"/>
            <w:r w:rsidRPr="009573C3">
              <w:rPr>
                <w:rFonts w:eastAsia="Times New Roman" w:cstheme="minorHAnsi"/>
                <w:b/>
                <w:bCs/>
                <w:kern w:val="24"/>
              </w:rPr>
              <w:t>Demographics</w:t>
            </w:r>
          </w:p>
        </w:tc>
        <w:tc>
          <w:tcPr>
            <w:tcW w:w="1780" w:type="dxa"/>
            <w:hideMark/>
          </w:tcPr>
          <w:p w14:paraId="069D33E2" w14:textId="6CABC88A" w:rsidR="00085F82" w:rsidRPr="009573C3" w:rsidRDefault="00085F82" w:rsidP="005824E1">
            <w:pPr>
              <w:rPr>
                <w:rFonts w:eastAsia="Times New Roman" w:cstheme="minorHAnsi"/>
              </w:rPr>
            </w:pPr>
            <w:r w:rsidRPr="009573C3">
              <w:rPr>
                <w:rFonts w:eastAsia="Times New Roman" w:cstheme="minorHAnsi"/>
                <w:b/>
                <w:bCs/>
                <w:kern w:val="24"/>
              </w:rPr>
              <w:t>TGD (n=55)</w:t>
            </w:r>
          </w:p>
        </w:tc>
        <w:tc>
          <w:tcPr>
            <w:tcW w:w="1659" w:type="dxa"/>
            <w:hideMark/>
          </w:tcPr>
          <w:p w14:paraId="57DC2829" w14:textId="261522AA" w:rsidR="00085F82" w:rsidRPr="009573C3" w:rsidRDefault="00085F82" w:rsidP="005824E1">
            <w:pPr>
              <w:rPr>
                <w:rFonts w:eastAsia="Times New Roman" w:cstheme="minorHAnsi"/>
              </w:rPr>
            </w:pPr>
            <w:r w:rsidRPr="009573C3">
              <w:rPr>
                <w:rFonts w:eastAsia="Times New Roman" w:cstheme="minorHAnsi"/>
                <w:b/>
                <w:bCs/>
                <w:kern w:val="24"/>
              </w:rPr>
              <w:t>AGD (n=51)</w:t>
            </w:r>
          </w:p>
        </w:tc>
        <w:tc>
          <w:tcPr>
            <w:tcW w:w="1056" w:type="dxa"/>
            <w:hideMark/>
          </w:tcPr>
          <w:p w14:paraId="33FD9C8A" w14:textId="332614C0" w:rsidR="00085F82" w:rsidRPr="009573C3" w:rsidRDefault="001D201E" w:rsidP="005824E1">
            <w:pPr>
              <w:rPr>
                <w:rFonts w:eastAsia="Times New Roman" w:cstheme="minorHAnsi"/>
              </w:rPr>
            </w:pPr>
            <w:r w:rsidRPr="001D201E">
              <w:rPr>
                <w:rFonts w:cstheme="minorHAnsi"/>
                <w:b/>
                <w:bCs/>
                <w:i/>
                <w:iCs/>
              </w:rPr>
              <w:t>P</w:t>
            </w:r>
            <w:r w:rsidRPr="001D201E" w:rsidDel="001D201E">
              <w:rPr>
                <w:rFonts w:eastAsia="Times New Roman" w:cstheme="minorHAnsi"/>
                <w:b/>
                <w:bCs/>
                <w:kern w:val="24"/>
              </w:rPr>
              <w:t xml:space="preserve"> </w:t>
            </w:r>
            <w:r w:rsidR="00085F82" w:rsidRPr="001D201E">
              <w:rPr>
                <w:rFonts w:eastAsia="Times New Roman" w:cstheme="minorHAnsi"/>
                <w:b/>
                <w:bCs/>
                <w:kern w:val="24"/>
              </w:rPr>
              <w:t>-</w:t>
            </w:r>
            <w:r w:rsidR="00FF53C0">
              <w:rPr>
                <w:rFonts w:eastAsia="Times New Roman" w:cstheme="minorHAnsi"/>
                <w:b/>
                <w:bCs/>
                <w:kern w:val="24"/>
              </w:rPr>
              <w:t xml:space="preserve"> </w:t>
            </w:r>
            <w:r w:rsidR="00085F82" w:rsidRPr="009573C3">
              <w:rPr>
                <w:rFonts w:eastAsia="Times New Roman" w:cstheme="minorHAnsi"/>
                <w:b/>
                <w:bCs/>
                <w:kern w:val="24"/>
              </w:rPr>
              <w:t>value</w:t>
            </w:r>
          </w:p>
        </w:tc>
      </w:tr>
      <w:tr w:rsidR="009573C3" w:rsidRPr="009573C3" w14:paraId="75505DA0" w14:textId="77777777" w:rsidTr="005824E1">
        <w:trPr>
          <w:trHeight w:val="367"/>
        </w:trPr>
        <w:tc>
          <w:tcPr>
            <w:tcW w:w="4185" w:type="dxa"/>
            <w:hideMark/>
          </w:tcPr>
          <w:p w14:paraId="60AA80AA" w14:textId="2CDC63A6" w:rsidR="00085F82" w:rsidRPr="009573C3" w:rsidRDefault="00085F82" w:rsidP="005824E1">
            <w:pPr>
              <w:rPr>
                <w:rFonts w:eastAsia="Times New Roman" w:cstheme="minorHAnsi"/>
              </w:rPr>
            </w:pPr>
            <w:r w:rsidRPr="009573C3">
              <w:rPr>
                <w:rFonts w:eastAsia="Times New Roman" w:cstheme="minorHAnsi"/>
                <w:kern w:val="24"/>
              </w:rPr>
              <w:t xml:space="preserve">Age [years; </w:t>
            </w:r>
            <w:r w:rsidR="00600743" w:rsidRPr="009573C3">
              <w:rPr>
                <w:rFonts w:eastAsia="Times New Roman" w:cstheme="minorHAnsi"/>
                <w:kern w:val="24"/>
              </w:rPr>
              <w:t>median (IQR)]</w:t>
            </w:r>
          </w:p>
        </w:tc>
        <w:tc>
          <w:tcPr>
            <w:tcW w:w="1780" w:type="dxa"/>
            <w:hideMark/>
          </w:tcPr>
          <w:p w14:paraId="0816E848" w14:textId="3DA96A50" w:rsidR="00085F82" w:rsidRPr="009573C3" w:rsidRDefault="001C4CB1" w:rsidP="005824E1">
            <w:pPr>
              <w:rPr>
                <w:rFonts w:eastAsia="Times New Roman" w:cstheme="minorHAnsi"/>
              </w:rPr>
            </w:pPr>
            <w:r w:rsidRPr="009573C3">
              <w:rPr>
                <w:rFonts w:eastAsia="Times New Roman" w:cstheme="minorHAnsi"/>
                <w:kern w:val="24"/>
              </w:rPr>
              <w:t xml:space="preserve">52 </w:t>
            </w:r>
            <w:r w:rsidR="00053CC1" w:rsidRPr="009573C3">
              <w:rPr>
                <w:rFonts w:eastAsia="Times New Roman" w:cstheme="minorHAnsi"/>
                <w:kern w:val="24"/>
              </w:rPr>
              <w:t>(38-63)</w:t>
            </w:r>
          </w:p>
        </w:tc>
        <w:tc>
          <w:tcPr>
            <w:tcW w:w="1659" w:type="dxa"/>
            <w:hideMark/>
          </w:tcPr>
          <w:p w14:paraId="71D9C28F" w14:textId="6D574E39" w:rsidR="00085F82" w:rsidRPr="009573C3" w:rsidRDefault="00053CC1" w:rsidP="005824E1">
            <w:pPr>
              <w:rPr>
                <w:rFonts w:eastAsia="Times New Roman" w:cstheme="minorHAnsi"/>
              </w:rPr>
            </w:pPr>
            <w:r w:rsidRPr="009573C3">
              <w:rPr>
                <w:rFonts w:eastAsia="Times New Roman" w:cstheme="minorHAnsi"/>
                <w:kern w:val="24"/>
              </w:rPr>
              <w:t>45 (35-59)</w:t>
            </w:r>
          </w:p>
        </w:tc>
        <w:tc>
          <w:tcPr>
            <w:tcW w:w="1056" w:type="dxa"/>
            <w:hideMark/>
          </w:tcPr>
          <w:p w14:paraId="4A09CED3" w14:textId="2D212FB0" w:rsidR="00085F82" w:rsidRPr="009573C3" w:rsidRDefault="00C66269" w:rsidP="005824E1">
            <w:pPr>
              <w:jc w:val="center"/>
              <w:rPr>
                <w:rFonts w:eastAsia="Times New Roman" w:cstheme="minorHAnsi"/>
              </w:rPr>
            </w:pPr>
            <w:r>
              <w:rPr>
                <w:rFonts w:eastAsia="Times New Roman" w:cstheme="minorHAnsi"/>
                <w:kern w:val="24"/>
              </w:rPr>
              <w:t>0</w:t>
            </w:r>
            <w:r w:rsidR="00085F82" w:rsidRPr="009573C3">
              <w:rPr>
                <w:rFonts w:eastAsia="Times New Roman" w:cstheme="minorHAnsi"/>
                <w:kern w:val="24"/>
              </w:rPr>
              <w:t>.</w:t>
            </w:r>
            <w:r w:rsidR="00053CC1" w:rsidRPr="009573C3">
              <w:rPr>
                <w:rFonts w:eastAsia="Times New Roman" w:cstheme="minorHAnsi"/>
                <w:kern w:val="24"/>
              </w:rPr>
              <w:t>200</w:t>
            </w:r>
          </w:p>
        </w:tc>
      </w:tr>
      <w:tr w:rsidR="009573C3" w:rsidRPr="009573C3" w14:paraId="6AADF2C0" w14:textId="77777777" w:rsidTr="005824E1">
        <w:trPr>
          <w:trHeight w:val="396"/>
        </w:trPr>
        <w:tc>
          <w:tcPr>
            <w:tcW w:w="4185" w:type="dxa"/>
          </w:tcPr>
          <w:p w14:paraId="2724AF53" w14:textId="77190F55" w:rsidR="00085F82" w:rsidRPr="009573C3" w:rsidRDefault="00BA333A" w:rsidP="005824E1">
            <w:pPr>
              <w:rPr>
                <w:rFonts w:eastAsia="Times New Roman" w:cstheme="minorHAnsi"/>
                <w:kern w:val="24"/>
              </w:rPr>
            </w:pPr>
            <w:r w:rsidRPr="009573C3">
              <w:rPr>
                <w:rFonts w:eastAsia="Times New Roman" w:cstheme="minorHAnsi"/>
                <w:kern w:val="24"/>
              </w:rPr>
              <w:t>M</w:t>
            </w:r>
            <w:r w:rsidR="00085F82" w:rsidRPr="009573C3">
              <w:rPr>
                <w:rFonts w:eastAsia="Times New Roman" w:cstheme="minorHAnsi"/>
                <w:kern w:val="24"/>
              </w:rPr>
              <w:t>ale sex [n (%)]</w:t>
            </w:r>
          </w:p>
        </w:tc>
        <w:tc>
          <w:tcPr>
            <w:tcW w:w="1780" w:type="dxa"/>
          </w:tcPr>
          <w:p w14:paraId="4566C1B8" w14:textId="7AE3E260" w:rsidR="00085F82" w:rsidRPr="009573C3" w:rsidRDefault="00BA333A" w:rsidP="005824E1">
            <w:pPr>
              <w:rPr>
                <w:rFonts w:eastAsia="Times New Roman" w:cstheme="minorHAnsi"/>
                <w:kern w:val="24"/>
              </w:rPr>
            </w:pPr>
            <w:r w:rsidRPr="009573C3">
              <w:rPr>
                <w:rFonts w:eastAsia="Times New Roman" w:cstheme="minorHAnsi"/>
                <w:kern w:val="24"/>
              </w:rPr>
              <w:t>35 (6</w:t>
            </w:r>
            <w:r w:rsidR="00181974">
              <w:rPr>
                <w:rFonts w:eastAsia="Times New Roman" w:cstheme="minorHAnsi"/>
                <w:kern w:val="24"/>
              </w:rPr>
              <w:t>4</w:t>
            </w:r>
            <w:r w:rsidRPr="009573C3">
              <w:rPr>
                <w:rFonts w:eastAsia="Times New Roman" w:cstheme="minorHAnsi"/>
                <w:kern w:val="24"/>
              </w:rPr>
              <w:t>)</w:t>
            </w:r>
          </w:p>
        </w:tc>
        <w:tc>
          <w:tcPr>
            <w:tcW w:w="1659" w:type="dxa"/>
          </w:tcPr>
          <w:p w14:paraId="12227D06" w14:textId="2E2E787C" w:rsidR="00085F82" w:rsidRPr="009573C3" w:rsidRDefault="00BA333A" w:rsidP="005824E1">
            <w:pPr>
              <w:rPr>
                <w:rFonts w:eastAsia="Times New Roman" w:cstheme="minorHAnsi"/>
                <w:kern w:val="24"/>
              </w:rPr>
            </w:pPr>
            <w:r w:rsidRPr="009573C3">
              <w:rPr>
                <w:rFonts w:eastAsia="Times New Roman" w:cstheme="minorHAnsi"/>
                <w:kern w:val="24"/>
              </w:rPr>
              <w:t>28 (55)</w:t>
            </w:r>
          </w:p>
        </w:tc>
        <w:tc>
          <w:tcPr>
            <w:tcW w:w="1056" w:type="dxa"/>
          </w:tcPr>
          <w:p w14:paraId="5023061A" w14:textId="79E3B4AA" w:rsidR="00085F82" w:rsidRPr="009573C3" w:rsidRDefault="00C66269" w:rsidP="005824E1">
            <w:pPr>
              <w:jc w:val="center"/>
              <w:rPr>
                <w:rFonts w:eastAsia="Times New Roman" w:cstheme="minorHAnsi"/>
                <w:kern w:val="24"/>
              </w:rPr>
            </w:pPr>
            <w:r>
              <w:rPr>
                <w:rFonts w:eastAsia="Times New Roman" w:cstheme="minorHAnsi"/>
                <w:kern w:val="24"/>
              </w:rPr>
              <w:t>0</w:t>
            </w:r>
            <w:r w:rsidR="005B411C" w:rsidRPr="009573C3">
              <w:rPr>
                <w:rFonts w:eastAsia="Times New Roman" w:cstheme="minorHAnsi"/>
                <w:kern w:val="24"/>
              </w:rPr>
              <w:t>.359</w:t>
            </w:r>
          </w:p>
        </w:tc>
      </w:tr>
      <w:tr w:rsidR="009573C3" w:rsidRPr="009573C3" w14:paraId="506951C2" w14:textId="77777777" w:rsidTr="005824E1">
        <w:trPr>
          <w:trHeight w:val="396"/>
        </w:trPr>
        <w:tc>
          <w:tcPr>
            <w:tcW w:w="4185" w:type="dxa"/>
          </w:tcPr>
          <w:p w14:paraId="2E46B1C1" w14:textId="77777777" w:rsidR="00085F82" w:rsidRPr="009573C3" w:rsidRDefault="00085F82" w:rsidP="005824E1">
            <w:pPr>
              <w:rPr>
                <w:rFonts w:eastAsia="Times New Roman" w:cstheme="minorHAnsi"/>
                <w:kern w:val="24"/>
              </w:rPr>
            </w:pPr>
            <w:r w:rsidRPr="009573C3">
              <w:rPr>
                <w:rFonts w:eastAsia="Times New Roman" w:cstheme="minorHAnsi"/>
                <w:kern w:val="24"/>
              </w:rPr>
              <w:t>Actual body weight [kg; median (IQR)]</w:t>
            </w:r>
          </w:p>
        </w:tc>
        <w:tc>
          <w:tcPr>
            <w:tcW w:w="1780" w:type="dxa"/>
          </w:tcPr>
          <w:p w14:paraId="691DF235" w14:textId="791F44D7" w:rsidR="00085F82" w:rsidRPr="009573C3" w:rsidRDefault="00053CC1" w:rsidP="005824E1">
            <w:pPr>
              <w:rPr>
                <w:rFonts w:eastAsia="Times New Roman" w:cstheme="minorHAnsi"/>
                <w:kern w:val="24"/>
              </w:rPr>
            </w:pPr>
            <w:r w:rsidRPr="009573C3">
              <w:rPr>
                <w:rFonts w:eastAsia="Times New Roman" w:cstheme="minorHAnsi"/>
                <w:kern w:val="24"/>
              </w:rPr>
              <w:t>74 (67-94)</w:t>
            </w:r>
          </w:p>
        </w:tc>
        <w:tc>
          <w:tcPr>
            <w:tcW w:w="1659" w:type="dxa"/>
          </w:tcPr>
          <w:p w14:paraId="3CE1C4D4" w14:textId="295E80FD" w:rsidR="00085F82" w:rsidRPr="009573C3" w:rsidRDefault="00053CC1" w:rsidP="005824E1">
            <w:pPr>
              <w:rPr>
                <w:rFonts w:eastAsia="Times New Roman" w:cstheme="minorHAnsi"/>
                <w:kern w:val="24"/>
              </w:rPr>
            </w:pPr>
            <w:r w:rsidRPr="009573C3">
              <w:rPr>
                <w:rFonts w:eastAsia="Times New Roman" w:cstheme="minorHAnsi"/>
                <w:kern w:val="24"/>
              </w:rPr>
              <w:t>73 (64-89)</w:t>
            </w:r>
          </w:p>
        </w:tc>
        <w:tc>
          <w:tcPr>
            <w:tcW w:w="1056" w:type="dxa"/>
          </w:tcPr>
          <w:p w14:paraId="3C48D03C" w14:textId="38DFFA20" w:rsidR="00085F82" w:rsidRPr="009573C3" w:rsidRDefault="00053CC1" w:rsidP="005824E1">
            <w:pPr>
              <w:jc w:val="center"/>
              <w:rPr>
                <w:rFonts w:eastAsia="Times New Roman" w:cstheme="minorHAnsi"/>
                <w:kern w:val="24"/>
              </w:rPr>
            </w:pPr>
            <w:r w:rsidRPr="009573C3">
              <w:rPr>
                <w:rFonts w:eastAsia="Times New Roman" w:cstheme="minorHAnsi"/>
                <w:kern w:val="24"/>
              </w:rPr>
              <w:t>0.862</w:t>
            </w:r>
          </w:p>
        </w:tc>
      </w:tr>
      <w:tr w:rsidR="009573C3" w:rsidRPr="009573C3" w14:paraId="6478B41D" w14:textId="77777777" w:rsidTr="005824E1">
        <w:trPr>
          <w:trHeight w:val="396"/>
        </w:trPr>
        <w:tc>
          <w:tcPr>
            <w:tcW w:w="4185" w:type="dxa"/>
          </w:tcPr>
          <w:p w14:paraId="73724FA6" w14:textId="6DDB0E46" w:rsidR="00085F82" w:rsidRPr="009573C3" w:rsidRDefault="00085F82" w:rsidP="005824E1">
            <w:pPr>
              <w:rPr>
                <w:rFonts w:eastAsia="Times New Roman" w:cstheme="minorHAnsi"/>
                <w:kern w:val="24"/>
              </w:rPr>
            </w:pPr>
            <w:r w:rsidRPr="009573C3">
              <w:rPr>
                <w:rFonts w:eastAsia="Times New Roman" w:cstheme="minorHAnsi"/>
                <w:kern w:val="24"/>
              </w:rPr>
              <w:t>BMI [kg/m</w:t>
            </w:r>
            <w:r w:rsidRPr="009573C3">
              <w:rPr>
                <w:rFonts w:eastAsia="Times New Roman" w:cstheme="minorHAnsi"/>
                <w:kern w:val="24"/>
                <w:vertAlign w:val="superscript"/>
              </w:rPr>
              <w:t>2</w:t>
            </w:r>
            <w:r w:rsidRPr="009573C3">
              <w:rPr>
                <w:rFonts w:eastAsia="Times New Roman" w:cstheme="minorHAnsi"/>
                <w:kern w:val="24"/>
              </w:rPr>
              <w:t xml:space="preserve">; </w:t>
            </w:r>
            <w:r w:rsidR="005B411C" w:rsidRPr="009573C3">
              <w:rPr>
                <w:rFonts w:eastAsia="Times New Roman" w:cstheme="minorHAnsi"/>
                <w:kern w:val="24"/>
              </w:rPr>
              <w:t>median (IQR)]</w:t>
            </w:r>
          </w:p>
        </w:tc>
        <w:tc>
          <w:tcPr>
            <w:tcW w:w="1780" w:type="dxa"/>
          </w:tcPr>
          <w:p w14:paraId="03667AC9" w14:textId="1D86A2E5" w:rsidR="00085F82" w:rsidRPr="009573C3" w:rsidRDefault="00085F82" w:rsidP="005824E1">
            <w:pPr>
              <w:rPr>
                <w:rFonts w:eastAsia="Times New Roman" w:cstheme="minorHAnsi"/>
                <w:kern w:val="24"/>
              </w:rPr>
            </w:pPr>
            <w:r w:rsidRPr="009573C3">
              <w:rPr>
                <w:rFonts w:eastAsia="Times New Roman" w:cstheme="minorHAnsi"/>
                <w:kern w:val="24"/>
              </w:rPr>
              <w:t>25.</w:t>
            </w:r>
            <w:r w:rsidR="005B411C" w:rsidRPr="009573C3">
              <w:rPr>
                <w:rFonts w:eastAsia="Times New Roman" w:cstheme="minorHAnsi"/>
                <w:kern w:val="24"/>
              </w:rPr>
              <w:t>7 (21.2-30.0)</w:t>
            </w:r>
          </w:p>
        </w:tc>
        <w:tc>
          <w:tcPr>
            <w:tcW w:w="1659" w:type="dxa"/>
          </w:tcPr>
          <w:p w14:paraId="0D811EA7" w14:textId="3599A82C" w:rsidR="00085F82" w:rsidRPr="009573C3" w:rsidRDefault="005B411C" w:rsidP="005824E1">
            <w:pPr>
              <w:rPr>
                <w:rFonts w:eastAsia="Times New Roman" w:cstheme="minorHAnsi"/>
                <w:kern w:val="24"/>
              </w:rPr>
            </w:pPr>
            <w:r w:rsidRPr="009573C3">
              <w:rPr>
                <w:rFonts w:eastAsia="Times New Roman" w:cstheme="minorHAnsi"/>
                <w:kern w:val="24"/>
              </w:rPr>
              <w:t>25.5 (22.6-29.9)</w:t>
            </w:r>
          </w:p>
        </w:tc>
        <w:tc>
          <w:tcPr>
            <w:tcW w:w="1056" w:type="dxa"/>
          </w:tcPr>
          <w:p w14:paraId="2D81B7E6" w14:textId="4FC9F3EE" w:rsidR="00085F82" w:rsidRPr="009573C3" w:rsidRDefault="00085F82" w:rsidP="005824E1">
            <w:pPr>
              <w:jc w:val="center"/>
              <w:rPr>
                <w:rFonts w:eastAsia="Times New Roman" w:cstheme="minorHAnsi"/>
                <w:kern w:val="24"/>
              </w:rPr>
            </w:pPr>
            <w:r w:rsidRPr="009573C3">
              <w:rPr>
                <w:rFonts w:eastAsia="Times New Roman" w:cstheme="minorHAnsi"/>
                <w:kern w:val="24"/>
              </w:rPr>
              <w:t>0.</w:t>
            </w:r>
            <w:r w:rsidR="005B411C" w:rsidRPr="009573C3">
              <w:rPr>
                <w:rFonts w:eastAsia="Times New Roman" w:cstheme="minorHAnsi"/>
                <w:kern w:val="24"/>
              </w:rPr>
              <w:t>533</w:t>
            </w:r>
          </w:p>
        </w:tc>
      </w:tr>
      <w:tr w:rsidR="009573C3" w:rsidRPr="009573C3" w14:paraId="0784ACD3" w14:textId="77777777" w:rsidTr="005824E1">
        <w:trPr>
          <w:trHeight w:val="396"/>
        </w:trPr>
        <w:tc>
          <w:tcPr>
            <w:tcW w:w="4185" w:type="dxa"/>
          </w:tcPr>
          <w:p w14:paraId="05A2BA45" w14:textId="77777777" w:rsidR="00085F82" w:rsidRPr="009573C3" w:rsidRDefault="00085F82" w:rsidP="005824E1">
            <w:pPr>
              <w:rPr>
                <w:rFonts w:eastAsia="Times New Roman" w:cstheme="minorHAnsi"/>
                <w:kern w:val="24"/>
              </w:rPr>
            </w:pPr>
            <w:r w:rsidRPr="009573C3">
              <w:rPr>
                <w:rFonts w:eastAsia="Times New Roman" w:cstheme="minorHAnsi"/>
                <w:kern w:val="24"/>
              </w:rPr>
              <w:t>Baseline SCr [mg/dL; median (IQR)]</w:t>
            </w:r>
          </w:p>
        </w:tc>
        <w:tc>
          <w:tcPr>
            <w:tcW w:w="1780" w:type="dxa"/>
          </w:tcPr>
          <w:p w14:paraId="4ED09499" w14:textId="2345882A" w:rsidR="00085F82" w:rsidRPr="009573C3" w:rsidRDefault="00085F82" w:rsidP="005824E1">
            <w:pPr>
              <w:rPr>
                <w:rFonts w:eastAsia="Times New Roman" w:cstheme="minorHAnsi"/>
                <w:kern w:val="24"/>
              </w:rPr>
            </w:pPr>
            <w:r w:rsidRPr="009573C3">
              <w:rPr>
                <w:rFonts w:eastAsia="Times New Roman" w:cstheme="minorHAnsi"/>
                <w:kern w:val="24"/>
              </w:rPr>
              <w:t>0.</w:t>
            </w:r>
            <w:r w:rsidR="005B411C" w:rsidRPr="009573C3">
              <w:rPr>
                <w:rFonts w:eastAsia="Times New Roman" w:cstheme="minorHAnsi"/>
                <w:kern w:val="24"/>
              </w:rPr>
              <w:t>70 (0.60-0.87)</w:t>
            </w:r>
          </w:p>
        </w:tc>
        <w:tc>
          <w:tcPr>
            <w:tcW w:w="1659" w:type="dxa"/>
          </w:tcPr>
          <w:p w14:paraId="32E19FE1" w14:textId="61DF171B" w:rsidR="00085F82" w:rsidRPr="009573C3" w:rsidRDefault="005B411C" w:rsidP="005824E1">
            <w:pPr>
              <w:rPr>
                <w:rFonts w:eastAsia="Times New Roman" w:cstheme="minorHAnsi"/>
                <w:kern w:val="24"/>
              </w:rPr>
            </w:pPr>
            <w:r w:rsidRPr="009573C3">
              <w:rPr>
                <w:rFonts w:eastAsia="Times New Roman" w:cstheme="minorHAnsi"/>
                <w:kern w:val="24"/>
              </w:rPr>
              <w:t>0.70 (0.60-0.90)</w:t>
            </w:r>
          </w:p>
        </w:tc>
        <w:tc>
          <w:tcPr>
            <w:tcW w:w="1056" w:type="dxa"/>
          </w:tcPr>
          <w:p w14:paraId="14BF3C9A" w14:textId="1033FAA2" w:rsidR="00085F82" w:rsidRPr="009573C3" w:rsidRDefault="005B411C" w:rsidP="005824E1">
            <w:pPr>
              <w:jc w:val="center"/>
              <w:rPr>
                <w:rFonts w:eastAsia="Times New Roman" w:cstheme="minorHAnsi"/>
                <w:kern w:val="24"/>
              </w:rPr>
            </w:pPr>
            <w:r w:rsidRPr="009573C3">
              <w:rPr>
                <w:rFonts w:eastAsia="Times New Roman" w:cstheme="minorHAnsi"/>
                <w:kern w:val="24"/>
              </w:rPr>
              <w:t>0.717</w:t>
            </w:r>
          </w:p>
        </w:tc>
      </w:tr>
      <w:tr w:rsidR="009573C3" w:rsidRPr="009573C3" w14:paraId="432961E5" w14:textId="77777777" w:rsidTr="005824E1">
        <w:trPr>
          <w:trHeight w:val="396"/>
        </w:trPr>
        <w:tc>
          <w:tcPr>
            <w:tcW w:w="4185" w:type="dxa"/>
          </w:tcPr>
          <w:p w14:paraId="07E6DC12" w14:textId="286EBFAD" w:rsidR="00085F82" w:rsidRPr="009573C3" w:rsidRDefault="006962EE" w:rsidP="005824E1">
            <w:pPr>
              <w:rPr>
                <w:rFonts w:eastAsia="Times New Roman" w:cstheme="minorHAnsi"/>
                <w:kern w:val="24"/>
              </w:rPr>
            </w:pPr>
            <w:r>
              <w:rPr>
                <w:rFonts w:eastAsia="Times New Roman" w:cstheme="minorHAnsi"/>
                <w:kern w:val="24"/>
              </w:rPr>
              <w:t>V</w:t>
            </w:r>
            <w:r w:rsidR="00085F82" w:rsidRPr="009573C3">
              <w:rPr>
                <w:rFonts w:eastAsia="Times New Roman" w:cstheme="minorHAnsi"/>
                <w:kern w:val="24"/>
              </w:rPr>
              <w:t xml:space="preserve">ancomycin </w:t>
            </w:r>
            <w:r>
              <w:rPr>
                <w:rFonts w:eastAsia="Times New Roman" w:cstheme="minorHAnsi"/>
                <w:kern w:val="24"/>
              </w:rPr>
              <w:t>MIC</w:t>
            </w:r>
            <w:r w:rsidR="00B82ABB">
              <w:rPr>
                <w:rFonts w:eastAsia="Times New Roman" w:cstheme="minorHAnsi"/>
                <w:kern w:val="24"/>
              </w:rPr>
              <w:t xml:space="preserve"> </w:t>
            </w:r>
            <w:r w:rsidR="008D6DB3">
              <w:rPr>
                <w:rFonts w:eastAsia="Times New Roman" w:cstheme="minorHAnsi"/>
                <w:kern w:val="24"/>
              </w:rPr>
              <w:t>*</w:t>
            </w:r>
          </w:p>
          <w:p w14:paraId="3E95419B" w14:textId="77777777" w:rsidR="00085F82" w:rsidRPr="009573C3" w:rsidRDefault="00085F82" w:rsidP="005824E1">
            <w:pPr>
              <w:rPr>
                <w:rFonts w:eastAsia="Times New Roman" w:cstheme="minorHAnsi"/>
                <w:kern w:val="24"/>
              </w:rPr>
            </w:pPr>
            <w:r w:rsidRPr="009573C3">
              <w:rPr>
                <w:rFonts w:eastAsia="Times New Roman" w:cstheme="minorHAnsi"/>
                <w:kern w:val="24"/>
              </w:rPr>
              <w:t>[mcg/mL; median (IQR)]</w:t>
            </w:r>
          </w:p>
        </w:tc>
        <w:tc>
          <w:tcPr>
            <w:tcW w:w="1780" w:type="dxa"/>
          </w:tcPr>
          <w:p w14:paraId="7F02B172" w14:textId="1B2E2572" w:rsidR="00085F82" w:rsidRPr="009573C3" w:rsidRDefault="00085F82" w:rsidP="005824E1">
            <w:pPr>
              <w:rPr>
                <w:rFonts w:eastAsia="Times New Roman" w:cstheme="minorHAnsi"/>
                <w:kern w:val="24"/>
              </w:rPr>
            </w:pPr>
            <w:r w:rsidRPr="009573C3">
              <w:rPr>
                <w:rFonts w:eastAsia="Times New Roman" w:cstheme="minorHAnsi"/>
                <w:kern w:val="24"/>
              </w:rPr>
              <w:t>1 (</w:t>
            </w:r>
            <w:r w:rsidR="005B411C" w:rsidRPr="009573C3">
              <w:rPr>
                <w:rFonts w:eastAsia="Times New Roman" w:cstheme="minorHAnsi"/>
                <w:kern w:val="24"/>
              </w:rPr>
              <w:t>1-1)</w:t>
            </w:r>
          </w:p>
        </w:tc>
        <w:tc>
          <w:tcPr>
            <w:tcW w:w="1659" w:type="dxa"/>
          </w:tcPr>
          <w:p w14:paraId="255E4FF6" w14:textId="2A5B4F52" w:rsidR="00085F82" w:rsidRPr="009573C3" w:rsidRDefault="00085F82" w:rsidP="005824E1">
            <w:pPr>
              <w:rPr>
                <w:rFonts w:eastAsia="Times New Roman" w:cstheme="minorHAnsi"/>
                <w:kern w:val="24"/>
              </w:rPr>
            </w:pPr>
            <w:r w:rsidRPr="009573C3">
              <w:rPr>
                <w:rFonts w:eastAsia="Times New Roman" w:cstheme="minorHAnsi"/>
                <w:kern w:val="24"/>
              </w:rPr>
              <w:t>1 (</w:t>
            </w:r>
            <w:r w:rsidR="005B411C" w:rsidRPr="009573C3">
              <w:rPr>
                <w:rFonts w:eastAsia="Times New Roman" w:cstheme="minorHAnsi"/>
                <w:kern w:val="24"/>
              </w:rPr>
              <w:t>1-1)</w:t>
            </w:r>
          </w:p>
        </w:tc>
        <w:tc>
          <w:tcPr>
            <w:tcW w:w="1056" w:type="dxa"/>
          </w:tcPr>
          <w:p w14:paraId="2E2E596C" w14:textId="0C35DC66" w:rsidR="00085F82" w:rsidRPr="009573C3" w:rsidRDefault="00085F82" w:rsidP="005824E1">
            <w:pPr>
              <w:jc w:val="center"/>
              <w:rPr>
                <w:rFonts w:eastAsia="Times New Roman" w:cstheme="minorHAnsi"/>
                <w:kern w:val="24"/>
              </w:rPr>
            </w:pPr>
            <w:r w:rsidRPr="009573C3">
              <w:rPr>
                <w:rFonts w:eastAsia="Times New Roman" w:cstheme="minorHAnsi"/>
                <w:kern w:val="24"/>
              </w:rPr>
              <w:t>0.</w:t>
            </w:r>
            <w:r w:rsidR="005B411C" w:rsidRPr="009573C3">
              <w:rPr>
                <w:rFonts w:eastAsia="Times New Roman" w:cstheme="minorHAnsi"/>
                <w:kern w:val="24"/>
              </w:rPr>
              <w:t>463</w:t>
            </w:r>
          </w:p>
        </w:tc>
      </w:tr>
      <w:tr w:rsidR="009573C3" w:rsidRPr="009573C3" w14:paraId="1C0754D3" w14:textId="77777777" w:rsidTr="005824E1">
        <w:trPr>
          <w:trHeight w:val="396"/>
        </w:trPr>
        <w:tc>
          <w:tcPr>
            <w:tcW w:w="4185" w:type="dxa"/>
          </w:tcPr>
          <w:p w14:paraId="259D69FB" w14:textId="77777777" w:rsidR="00085F82" w:rsidRPr="009573C3" w:rsidRDefault="00085F82" w:rsidP="005824E1">
            <w:pPr>
              <w:rPr>
                <w:rFonts w:eastAsia="Times New Roman" w:cstheme="minorHAnsi"/>
                <w:kern w:val="24"/>
              </w:rPr>
            </w:pPr>
            <w:r w:rsidRPr="009573C3">
              <w:rPr>
                <w:rFonts w:eastAsia="Times New Roman" w:cstheme="minorHAnsi"/>
                <w:kern w:val="24"/>
              </w:rPr>
              <w:t>ID consult ordered [n (%)]</w:t>
            </w:r>
          </w:p>
        </w:tc>
        <w:tc>
          <w:tcPr>
            <w:tcW w:w="1780" w:type="dxa"/>
          </w:tcPr>
          <w:p w14:paraId="22F78938" w14:textId="3B3212D0" w:rsidR="00085F82" w:rsidRPr="009573C3" w:rsidRDefault="005B411C" w:rsidP="005824E1">
            <w:pPr>
              <w:rPr>
                <w:rFonts w:eastAsia="Times New Roman" w:cstheme="minorHAnsi"/>
                <w:kern w:val="24"/>
              </w:rPr>
            </w:pPr>
            <w:r w:rsidRPr="009573C3">
              <w:rPr>
                <w:rFonts w:eastAsia="Times New Roman" w:cstheme="minorHAnsi"/>
                <w:kern w:val="24"/>
              </w:rPr>
              <w:t>49 (89)</w:t>
            </w:r>
          </w:p>
        </w:tc>
        <w:tc>
          <w:tcPr>
            <w:tcW w:w="1659" w:type="dxa"/>
          </w:tcPr>
          <w:p w14:paraId="0D57E451" w14:textId="3FE75278" w:rsidR="00085F82" w:rsidRPr="009573C3" w:rsidRDefault="005B411C" w:rsidP="005824E1">
            <w:pPr>
              <w:rPr>
                <w:rFonts w:eastAsia="Times New Roman" w:cstheme="minorHAnsi"/>
                <w:kern w:val="24"/>
              </w:rPr>
            </w:pPr>
            <w:r w:rsidRPr="009573C3">
              <w:rPr>
                <w:rFonts w:eastAsia="Times New Roman" w:cstheme="minorHAnsi"/>
                <w:kern w:val="24"/>
              </w:rPr>
              <w:t>49 (96)</w:t>
            </w:r>
          </w:p>
        </w:tc>
        <w:tc>
          <w:tcPr>
            <w:tcW w:w="1056" w:type="dxa"/>
          </w:tcPr>
          <w:p w14:paraId="7FDEA906" w14:textId="750040CD" w:rsidR="00085F82" w:rsidRPr="009573C3" w:rsidRDefault="005B411C" w:rsidP="005824E1">
            <w:pPr>
              <w:jc w:val="center"/>
              <w:rPr>
                <w:rFonts w:eastAsia="Times New Roman" w:cstheme="minorHAnsi"/>
                <w:kern w:val="24"/>
              </w:rPr>
            </w:pPr>
            <w:r w:rsidRPr="009573C3">
              <w:rPr>
                <w:rFonts w:eastAsia="Times New Roman" w:cstheme="minorHAnsi"/>
                <w:kern w:val="24"/>
              </w:rPr>
              <w:t>0.273</w:t>
            </w:r>
          </w:p>
        </w:tc>
      </w:tr>
      <w:tr w:rsidR="009573C3" w:rsidRPr="009573C3" w14:paraId="730A7C4F" w14:textId="77777777" w:rsidTr="005824E1">
        <w:trPr>
          <w:trHeight w:val="396"/>
        </w:trPr>
        <w:tc>
          <w:tcPr>
            <w:tcW w:w="4185" w:type="dxa"/>
          </w:tcPr>
          <w:p w14:paraId="604DF00D" w14:textId="371102AF" w:rsidR="00085F82" w:rsidRPr="009573C3" w:rsidRDefault="0012354B" w:rsidP="005824E1">
            <w:pPr>
              <w:rPr>
                <w:rFonts w:eastAsia="Times New Roman" w:cstheme="minorHAnsi"/>
                <w:kern w:val="24"/>
              </w:rPr>
            </w:pPr>
            <w:r>
              <w:rPr>
                <w:rFonts w:eastAsia="Times New Roman" w:cstheme="minorHAnsi"/>
                <w:kern w:val="24"/>
              </w:rPr>
              <w:t>PWID</w:t>
            </w:r>
            <w:r w:rsidRPr="009573C3">
              <w:rPr>
                <w:rFonts w:eastAsia="Times New Roman" w:cstheme="minorHAnsi"/>
                <w:kern w:val="24"/>
              </w:rPr>
              <w:t xml:space="preserve"> </w:t>
            </w:r>
            <w:r w:rsidR="00085F82" w:rsidRPr="009573C3">
              <w:rPr>
                <w:rFonts w:eastAsia="Times New Roman" w:cstheme="minorHAnsi"/>
                <w:kern w:val="24"/>
              </w:rPr>
              <w:t>[n (%)]</w:t>
            </w:r>
          </w:p>
        </w:tc>
        <w:tc>
          <w:tcPr>
            <w:tcW w:w="1780" w:type="dxa"/>
          </w:tcPr>
          <w:p w14:paraId="28FF14EA" w14:textId="6FCCF13B" w:rsidR="00085F82" w:rsidRPr="009573C3" w:rsidRDefault="005B411C" w:rsidP="005824E1">
            <w:pPr>
              <w:rPr>
                <w:rFonts w:eastAsia="Times New Roman" w:cstheme="minorHAnsi"/>
                <w:kern w:val="24"/>
              </w:rPr>
            </w:pPr>
            <w:r w:rsidRPr="009573C3">
              <w:rPr>
                <w:rFonts w:eastAsia="Times New Roman" w:cstheme="minorHAnsi"/>
                <w:kern w:val="24"/>
              </w:rPr>
              <w:t>21 (38)</w:t>
            </w:r>
          </w:p>
        </w:tc>
        <w:tc>
          <w:tcPr>
            <w:tcW w:w="1659" w:type="dxa"/>
          </w:tcPr>
          <w:p w14:paraId="5CD227F4" w14:textId="7412652A" w:rsidR="00085F82" w:rsidRPr="009573C3" w:rsidRDefault="005B411C" w:rsidP="005824E1">
            <w:pPr>
              <w:rPr>
                <w:rFonts w:eastAsia="Times New Roman" w:cstheme="minorHAnsi"/>
                <w:kern w:val="24"/>
              </w:rPr>
            </w:pPr>
            <w:r w:rsidRPr="009573C3">
              <w:rPr>
                <w:rFonts w:eastAsia="Times New Roman" w:cstheme="minorHAnsi"/>
                <w:kern w:val="24"/>
              </w:rPr>
              <w:t>25</w:t>
            </w:r>
            <w:r w:rsidR="0048565F" w:rsidRPr="009573C3">
              <w:rPr>
                <w:rFonts w:eastAsia="Times New Roman" w:cstheme="minorHAnsi"/>
                <w:kern w:val="24"/>
              </w:rPr>
              <w:t xml:space="preserve"> (49)</w:t>
            </w:r>
          </w:p>
        </w:tc>
        <w:tc>
          <w:tcPr>
            <w:tcW w:w="1056" w:type="dxa"/>
          </w:tcPr>
          <w:p w14:paraId="05539868" w14:textId="059A47BD" w:rsidR="00085F82" w:rsidRPr="009573C3" w:rsidRDefault="005B411C" w:rsidP="005824E1">
            <w:pPr>
              <w:jc w:val="center"/>
              <w:rPr>
                <w:rFonts w:eastAsia="Times New Roman" w:cstheme="minorHAnsi"/>
                <w:kern w:val="24"/>
              </w:rPr>
            </w:pPr>
            <w:r w:rsidRPr="009573C3">
              <w:rPr>
                <w:rFonts w:eastAsia="Times New Roman" w:cstheme="minorHAnsi"/>
                <w:kern w:val="24"/>
              </w:rPr>
              <w:t>0.258</w:t>
            </w:r>
          </w:p>
        </w:tc>
      </w:tr>
      <w:tr w:rsidR="009573C3" w:rsidRPr="009573C3" w14:paraId="75C7412B" w14:textId="77777777" w:rsidTr="005824E1">
        <w:trPr>
          <w:trHeight w:val="396"/>
        </w:trPr>
        <w:tc>
          <w:tcPr>
            <w:tcW w:w="4185" w:type="dxa"/>
            <w:hideMark/>
          </w:tcPr>
          <w:p w14:paraId="744FDB2E" w14:textId="77777777" w:rsidR="00085F82" w:rsidRPr="009573C3" w:rsidRDefault="00085F82" w:rsidP="005824E1">
            <w:pPr>
              <w:rPr>
                <w:rFonts w:eastAsia="Times New Roman" w:cstheme="minorHAnsi"/>
              </w:rPr>
            </w:pPr>
            <w:r w:rsidRPr="009573C3">
              <w:rPr>
                <w:rFonts w:eastAsia="Times New Roman" w:cstheme="minorHAnsi"/>
                <w:kern w:val="24"/>
              </w:rPr>
              <w:t>ICU admission [n (%)]</w:t>
            </w:r>
          </w:p>
        </w:tc>
        <w:tc>
          <w:tcPr>
            <w:tcW w:w="1780" w:type="dxa"/>
          </w:tcPr>
          <w:p w14:paraId="369876E9" w14:textId="29F7F25B" w:rsidR="00085F82" w:rsidRPr="009573C3" w:rsidRDefault="00ED4DB8" w:rsidP="005824E1">
            <w:pPr>
              <w:rPr>
                <w:rFonts w:eastAsia="Times New Roman" w:cstheme="minorHAnsi"/>
              </w:rPr>
            </w:pPr>
            <w:r w:rsidRPr="009573C3">
              <w:rPr>
                <w:rFonts w:eastAsia="Times New Roman" w:cstheme="minorHAnsi"/>
              </w:rPr>
              <w:t>13 (24)</w:t>
            </w:r>
          </w:p>
        </w:tc>
        <w:tc>
          <w:tcPr>
            <w:tcW w:w="1659" w:type="dxa"/>
          </w:tcPr>
          <w:p w14:paraId="1216A496" w14:textId="7B7844EE" w:rsidR="00085F82" w:rsidRPr="009573C3" w:rsidRDefault="00ED4DB8" w:rsidP="005824E1">
            <w:pPr>
              <w:rPr>
                <w:rFonts w:eastAsia="Times New Roman" w:cstheme="minorHAnsi"/>
              </w:rPr>
            </w:pPr>
            <w:r w:rsidRPr="009573C3">
              <w:rPr>
                <w:rFonts w:eastAsia="Times New Roman" w:cstheme="minorHAnsi"/>
              </w:rPr>
              <w:t>8 (16)</w:t>
            </w:r>
          </w:p>
        </w:tc>
        <w:tc>
          <w:tcPr>
            <w:tcW w:w="1056" w:type="dxa"/>
          </w:tcPr>
          <w:p w14:paraId="09B4BD1A" w14:textId="76C81192" w:rsidR="00085F82" w:rsidRPr="009573C3" w:rsidRDefault="00ED4DB8" w:rsidP="005824E1">
            <w:pPr>
              <w:jc w:val="center"/>
              <w:rPr>
                <w:rFonts w:eastAsia="Times New Roman" w:cstheme="minorHAnsi"/>
              </w:rPr>
            </w:pPr>
            <w:r w:rsidRPr="009573C3">
              <w:rPr>
                <w:rFonts w:eastAsia="Times New Roman" w:cstheme="minorHAnsi"/>
              </w:rPr>
              <w:t>0.300</w:t>
            </w:r>
          </w:p>
        </w:tc>
      </w:tr>
      <w:tr w:rsidR="009573C3" w:rsidRPr="009573C3" w14:paraId="6630684F" w14:textId="77777777" w:rsidTr="004767BE">
        <w:trPr>
          <w:trHeight w:val="260"/>
        </w:trPr>
        <w:tc>
          <w:tcPr>
            <w:tcW w:w="4185" w:type="dxa"/>
          </w:tcPr>
          <w:p w14:paraId="781C0DB2" w14:textId="77777777" w:rsidR="00085F82" w:rsidRPr="009573C3" w:rsidRDefault="00085F82" w:rsidP="005824E1">
            <w:pPr>
              <w:rPr>
                <w:rFonts w:eastAsia="Times New Roman" w:cstheme="minorHAnsi"/>
                <w:kern w:val="24"/>
              </w:rPr>
            </w:pPr>
            <w:r w:rsidRPr="009573C3">
              <w:rPr>
                <w:rFonts w:eastAsia="Times New Roman" w:cstheme="minorHAnsi"/>
                <w:kern w:val="24"/>
              </w:rPr>
              <w:t>Concomitant nephrotoxic agents [n (%)]</w:t>
            </w:r>
          </w:p>
          <w:p w14:paraId="770B66BA" w14:textId="18298D86" w:rsidR="00FC5F13" w:rsidRDefault="00FC5F13" w:rsidP="00FC5F13">
            <w:pPr>
              <w:rPr>
                <w:rFonts w:eastAsia="Times New Roman" w:cstheme="minorHAnsi"/>
                <w:kern w:val="24"/>
              </w:rPr>
            </w:pPr>
            <w:r>
              <w:rPr>
                <w:rFonts w:eastAsia="Times New Roman" w:cstheme="minorHAnsi"/>
                <w:kern w:val="24"/>
              </w:rPr>
              <w:t xml:space="preserve">       </w:t>
            </w:r>
            <w:proofErr w:type="spellStart"/>
            <w:r>
              <w:rPr>
                <w:rFonts w:eastAsia="Times New Roman" w:cstheme="minorHAnsi"/>
                <w:kern w:val="24"/>
              </w:rPr>
              <w:t>ACEi</w:t>
            </w:r>
            <w:proofErr w:type="spellEnd"/>
            <w:r>
              <w:rPr>
                <w:rFonts w:eastAsia="Times New Roman" w:cstheme="minorHAnsi"/>
                <w:kern w:val="24"/>
              </w:rPr>
              <w:t>/ARB/ARNI</w:t>
            </w:r>
          </w:p>
          <w:p w14:paraId="2F2A2D43" w14:textId="77777777" w:rsidR="00FC5F13" w:rsidRDefault="00FC5F13" w:rsidP="00FC5F13">
            <w:pPr>
              <w:rPr>
                <w:rFonts w:eastAsia="Times New Roman" w:cstheme="minorHAnsi"/>
                <w:kern w:val="24"/>
              </w:rPr>
            </w:pPr>
            <w:r>
              <w:rPr>
                <w:rFonts w:eastAsia="Times New Roman" w:cstheme="minorHAnsi"/>
                <w:kern w:val="24"/>
              </w:rPr>
              <w:t xml:space="preserve">       Aldosterone antagonists </w:t>
            </w:r>
          </w:p>
          <w:p w14:paraId="0B70D533" w14:textId="77777777" w:rsidR="00FC5F13" w:rsidRDefault="00FC5F13" w:rsidP="00FC5F13">
            <w:pPr>
              <w:rPr>
                <w:rFonts w:eastAsia="Times New Roman" w:cstheme="minorHAnsi"/>
                <w:kern w:val="24"/>
              </w:rPr>
            </w:pPr>
            <w:r>
              <w:rPr>
                <w:rFonts w:eastAsia="Times New Roman" w:cstheme="minorHAnsi"/>
                <w:kern w:val="24"/>
              </w:rPr>
              <w:t xml:space="preserve">       Aminoglycosides </w:t>
            </w:r>
          </w:p>
          <w:p w14:paraId="390DABB2" w14:textId="77777777" w:rsidR="00FC5F13" w:rsidRDefault="00FC5F13" w:rsidP="00FC5F13">
            <w:pPr>
              <w:rPr>
                <w:rFonts w:eastAsia="Times New Roman" w:cstheme="minorHAnsi"/>
                <w:kern w:val="24"/>
              </w:rPr>
            </w:pPr>
            <w:r>
              <w:rPr>
                <w:rFonts w:eastAsia="Times New Roman" w:cstheme="minorHAnsi"/>
                <w:kern w:val="24"/>
              </w:rPr>
              <w:t xml:space="preserve">       Iodinated contrast</w:t>
            </w:r>
          </w:p>
          <w:p w14:paraId="327B03EA" w14:textId="77777777" w:rsidR="00FC5F13" w:rsidRDefault="00FC5F13" w:rsidP="005824E1">
            <w:pPr>
              <w:rPr>
                <w:rFonts w:eastAsia="Times New Roman" w:cstheme="minorHAnsi"/>
                <w:kern w:val="24"/>
              </w:rPr>
            </w:pPr>
            <w:r>
              <w:rPr>
                <w:rFonts w:eastAsia="Times New Roman" w:cstheme="minorHAnsi"/>
                <w:kern w:val="24"/>
              </w:rPr>
              <w:t xml:space="preserve">       Loop diuretics </w:t>
            </w:r>
          </w:p>
          <w:p w14:paraId="267CFDA5" w14:textId="3022F7F1" w:rsidR="00FC5F13" w:rsidRDefault="00FC5F13" w:rsidP="005824E1">
            <w:pPr>
              <w:rPr>
                <w:rFonts w:eastAsia="Times New Roman" w:cstheme="minorHAnsi"/>
                <w:kern w:val="24"/>
              </w:rPr>
            </w:pPr>
            <w:r>
              <w:rPr>
                <w:rFonts w:eastAsia="Times New Roman" w:cstheme="minorHAnsi"/>
                <w:kern w:val="24"/>
              </w:rPr>
              <w:t xml:space="preserve">       NSAID</w:t>
            </w:r>
          </w:p>
          <w:p w14:paraId="54692303" w14:textId="75C08DC3" w:rsidR="00085F82" w:rsidRDefault="00FC5F13" w:rsidP="005824E1">
            <w:pPr>
              <w:rPr>
                <w:rFonts w:eastAsia="Times New Roman" w:cstheme="minorHAnsi"/>
                <w:kern w:val="24"/>
              </w:rPr>
            </w:pPr>
            <w:r>
              <w:rPr>
                <w:rFonts w:eastAsia="Times New Roman" w:cstheme="minorHAnsi"/>
                <w:kern w:val="24"/>
              </w:rPr>
              <w:t xml:space="preserve">       </w:t>
            </w:r>
            <w:r w:rsidR="00085F82" w:rsidRPr="009573C3">
              <w:rPr>
                <w:rFonts w:eastAsia="Times New Roman" w:cstheme="minorHAnsi"/>
                <w:kern w:val="24"/>
              </w:rPr>
              <w:t xml:space="preserve">Piperacillin/Tazobactam </w:t>
            </w:r>
          </w:p>
          <w:p w14:paraId="67466843" w14:textId="750B28FC" w:rsidR="00DD6B09" w:rsidRPr="009573C3" w:rsidRDefault="00DD6B09" w:rsidP="000345C1">
            <w:pPr>
              <w:rPr>
                <w:rFonts w:eastAsia="Times New Roman" w:cstheme="minorHAnsi"/>
                <w:kern w:val="24"/>
              </w:rPr>
            </w:pPr>
            <w:r>
              <w:rPr>
                <w:rFonts w:eastAsia="Times New Roman" w:cstheme="minorHAnsi"/>
                <w:kern w:val="24"/>
              </w:rPr>
              <w:t xml:space="preserve">       Thiazide diuretics </w:t>
            </w:r>
          </w:p>
        </w:tc>
        <w:tc>
          <w:tcPr>
            <w:tcW w:w="1780" w:type="dxa"/>
          </w:tcPr>
          <w:p w14:paraId="5DD47676" w14:textId="7777B7B6" w:rsidR="0034075C" w:rsidRPr="009573C3" w:rsidRDefault="00ED4DB8" w:rsidP="005824E1">
            <w:pPr>
              <w:rPr>
                <w:rFonts w:eastAsia="Times New Roman" w:cstheme="minorHAnsi"/>
                <w:kern w:val="24"/>
              </w:rPr>
            </w:pPr>
            <w:r w:rsidRPr="009573C3">
              <w:rPr>
                <w:rFonts w:eastAsia="Times New Roman" w:cstheme="minorHAnsi"/>
                <w:kern w:val="24"/>
              </w:rPr>
              <w:t>49</w:t>
            </w:r>
            <w:r w:rsidR="0034075C" w:rsidRPr="009573C3">
              <w:rPr>
                <w:rFonts w:eastAsia="Times New Roman" w:cstheme="minorHAnsi"/>
                <w:kern w:val="24"/>
              </w:rPr>
              <w:t xml:space="preserve"> (89)</w:t>
            </w:r>
          </w:p>
          <w:p w14:paraId="1370E378" w14:textId="4891CAD9" w:rsidR="00FC5F13" w:rsidRDefault="00FC5F13" w:rsidP="005824E1">
            <w:pPr>
              <w:rPr>
                <w:rFonts w:eastAsia="Times New Roman" w:cstheme="minorHAnsi"/>
                <w:kern w:val="24"/>
              </w:rPr>
            </w:pPr>
            <w:r>
              <w:rPr>
                <w:rFonts w:eastAsia="Times New Roman" w:cstheme="minorHAnsi"/>
                <w:kern w:val="24"/>
              </w:rPr>
              <w:t>9</w:t>
            </w:r>
            <w:r w:rsidR="000345C1">
              <w:rPr>
                <w:rFonts w:eastAsia="Times New Roman" w:cstheme="minorHAnsi"/>
                <w:kern w:val="24"/>
              </w:rPr>
              <w:t xml:space="preserve"> (16)</w:t>
            </w:r>
          </w:p>
          <w:p w14:paraId="7B2C0294" w14:textId="1ADBF74B" w:rsidR="00FC5F13" w:rsidRDefault="00FC5F13" w:rsidP="005824E1">
            <w:pPr>
              <w:rPr>
                <w:rFonts w:eastAsia="Times New Roman" w:cstheme="minorHAnsi"/>
                <w:kern w:val="24"/>
              </w:rPr>
            </w:pPr>
            <w:r>
              <w:rPr>
                <w:rFonts w:eastAsia="Times New Roman" w:cstheme="minorHAnsi"/>
                <w:kern w:val="24"/>
              </w:rPr>
              <w:t>2</w:t>
            </w:r>
            <w:r w:rsidR="000345C1">
              <w:rPr>
                <w:rFonts w:eastAsia="Times New Roman" w:cstheme="minorHAnsi"/>
                <w:kern w:val="24"/>
              </w:rPr>
              <w:t xml:space="preserve"> (4)</w:t>
            </w:r>
          </w:p>
          <w:p w14:paraId="6144601D" w14:textId="06591E4B" w:rsidR="00FC5F13" w:rsidRDefault="00FC5F13" w:rsidP="005824E1">
            <w:pPr>
              <w:rPr>
                <w:rFonts w:eastAsia="Times New Roman" w:cstheme="minorHAnsi"/>
                <w:kern w:val="24"/>
              </w:rPr>
            </w:pPr>
            <w:r>
              <w:rPr>
                <w:rFonts w:eastAsia="Times New Roman" w:cstheme="minorHAnsi"/>
                <w:kern w:val="24"/>
              </w:rPr>
              <w:t>3</w:t>
            </w:r>
            <w:r w:rsidR="000345C1">
              <w:rPr>
                <w:rFonts w:eastAsia="Times New Roman" w:cstheme="minorHAnsi"/>
                <w:kern w:val="24"/>
              </w:rPr>
              <w:t xml:space="preserve"> (5)</w:t>
            </w:r>
          </w:p>
          <w:p w14:paraId="1AB8A4F6" w14:textId="6A4183E2" w:rsidR="00FC5F13" w:rsidRDefault="00FC5F13" w:rsidP="00FC5F13">
            <w:pPr>
              <w:rPr>
                <w:rFonts w:eastAsia="Times New Roman" w:cstheme="minorHAnsi"/>
                <w:kern w:val="24"/>
              </w:rPr>
            </w:pPr>
            <w:r>
              <w:rPr>
                <w:rFonts w:eastAsia="Times New Roman" w:cstheme="minorHAnsi"/>
                <w:kern w:val="24"/>
              </w:rPr>
              <w:t>26</w:t>
            </w:r>
            <w:r w:rsidR="000345C1">
              <w:rPr>
                <w:rFonts w:eastAsia="Times New Roman" w:cstheme="minorHAnsi"/>
                <w:kern w:val="24"/>
              </w:rPr>
              <w:t xml:space="preserve"> (47)</w:t>
            </w:r>
          </w:p>
          <w:p w14:paraId="7AB137E0" w14:textId="33CE34C0" w:rsidR="00FC5F13" w:rsidRDefault="00FC5F13" w:rsidP="00FC5F13">
            <w:pPr>
              <w:rPr>
                <w:rFonts w:eastAsia="Times New Roman" w:cstheme="minorHAnsi"/>
                <w:kern w:val="24"/>
              </w:rPr>
            </w:pPr>
            <w:r>
              <w:rPr>
                <w:rFonts w:eastAsia="Times New Roman" w:cstheme="minorHAnsi"/>
                <w:kern w:val="24"/>
              </w:rPr>
              <w:t>13</w:t>
            </w:r>
            <w:r w:rsidR="000345C1">
              <w:rPr>
                <w:rFonts w:eastAsia="Times New Roman" w:cstheme="minorHAnsi"/>
                <w:kern w:val="24"/>
              </w:rPr>
              <w:t xml:space="preserve"> (24)</w:t>
            </w:r>
          </w:p>
          <w:p w14:paraId="7FF05FC2" w14:textId="3C3D2CB7" w:rsidR="00FC5F13" w:rsidRDefault="00FC5F13" w:rsidP="005824E1">
            <w:pPr>
              <w:rPr>
                <w:rFonts w:eastAsia="Times New Roman" w:cstheme="minorHAnsi"/>
                <w:kern w:val="24"/>
              </w:rPr>
            </w:pPr>
            <w:r>
              <w:rPr>
                <w:rFonts w:eastAsia="Times New Roman" w:cstheme="minorHAnsi"/>
                <w:kern w:val="24"/>
              </w:rPr>
              <w:t>20</w:t>
            </w:r>
            <w:r w:rsidR="000345C1">
              <w:rPr>
                <w:rFonts w:eastAsia="Times New Roman" w:cstheme="minorHAnsi"/>
                <w:kern w:val="24"/>
              </w:rPr>
              <w:t xml:space="preserve"> (36)</w:t>
            </w:r>
          </w:p>
          <w:p w14:paraId="5EC96657" w14:textId="0394D65D" w:rsidR="00085F82" w:rsidRDefault="0034075C" w:rsidP="005824E1">
            <w:pPr>
              <w:rPr>
                <w:rFonts w:eastAsia="Times New Roman" w:cstheme="minorHAnsi"/>
                <w:kern w:val="24"/>
              </w:rPr>
            </w:pPr>
            <w:r w:rsidRPr="009573C3">
              <w:rPr>
                <w:rFonts w:eastAsia="Times New Roman" w:cstheme="minorHAnsi"/>
                <w:kern w:val="24"/>
              </w:rPr>
              <w:t>24</w:t>
            </w:r>
            <w:r w:rsidR="00ED4DB8" w:rsidRPr="009573C3">
              <w:rPr>
                <w:rFonts w:eastAsia="Times New Roman" w:cstheme="minorHAnsi"/>
                <w:kern w:val="24"/>
              </w:rPr>
              <w:t xml:space="preserve"> </w:t>
            </w:r>
            <w:r w:rsidRPr="009573C3">
              <w:rPr>
                <w:rFonts w:eastAsia="Times New Roman" w:cstheme="minorHAnsi"/>
                <w:kern w:val="24"/>
              </w:rPr>
              <w:t>(44)</w:t>
            </w:r>
          </w:p>
          <w:p w14:paraId="04C18A8E" w14:textId="21C7EBA4" w:rsidR="00DD6B09" w:rsidRPr="009573C3" w:rsidRDefault="00FC5F13" w:rsidP="005824E1">
            <w:pPr>
              <w:rPr>
                <w:rFonts w:eastAsia="Times New Roman" w:cstheme="minorHAnsi"/>
                <w:kern w:val="24"/>
              </w:rPr>
            </w:pPr>
            <w:r>
              <w:rPr>
                <w:rFonts w:eastAsia="Times New Roman" w:cstheme="minorHAnsi"/>
                <w:kern w:val="24"/>
              </w:rPr>
              <w:t>2</w:t>
            </w:r>
            <w:r w:rsidR="00DD6B09">
              <w:rPr>
                <w:rFonts w:eastAsia="Times New Roman" w:cstheme="minorHAnsi"/>
                <w:kern w:val="24"/>
              </w:rPr>
              <w:t xml:space="preserve"> </w:t>
            </w:r>
            <w:r w:rsidR="000345C1">
              <w:rPr>
                <w:rFonts w:eastAsia="Times New Roman" w:cstheme="minorHAnsi"/>
                <w:kern w:val="24"/>
              </w:rPr>
              <w:t>(4)</w:t>
            </w:r>
          </w:p>
        </w:tc>
        <w:tc>
          <w:tcPr>
            <w:tcW w:w="1659" w:type="dxa"/>
          </w:tcPr>
          <w:p w14:paraId="12C8FB00" w14:textId="6CDEDDC8" w:rsidR="00085F82" w:rsidRPr="009573C3" w:rsidRDefault="00ED4DB8" w:rsidP="005824E1">
            <w:pPr>
              <w:rPr>
                <w:rFonts w:eastAsia="Times New Roman" w:cstheme="minorHAnsi"/>
                <w:kern w:val="24"/>
              </w:rPr>
            </w:pPr>
            <w:r w:rsidRPr="009573C3">
              <w:rPr>
                <w:rFonts w:eastAsia="Times New Roman" w:cstheme="minorHAnsi"/>
                <w:kern w:val="24"/>
              </w:rPr>
              <w:t>44</w:t>
            </w:r>
            <w:r w:rsidR="0034075C" w:rsidRPr="009573C3">
              <w:rPr>
                <w:rFonts w:eastAsia="Times New Roman" w:cstheme="minorHAnsi"/>
                <w:kern w:val="24"/>
              </w:rPr>
              <w:t xml:space="preserve"> (86)</w:t>
            </w:r>
          </w:p>
          <w:p w14:paraId="51E67268" w14:textId="35E52A27" w:rsidR="000345C1" w:rsidRDefault="000345C1" w:rsidP="005824E1">
            <w:pPr>
              <w:rPr>
                <w:rFonts w:eastAsia="Times New Roman" w:cstheme="minorHAnsi"/>
                <w:kern w:val="24"/>
              </w:rPr>
            </w:pPr>
            <w:r>
              <w:rPr>
                <w:rFonts w:eastAsia="Times New Roman" w:cstheme="minorHAnsi"/>
                <w:kern w:val="24"/>
              </w:rPr>
              <w:t>10 (20)</w:t>
            </w:r>
          </w:p>
          <w:p w14:paraId="2B7115E9" w14:textId="39C598F4" w:rsidR="000345C1" w:rsidRDefault="000345C1" w:rsidP="005824E1">
            <w:pPr>
              <w:rPr>
                <w:rFonts w:eastAsia="Times New Roman" w:cstheme="minorHAnsi"/>
                <w:kern w:val="24"/>
              </w:rPr>
            </w:pPr>
            <w:r>
              <w:rPr>
                <w:rFonts w:eastAsia="Times New Roman" w:cstheme="minorHAnsi"/>
                <w:kern w:val="24"/>
              </w:rPr>
              <w:t>0 (0)</w:t>
            </w:r>
          </w:p>
          <w:p w14:paraId="516CAACD" w14:textId="596B1C60" w:rsidR="000345C1" w:rsidRDefault="000345C1" w:rsidP="005824E1">
            <w:pPr>
              <w:rPr>
                <w:rFonts w:eastAsia="Times New Roman" w:cstheme="minorHAnsi"/>
                <w:kern w:val="24"/>
              </w:rPr>
            </w:pPr>
            <w:r>
              <w:rPr>
                <w:rFonts w:eastAsia="Times New Roman" w:cstheme="minorHAnsi"/>
                <w:kern w:val="24"/>
              </w:rPr>
              <w:t xml:space="preserve">3 </w:t>
            </w:r>
            <w:r w:rsidR="004767BE">
              <w:rPr>
                <w:rFonts w:eastAsia="Times New Roman" w:cstheme="minorHAnsi"/>
                <w:kern w:val="24"/>
              </w:rPr>
              <w:t>(6)</w:t>
            </w:r>
          </w:p>
          <w:p w14:paraId="71D656ED" w14:textId="38A5892B" w:rsidR="000345C1" w:rsidRDefault="000345C1" w:rsidP="005824E1">
            <w:pPr>
              <w:rPr>
                <w:rFonts w:eastAsia="Times New Roman" w:cstheme="minorHAnsi"/>
                <w:kern w:val="24"/>
              </w:rPr>
            </w:pPr>
            <w:r>
              <w:rPr>
                <w:rFonts w:eastAsia="Times New Roman" w:cstheme="minorHAnsi"/>
                <w:kern w:val="24"/>
              </w:rPr>
              <w:t>27</w:t>
            </w:r>
            <w:r w:rsidR="004767BE">
              <w:rPr>
                <w:rFonts w:eastAsia="Times New Roman" w:cstheme="minorHAnsi"/>
                <w:kern w:val="24"/>
              </w:rPr>
              <w:t xml:space="preserve"> (53)</w:t>
            </w:r>
          </w:p>
          <w:p w14:paraId="7779BCC1" w14:textId="79069B74" w:rsidR="000345C1" w:rsidRDefault="000345C1" w:rsidP="005824E1">
            <w:pPr>
              <w:rPr>
                <w:rFonts w:eastAsia="Times New Roman" w:cstheme="minorHAnsi"/>
                <w:kern w:val="24"/>
              </w:rPr>
            </w:pPr>
            <w:r>
              <w:rPr>
                <w:rFonts w:eastAsia="Times New Roman" w:cstheme="minorHAnsi"/>
                <w:kern w:val="24"/>
              </w:rPr>
              <w:t>7</w:t>
            </w:r>
            <w:r w:rsidR="004767BE">
              <w:rPr>
                <w:rFonts w:eastAsia="Times New Roman" w:cstheme="minorHAnsi"/>
                <w:kern w:val="24"/>
              </w:rPr>
              <w:t xml:space="preserve"> (14)</w:t>
            </w:r>
          </w:p>
          <w:p w14:paraId="2423F41B" w14:textId="27FA1843" w:rsidR="000345C1" w:rsidRDefault="000345C1" w:rsidP="005824E1">
            <w:pPr>
              <w:rPr>
                <w:rFonts w:eastAsia="Times New Roman" w:cstheme="minorHAnsi"/>
                <w:kern w:val="24"/>
              </w:rPr>
            </w:pPr>
            <w:r>
              <w:rPr>
                <w:rFonts w:eastAsia="Times New Roman" w:cstheme="minorHAnsi"/>
                <w:kern w:val="24"/>
              </w:rPr>
              <w:t>24</w:t>
            </w:r>
            <w:r w:rsidR="004767BE">
              <w:rPr>
                <w:rFonts w:eastAsia="Times New Roman" w:cstheme="minorHAnsi"/>
                <w:kern w:val="24"/>
              </w:rPr>
              <w:t xml:space="preserve"> (47)</w:t>
            </w:r>
          </w:p>
          <w:p w14:paraId="120176AD" w14:textId="77777777" w:rsidR="0034075C" w:rsidRDefault="0034075C" w:rsidP="005824E1">
            <w:pPr>
              <w:rPr>
                <w:rFonts w:eastAsia="Times New Roman" w:cstheme="minorHAnsi"/>
                <w:kern w:val="24"/>
              </w:rPr>
            </w:pPr>
            <w:r w:rsidRPr="009573C3">
              <w:rPr>
                <w:rFonts w:eastAsia="Times New Roman" w:cstheme="minorHAnsi"/>
                <w:kern w:val="24"/>
              </w:rPr>
              <w:t>17 (33)</w:t>
            </w:r>
          </w:p>
          <w:p w14:paraId="15F106F4" w14:textId="2B421088" w:rsidR="000345C1" w:rsidRPr="009573C3" w:rsidRDefault="000345C1" w:rsidP="005824E1">
            <w:pPr>
              <w:rPr>
                <w:rFonts w:eastAsia="Times New Roman" w:cstheme="minorHAnsi"/>
                <w:kern w:val="24"/>
              </w:rPr>
            </w:pPr>
            <w:r>
              <w:rPr>
                <w:rFonts w:eastAsia="Times New Roman" w:cstheme="minorHAnsi"/>
                <w:kern w:val="24"/>
              </w:rPr>
              <w:t>2</w:t>
            </w:r>
            <w:r w:rsidR="004767BE">
              <w:rPr>
                <w:rFonts w:eastAsia="Times New Roman" w:cstheme="minorHAnsi"/>
                <w:kern w:val="24"/>
              </w:rPr>
              <w:t xml:space="preserve"> (4)</w:t>
            </w:r>
          </w:p>
        </w:tc>
        <w:tc>
          <w:tcPr>
            <w:tcW w:w="1056" w:type="dxa"/>
          </w:tcPr>
          <w:p w14:paraId="1B9B8F7A" w14:textId="77777777" w:rsidR="00085F82" w:rsidRPr="009573C3" w:rsidRDefault="00ED4DB8" w:rsidP="005824E1">
            <w:pPr>
              <w:jc w:val="center"/>
              <w:rPr>
                <w:rFonts w:eastAsia="Times New Roman" w:cstheme="minorHAnsi"/>
                <w:kern w:val="24"/>
              </w:rPr>
            </w:pPr>
            <w:r w:rsidRPr="009573C3">
              <w:rPr>
                <w:rFonts w:eastAsia="Times New Roman" w:cstheme="minorHAnsi"/>
                <w:kern w:val="24"/>
              </w:rPr>
              <w:t>0.660</w:t>
            </w:r>
          </w:p>
          <w:p w14:paraId="73CBA2C5" w14:textId="58296FE8" w:rsidR="0034075C" w:rsidRPr="009573C3" w:rsidRDefault="003E0D30" w:rsidP="005824E1">
            <w:pPr>
              <w:jc w:val="center"/>
              <w:rPr>
                <w:rFonts w:eastAsia="Times New Roman" w:cstheme="minorHAnsi"/>
                <w:kern w:val="24"/>
              </w:rPr>
            </w:pPr>
            <w:r>
              <w:rPr>
                <w:rFonts w:eastAsia="Times New Roman" w:cstheme="minorHAnsi"/>
                <w:kern w:val="24"/>
                <w:highlight w:val="yellow"/>
              </w:rPr>
              <w:t xml:space="preserve"> </w:t>
            </w:r>
          </w:p>
        </w:tc>
      </w:tr>
      <w:tr w:rsidR="009573C3" w:rsidRPr="009573C3" w14:paraId="092B5528" w14:textId="77777777" w:rsidTr="005824E1">
        <w:trPr>
          <w:trHeight w:val="773"/>
        </w:trPr>
        <w:tc>
          <w:tcPr>
            <w:tcW w:w="4185" w:type="dxa"/>
            <w:hideMark/>
          </w:tcPr>
          <w:p w14:paraId="5065692F" w14:textId="77777777" w:rsidR="008B01C1" w:rsidRDefault="00085F82" w:rsidP="008B01C1">
            <w:pPr>
              <w:rPr>
                <w:rFonts w:eastAsia="Times New Roman" w:cstheme="minorHAnsi"/>
                <w:kern w:val="24"/>
              </w:rPr>
            </w:pPr>
            <w:r w:rsidRPr="009573C3">
              <w:rPr>
                <w:rFonts w:eastAsia="Times New Roman" w:cstheme="minorHAnsi"/>
                <w:kern w:val="24"/>
              </w:rPr>
              <w:t>Apache II score [n (%)]</w:t>
            </w:r>
          </w:p>
          <w:p w14:paraId="178F3921" w14:textId="77777777" w:rsidR="008B01C1" w:rsidRDefault="008B01C1" w:rsidP="008B01C1">
            <w:pPr>
              <w:rPr>
                <w:rFonts w:eastAsia="Times New Roman" w:cstheme="minorHAnsi"/>
                <w:kern w:val="24"/>
              </w:rPr>
            </w:pPr>
            <w:r>
              <w:rPr>
                <w:rFonts w:eastAsia="Times New Roman" w:cstheme="minorHAnsi"/>
                <w:kern w:val="24"/>
              </w:rPr>
              <w:t xml:space="preserve">       </w:t>
            </w:r>
            <w:r w:rsidR="00085F82" w:rsidRPr="009573C3">
              <w:rPr>
                <w:rFonts w:eastAsia="Times New Roman" w:cstheme="minorHAnsi"/>
                <w:kern w:val="24"/>
              </w:rPr>
              <w:t>&lt;20</w:t>
            </w:r>
          </w:p>
          <w:p w14:paraId="31922374" w14:textId="6674669D" w:rsidR="00085F82" w:rsidRPr="008B01C1" w:rsidRDefault="008B01C1" w:rsidP="008B01C1">
            <w:pPr>
              <w:rPr>
                <w:rFonts w:eastAsia="Times New Roman" w:cstheme="minorHAnsi"/>
                <w:kern w:val="24"/>
                <w:vertAlign w:val="superscript"/>
              </w:rPr>
            </w:pPr>
            <w:r>
              <w:rPr>
                <w:rFonts w:eastAsia="Times New Roman" w:cstheme="minorHAnsi"/>
                <w:kern w:val="24"/>
              </w:rPr>
              <w:t xml:space="preserve">       </w:t>
            </w:r>
            <w:r w:rsidR="00085F82" w:rsidRPr="009573C3">
              <w:rPr>
                <w:rFonts w:eastAsia="Times New Roman" w:cstheme="minorHAnsi"/>
                <w:kern w:val="24"/>
              </w:rPr>
              <w:t>≥20</w:t>
            </w:r>
          </w:p>
        </w:tc>
        <w:tc>
          <w:tcPr>
            <w:tcW w:w="1780" w:type="dxa"/>
          </w:tcPr>
          <w:p w14:paraId="4E66F9CC" w14:textId="77777777" w:rsidR="00085F82" w:rsidRPr="009573C3" w:rsidRDefault="00085F82" w:rsidP="005824E1">
            <w:pPr>
              <w:rPr>
                <w:rFonts w:eastAsia="Times New Roman" w:cstheme="minorHAnsi"/>
              </w:rPr>
            </w:pPr>
          </w:p>
          <w:p w14:paraId="5F89ED16" w14:textId="6205C561" w:rsidR="00085F82" w:rsidRPr="009573C3" w:rsidRDefault="0034075C" w:rsidP="005824E1">
            <w:pPr>
              <w:rPr>
                <w:rFonts w:eastAsia="Times New Roman" w:cstheme="minorHAnsi"/>
              </w:rPr>
            </w:pPr>
            <w:r w:rsidRPr="009573C3">
              <w:rPr>
                <w:rFonts w:eastAsia="Times New Roman" w:cstheme="minorHAnsi"/>
              </w:rPr>
              <w:t>55</w:t>
            </w:r>
            <w:r w:rsidR="00085F82" w:rsidRPr="009573C3">
              <w:rPr>
                <w:rFonts w:eastAsia="Times New Roman" w:cstheme="minorHAnsi"/>
              </w:rPr>
              <w:t xml:space="preserve"> (100)</w:t>
            </w:r>
          </w:p>
          <w:p w14:paraId="49594700" w14:textId="77777777" w:rsidR="00085F82" w:rsidRPr="009573C3" w:rsidRDefault="00085F82" w:rsidP="005824E1">
            <w:pPr>
              <w:rPr>
                <w:rFonts w:eastAsia="Times New Roman" w:cstheme="minorHAnsi"/>
              </w:rPr>
            </w:pPr>
            <w:r w:rsidRPr="009573C3">
              <w:rPr>
                <w:rFonts w:eastAsia="Times New Roman" w:cstheme="minorHAnsi"/>
              </w:rPr>
              <w:t>0 (0)</w:t>
            </w:r>
          </w:p>
        </w:tc>
        <w:tc>
          <w:tcPr>
            <w:tcW w:w="1659" w:type="dxa"/>
          </w:tcPr>
          <w:p w14:paraId="010594F5" w14:textId="77777777" w:rsidR="00085F82" w:rsidRPr="009573C3" w:rsidRDefault="00085F82" w:rsidP="005824E1">
            <w:pPr>
              <w:rPr>
                <w:rFonts w:eastAsia="Times New Roman" w:cstheme="minorHAnsi"/>
              </w:rPr>
            </w:pPr>
          </w:p>
          <w:p w14:paraId="4E303932" w14:textId="3CE4ED1E" w:rsidR="00085F82" w:rsidRPr="009573C3" w:rsidRDefault="0034075C" w:rsidP="005824E1">
            <w:pPr>
              <w:rPr>
                <w:rFonts w:eastAsia="Times New Roman" w:cstheme="minorHAnsi"/>
              </w:rPr>
            </w:pPr>
            <w:r w:rsidRPr="009573C3">
              <w:rPr>
                <w:rFonts w:eastAsia="Times New Roman" w:cstheme="minorHAnsi"/>
              </w:rPr>
              <w:t xml:space="preserve">48 </w:t>
            </w:r>
            <w:r w:rsidR="00D33B75" w:rsidRPr="009573C3">
              <w:rPr>
                <w:rFonts w:eastAsia="Times New Roman" w:cstheme="minorHAnsi"/>
              </w:rPr>
              <w:t>(94)</w:t>
            </w:r>
          </w:p>
          <w:p w14:paraId="2B0F03DD" w14:textId="674858A7" w:rsidR="00085F82" w:rsidRPr="009573C3" w:rsidRDefault="0034075C" w:rsidP="005824E1">
            <w:pPr>
              <w:rPr>
                <w:rFonts w:eastAsia="Times New Roman" w:cstheme="minorHAnsi"/>
              </w:rPr>
            </w:pPr>
            <w:r w:rsidRPr="009573C3">
              <w:rPr>
                <w:rFonts w:eastAsia="Times New Roman" w:cstheme="minorHAnsi"/>
              </w:rPr>
              <w:t xml:space="preserve">3 </w:t>
            </w:r>
            <w:r w:rsidR="00D33B75" w:rsidRPr="009573C3">
              <w:rPr>
                <w:rFonts w:eastAsia="Times New Roman" w:cstheme="minorHAnsi"/>
              </w:rPr>
              <w:t>(6)</w:t>
            </w:r>
          </w:p>
        </w:tc>
        <w:tc>
          <w:tcPr>
            <w:tcW w:w="1056" w:type="dxa"/>
          </w:tcPr>
          <w:p w14:paraId="7A140C46" w14:textId="41E367CD" w:rsidR="00085F82" w:rsidRPr="009573C3" w:rsidRDefault="00820DB2" w:rsidP="005824E1">
            <w:pPr>
              <w:jc w:val="center"/>
              <w:rPr>
                <w:rFonts w:eastAsia="Times New Roman" w:cstheme="minorHAnsi"/>
              </w:rPr>
            </w:pPr>
            <w:r w:rsidRPr="009573C3">
              <w:rPr>
                <w:rFonts w:eastAsia="Times New Roman" w:cstheme="minorHAnsi"/>
              </w:rPr>
              <w:t>0.108</w:t>
            </w:r>
          </w:p>
          <w:p w14:paraId="6E27D535" w14:textId="63B95390" w:rsidR="00085F82" w:rsidRPr="009573C3" w:rsidRDefault="00085F82" w:rsidP="00060072">
            <w:pPr>
              <w:jc w:val="center"/>
              <w:rPr>
                <w:rFonts w:eastAsia="Times New Roman" w:cstheme="minorHAnsi"/>
              </w:rPr>
            </w:pPr>
          </w:p>
        </w:tc>
      </w:tr>
      <w:tr w:rsidR="009573C3" w:rsidRPr="009573C3" w14:paraId="3BB0330B" w14:textId="77777777" w:rsidTr="005824E1">
        <w:trPr>
          <w:trHeight w:val="845"/>
        </w:trPr>
        <w:tc>
          <w:tcPr>
            <w:tcW w:w="4185" w:type="dxa"/>
            <w:hideMark/>
          </w:tcPr>
          <w:p w14:paraId="5E6E9F98" w14:textId="77777777" w:rsidR="00085F82" w:rsidRPr="009573C3" w:rsidRDefault="00085F82" w:rsidP="005824E1">
            <w:pPr>
              <w:rPr>
                <w:rFonts w:eastAsia="Times New Roman" w:cstheme="minorHAnsi"/>
                <w:kern w:val="24"/>
              </w:rPr>
            </w:pPr>
            <w:r w:rsidRPr="009573C3">
              <w:rPr>
                <w:rFonts w:eastAsia="Times New Roman" w:cstheme="minorHAnsi"/>
                <w:kern w:val="24"/>
              </w:rPr>
              <w:t>Charlson Comorbidity Index score [n (%)]</w:t>
            </w:r>
          </w:p>
          <w:p w14:paraId="54ED6FAC" w14:textId="7C340FA6" w:rsidR="00085F82" w:rsidRPr="009573C3" w:rsidRDefault="008B01C1" w:rsidP="008B01C1">
            <w:pPr>
              <w:rPr>
                <w:rFonts w:eastAsia="Times New Roman" w:cstheme="minorHAnsi"/>
                <w:kern w:val="24"/>
              </w:rPr>
            </w:pPr>
            <w:r>
              <w:rPr>
                <w:rFonts w:eastAsia="Times New Roman" w:cstheme="minorHAnsi"/>
                <w:kern w:val="24"/>
              </w:rPr>
              <w:t xml:space="preserve">       </w:t>
            </w:r>
            <w:r w:rsidR="00085F82" w:rsidRPr="009573C3">
              <w:rPr>
                <w:rFonts w:eastAsia="Times New Roman" w:cstheme="minorHAnsi"/>
                <w:kern w:val="24"/>
              </w:rPr>
              <w:t>0-3</w:t>
            </w:r>
          </w:p>
          <w:p w14:paraId="33E1F114" w14:textId="771C4574" w:rsidR="00085F82" w:rsidRPr="009573C3" w:rsidRDefault="008B01C1" w:rsidP="008B01C1">
            <w:pPr>
              <w:rPr>
                <w:rFonts w:eastAsia="Times New Roman" w:cstheme="minorHAnsi"/>
              </w:rPr>
            </w:pPr>
            <w:r>
              <w:rPr>
                <w:rFonts w:eastAsia="Times New Roman" w:cstheme="minorHAnsi"/>
                <w:kern w:val="24"/>
              </w:rPr>
              <w:t xml:space="preserve">       </w:t>
            </w:r>
            <w:r w:rsidR="00085F82" w:rsidRPr="009573C3">
              <w:rPr>
                <w:rFonts w:eastAsia="Times New Roman" w:cstheme="minorHAnsi"/>
                <w:kern w:val="24"/>
              </w:rPr>
              <w:t>≥4</w:t>
            </w:r>
          </w:p>
        </w:tc>
        <w:tc>
          <w:tcPr>
            <w:tcW w:w="1780" w:type="dxa"/>
          </w:tcPr>
          <w:p w14:paraId="7DEA4CB3" w14:textId="77777777" w:rsidR="00085F82" w:rsidRPr="009573C3" w:rsidRDefault="00085F82" w:rsidP="005824E1">
            <w:pPr>
              <w:rPr>
                <w:rFonts w:eastAsia="Times New Roman" w:cstheme="minorHAnsi"/>
              </w:rPr>
            </w:pPr>
          </w:p>
          <w:p w14:paraId="678E4CB0" w14:textId="77777777" w:rsidR="00D33B75" w:rsidRPr="009573C3" w:rsidRDefault="00D33B75" w:rsidP="00D33B75">
            <w:pPr>
              <w:rPr>
                <w:rFonts w:eastAsia="Times New Roman" w:cstheme="minorHAnsi"/>
              </w:rPr>
            </w:pPr>
            <w:r w:rsidRPr="009573C3">
              <w:rPr>
                <w:rFonts w:eastAsia="Times New Roman" w:cstheme="minorHAnsi"/>
              </w:rPr>
              <w:t>38 (69)</w:t>
            </w:r>
          </w:p>
          <w:p w14:paraId="6E276E36" w14:textId="5920D986" w:rsidR="00085F82" w:rsidRPr="009573C3" w:rsidRDefault="00D33B75" w:rsidP="00D33B75">
            <w:pPr>
              <w:rPr>
                <w:rFonts w:eastAsia="Times New Roman" w:cstheme="minorHAnsi"/>
              </w:rPr>
            </w:pPr>
            <w:r w:rsidRPr="009573C3">
              <w:rPr>
                <w:rFonts w:eastAsia="Times New Roman" w:cstheme="minorHAnsi"/>
              </w:rPr>
              <w:t>17 (31)</w:t>
            </w:r>
          </w:p>
        </w:tc>
        <w:tc>
          <w:tcPr>
            <w:tcW w:w="1659" w:type="dxa"/>
          </w:tcPr>
          <w:p w14:paraId="79BBFD42" w14:textId="77777777" w:rsidR="00085F82" w:rsidRPr="009573C3" w:rsidRDefault="00085F82" w:rsidP="005824E1">
            <w:pPr>
              <w:rPr>
                <w:rFonts w:eastAsia="Times New Roman" w:cstheme="minorHAnsi"/>
              </w:rPr>
            </w:pPr>
          </w:p>
          <w:p w14:paraId="18B6F430" w14:textId="77777777" w:rsidR="00D33B75" w:rsidRPr="009573C3" w:rsidRDefault="00D33B75" w:rsidP="00D33B75">
            <w:pPr>
              <w:rPr>
                <w:rFonts w:eastAsia="Times New Roman" w:cstheme="minorHAnsi"/>
              </w:rPr>
            </w:pPr>
            <w:r w:rsidRPr="009573C3">
              <w:rPr>
                <w:rFonts w:eastAsia="Times New Roman" w:cstheme="minorHAnsi"/>
              </w:rPr>
              <w:t>44 (86)</w:t>
            </w:r>
          </w:p>
          <w:p w14:paraId="7799C6BC" w14:textId="3DC2865E" w:rsidR="00085F82" w:rsidRPr="009573C3" w:rsidRDefault="00D33B75" w:rsidP="00D33B75">
            <w:pPr>
              <w:rPr>
                <w:rFonts w:eastAsia="Times New Roman" w:cstheme="minorHAnsi"/>
              </w:rPr>
            </w:pPr>
            <w:r w:rsidRPr="009573C3">
              <w:rPr>
                <w:rFonts w:eastAsia="Times New Roman" w:cstheme="minorHAnsi"/>
              </w:rPr>
              <w:t>7 (14)</w:t>
            </w:r>
          </w:p>
        </w:tc>
        <w:tc>
          <w:tcPr>
            <w:tcW w:w="1056" w:type="dxa"/>
          </w:tcPr>
          <w:p w14:paraId="616A078A" w14:textId="0F4E3FF0" w:rsidR="00085F82" w:rsidRPr="009573C3" w:rsidRDefault="00085F82" w:rsidP="00820DB2">
            <w:pPr>
              <w:jc w:val="center"/>
              <w:rPr>
                <w:rFonts w:eastAsia="Times New Roman" w:cstheme="minorHAnsi"/>
              </w:rPr>
            </w:pPr>
            <w:r w:rsidRPr="009573C3">
              <w:rPr>
                <w:rFonts w:eastAsia="Times New Roman" w:cstheme="minorHAnsi"/>
              </w:rPr>
              <w:t>0.0</w:t>
            </w:r>
            <w:r w:rsidR="00D33B75" w:rsidRPr="009573C3">
              <w:rPr>
                <w:rFonts w:eastAsia="Times New Roman" w:cstheme="minorHAnsi"/>
              </w:rPr>
              <w:t>2</w:t>
            </w:r>
            <w:r w:rsidRPr="009573C3">
              <w:rPr>
                <w:rFonts w:eastAsia="Times New Roman" w:cstheme="minorHAnsi"/>
              </w:rPr>
              <w:t>9</w:t>
            </w:r>
          </w:p>
        </w:tc>
      </w:tr>
      <w:tr w:rsidR="009573C3" w:rsidRPr="009573C3" w14:paraId="28C102BA" w14:textId="77777777" w:rsidTr="005824E1">
        <w:trPr>
          <w:trHeight w:val="845"/>
        </w:trPr>
        <w:tc>
          <w:tcPr>
            <w:tcW w:w="4185" w:type="dxa"/>
          </w:tcPr>
          <w:p w14:paraId="71A2F4C6" w14:textId="77777777" w:rsidR="00085F82" w:rsidRPr="009573C3" w:rsidRDefault="00085F82" w:rsidP="005824E1">
            <w:pPr>
              <w:rPr>
                <w:rFonts w:eastAsia="Times New Roman" w:cstheme="minorHAnsi"/>
                <w:kern w:val="24"/>
              </w:rPr>
            </w:pPr>
            <w:r w:rsidRPr="009573C3">
              <w:rPr>
                <w:rFonts w:eastAsia="Times New Roman" w:cstheme="minorHAnsi"/>
                <w:kern w:val="24"/>
              </w:rPr>
              <w:t>Pitt bacteremia score [n (%)]</w:t>
            </w:r>
          </w:p>
          <w:p w14:paraId="13955096" w14:textId="334EC914" w:rsidR="00085F82" w:rsidRPr="009573C3" w:rsidRDefault="003E0D30" w:rsidP="005824E1">
            <w:pPr>
              <w:rPr>
                <w:rFonts w:eastAsia="Times New Roman" w:cstheme="minorHAnsi"/>
                <w:kern w:val="24"/>
              </w:rPr>
            </w:pPr>
            <w:r>
              <w:rPr>
                <w:rFonts w:eastAsia="Times New Roman" w:cstheme="minorHAnsi"/>
                <w:kern w:val="24"/>
              </w:rPr>
              <w:t xml:space="preserve">   </w:t>
            </w:r>
            <w:r w:rsidR="008B01C1">
              <w:rPr>
                <w:rFonts w:eastAsia="Times New Roman" w:cstheme="minorHAnsi"/>
                <w:kern w:val="24"/>
              </w:rPr>
              <w:t xml:space="preserve">    </w:t>
            </w:r>
            <w:r w:rsidR="00085F82" w:rsidRPr="009573C3">
              <w:rPr>
                <w:rFonts w:eastAsia="Times New Roman" w:cstheme="minorHAnsi"/>
                <w:kern w:val="24"/>
              </w:rPr>
              <w:t>&lt;4</w:t>
            </w:r>
          </w:p>
          <w:p w14:paraId="62413952" w14:textId="709182F9" w:rsidR="00085F82" w:rsidRPr="009573C3" w:rsidRDefault="008B01C1" w:rsidP="005824E1">
            <w:pPr>
              <w:rPr>
                <w:rFonts w:eastAsia="Times New Roman" w:cstheme="minorHAnsi"/>
                <w:kern w:val="24"/>
              </w:rPr>
            </w:pPr>
            <w:r>
              <w:rPr>
                <w:rFonts w:eastAsia="Times New Roman" w:cstheme="minorHAnsi"/>
                <w:kern w:val="24"/>
              </w:rPr>
              <w:t xml:space="preserve">       </w:t>
            </w:r>
            <w:r w:rsidR="00085F82" w:rsidRPr="009573C3">
              <w:rPr>
                <w:rFonts w:eastAsia="Times New Roman" w:cstheme="minorHAnsi"/>
                <w:kern w:val="24"/>
              </w:rPr>
              <w:t>≥4</w:t>
            </w:r>
          </w:p>
        </w:tc>
        <w:tc>
          <w:tcPr>
            <w:tcW w:w="1780" w:type="dxa"/>
          </w:tcPr>
          <w:p w14:paraId="7B40ECC8" w14:textId="77777777" w:rsidR="00085F82" w:rsidRPr="009573C3" w:rsidRDefault="00085F82" w:rsidP="005824E1">
            <w:pPr>
              <w:rPr>
                <w:rFonts w:eastAsia="Times New Roman" w:cstheme="minorHAnsi"/>
              </w:rPr>
            </w:pPr>
          </w:p>
          <w:p w14:paraId="03E101D9" w14:textId="383D9B60" w:rsidR="00D33B75" w:rsidRPr="009573C3" w:rsidRDefault="00D33B75" w:rsidP="005824E1">
            <w:pPr>
              <w:rPr>
                <w:rFonts w:eastAsia="Times New Roman" w:cstheme="minorHAnsi"/>
              </w:rPr>
            </w:pPr>
            <w:r w:rsidRPr="009573C3">
              <w:rPr>
                <w:rFonts w:eastAsia="Times New Roman" w:cstheme="minorHAnsi"/>
              </w:rPr>
              <w:t>52</w:t>
            </w:r>
            <w:r w:rsidR="004806B5" w:rsidRPr="009573C3">
              <w:rPr>
                <w:rFonts w:eastAsia="Times New Roman" w:cstheme="minorHAnsi"/>
              </w:rPr>
              <w:t xml:space="preserve"> (95)</w:t>
            </w:r>
          </w:p>
          <w:p w14:paraId="20C9C4F3" w14:textId="1947DD44" w:rsidR="00D33B75" w:rsidRPr="009573C3" w:rsidRDefault="00D33B75" w:rsidP="005824E1">
            <w:pPr>
              <w:rPr>
                <w:rFonts w:eastAsia="Times New Roman" w:cstheme="minorHAnsi"/>
              </w:rPr>
            </w:pPr>
            <w:r w:rsidRPr="009573C3">
              <w:rPr>
                <w:rFonts w:eastAsia="Times New Roman" w:cstheme="minorHAnsi"/>
              </w:rPr>
              <w:t>3</w:t>
            </w:r>
            <w:r w:rsidR="004806B5" w:rsidRPr="009573C3">
              <w:rPr>
                <w:rFonts w:eastAsia="Times New Roman" w:cstheme="minorHAnsi"/>
              </w:rPr>
              <w:t xml:space="preserve"> (5)</w:t>
            </w:r>
          </w:p>
        </w:tc>
        <w:tc>
          <w:tcPr>
            <w:tcW w:w="1659" w:type="dxa"/>
          </w:tcPr>
          <w:p w14:paraId="77956528" w14:textId="77777777" w:rsidR="00085F82" w:rsidRPr="009573C3" w:rsidRDefault="00085F82" w:rsidP="005824E1">
            <w:pPr>
              <w:rPr>
                <w:rFonts w:eastAsia="Times New Roman" w:cstheme="minorHAnsi"/>
              </w:rPr>
            </w:pPr>
          </w:p>
          <w:p w14:paraId="4D7A0E62" w14:textId="37D2B0F2" w:rsidR="00D33B75" w:rsidRPr="009573C3" w:rsidRDefault="00D33B75" w:rsidP="005824E1">
            <w:pPr>
              <w:rPr>
                <w:rFonts w:eastAsia="Times New Roman" w:cstheme="minorHAnsi"/>
              </w:rPr>
            </w:pPr>
            <w:r w:rsidRPr="009573C3">
              <w:rPr>
                <w:rFonts w:eastAsia="Times New Roman" w:cstheme="minorHAnsi"/>
              </w:rPr>
              <w:t>48</w:t>
            </w:r>
            <w:r w:rsidR="004806B5" w:rsidRPr="009573C3">
              <w:rPr>
                <w:rFonts w:eastAsia="Times New Roman" w:cstheme="minorHAnsi"/>
              </w:rPr>
              <w:t xml:space="preserve"> (94)</w:t>
            </w:r>
          </w:p>
          <w:p w14:paraId="4CA95C2A" w14:textId="20FD1C7E" w:rsidR="00D33B75" w:rsidRPr="009573C3" w:rsidRDefault="00D33B75" w:rsidP="005824E1">
            <w:pPr>
              <w:rPr>
                <w:rFonts w:eastAsia="Times New Roman" w:cstheme="minorHAnsi"/>
              </w:rPr>
            </w:pPr>
            <w:r w:rsidRPr="009573C3">
              <w:rPr>
                <w:rFonts w:eastAsia="Times New Roman" w:cstheme="minorHAnsi"/>
              </w:rPr>
              <w:t>3</w:t>
            </w:r>
            <w:r w:rsidR="004806B5" w:rsidRPr="009573C3">
              <w:rPr>
                <w:rFonts w:eastAsia="Times New Roman" w:cstheme="minorHAnsi"/>
              </w:rPr>
              <w:t xml:space="preserve"> (6)</w:t>
            </w:r>
          </w:p>
        </w:tc>
        <w:tc>
          <w:tcPr>
            <w:tcW w:w="1056" w:type="dxa"/>
          </w:tcPr>
          <w:p w14:paraId="601401A4" w14:textId="50676C63" w:rsidR="00085F82" w:rsidRPr="009573C3" w:rsidRDefault="00820DB2" w:rsidP="00060072">
            <w:pPr>
              <w:jc w:val="center"/>
              <w:rPr>
                <w:rFonts w:eastAsia="Times New Roman" w:cstheme="minorHAnsi"/>
              </w:rPr>
            </w:pPr>
            <w:r w:rsidRPr="009573C3">
              <w:rPr>
                <w:rFonts w:eastAsia="Times New Roman" w:cstheme="minorHAnsi"/>
              </w:rPr>
              <w:t>1.00</w:t>
            </w:r>
            <w:r w:rsidR="00661319">
              <w:rPr>
                <w:rFonts w:eastAsia="Times New Roman" w:cstheme="minorHAnsi"/>
              </w:rPr>
              <w:t>0</w:t>
            </w:r>
          </w:p>
          <w:p w14:paraId="1841A0C2" w14:textId="4C1207CD" w:rsidR="00060072" w:rsidRPr="009573C3" w:rsidRDefault="00060072" w:rsidP="00060072">
            <w:pPr>
              <w:jc w:val="center"/>
              <w:rPr>
                <w:rFonts w:eastAsia="Times New Roman" w:cstheme="minorHAnsi"/>
              </w:rPr>
            </w:pPr>
          </w:p>
        </w:tc>
      </w:tr>
      <w:tr w:rsidR="009573C3" w:rsidRPr="009573C3" w14:paraId="24422667" w14:textId="77777777" w:rsidTr="00E4756F">
        <w:trPr>
          <w:trHeight w:val="2168"/>
        </w:trPr>
        <w:tc>
          <w:tcPr>
            <w:tcW w:w="4185" w:type="dxa"/>
            <w:hideMark/>
          </w:tcPr>
          <w:p w14:paraId="2831074A" w14:textId="77777777" w:rsidR="008B01C1" w:rsidRDefault="00085F82" w:rsidP="008B01C1">
            <w:pPr>
              <w:rPr>
                <w:rFonts w:eastAsia="Times New Roman" w:cstheme="minorHAnsi"/>
                <w:kern w:val="24"/>
              </w:rPr>
            </w:pPr>
            <w:r w:rsidRPr="009573C3">
              <w:rPr>
                <w:rFonts w:eastAsia="Times New Roman" w:cstheme="minorHAnsi"/>
                <w:kern w:val="24"/>
              </w:rPr>
              <w:t>Indication/source of infection [n (%)]</w:t>
            </w:r>
          </w:p>
          <w:p w14:paraId="7DB91377" w14:textId="0C6D1F1A" w:rsidR="00085F82" w:rsidRPr="009573C3" w:rsidRDefault="008B01C1" w:rsidP="008B01C1">
            <w:pPr>
              <w:rPr>
                <w:rFonts w:eastAsia="Times New Roman" w:cstheme="minorHAnsi"/>
                <w:kern w:val="24"/>
              </w:rPr>
            </w:pPr>
            <w:r>
              <w:rPr>
                <w:rFonts w:eastAsia="Times New Roman" w:cstheme="minorHAnsi"/>
                <w:kern w:val="24"/>
              </w:rPr>
              <w:t xml:space="preserve">       </w:t>
            </w:r>
            <w:r w:rsidR="00085F82" w:rsidRPr="009573C3">
              <w:rPr>
                <w:rFonts w:eastAsia="Times New Roman" w:cstheme="minorHAnsi"/>
                <w:kern w:val="24"/>
              </w:rPr>
              <w:t>Endocarditis</w:t>
            </w:r>
            <w:r w:rsidR="008D6DB3" w:rsidRPr="00595E87">
              <w:rPr>
                <w:rFonts w:eastAsia="Times New Roman" w:cstheme="minorHAnsi"/>
                <w:color w:val="1C1D1E"/>
                <w:vertAlign w:val="superscript"/>
              </w:rPr>
              <w:t>†</w:t>
            </w:r>
          </w:p>
          <w:p w14:paraId="402CA73A" w14:textId="3F6A2F17" w:rsidR="00085F82" w:rsidRPr="009573C3" w:rsidRDefault="008B01C1" w:rsidP="008B01C1">
            <w:pPr>
              <w:rPr>
                <w:rFonts w:eastAsia="Times New Roman" w:cstheme="minorHAnsi"/>
                <w:kern w:val="24"/>
              </w:rPr>
            </w:pPr>
            <w:r>
              <w:rPr>
                <w:rFonts w:eastAsia="Times New Roman" w:cstheme="minorHAnsi"/>
                <w:kern w:val="24"/>
              </w:rPr>
              <w:t xml:space="preserve">       </w:t>
            </w:r>
            <w:r w:rsidR="00085F82" w:rsidRPr="009573C3">
              <w:rPr>
                <w:rFonts w:eastAsia="Times New Roman" w:cstheme="minorHAnsi"/>
                <w:kern w:val="24"/>
              </w:rPr>
              <w:t>Line infection</w:t>
            </w:r>
          </w:p>
          <w:p w14:paraId="0C184499" w14:textId="7D62CFAC" w:rsidR="00085F82" w:rsidRPr="009573C3" w:rsidRDefault="008B01C1" w:rsidP="008B01C1">
            <w:pPr>
              <w:rPr>
                <w:rFonts w:eastAsia="Times New Roman" w:cstheme="minorHAnsi"/>
                <w:kern w:val="24"/>
              </w:rPr>
            </w:pPr>
            <w:r>
              <w:rPr>
                <w:rFonts w:eastAsia="Times New Roman" w:cstheme="minorHAnsi"/>
                <w:kern w:val="24"/>
              </w:rPr>
              <w:t xml:space="preserve">       </w:t>
            </w:r>
            <w:r w:rsidR="00085F82" w:rsidRPr="009573C3">
              <w:rPr>
                <w:rFonts w:eastAsia="Times New Roman" w:cstheme="minorHAnsi"/>
                <w:kern w:val="24"/>
              </w:rPr>
              <w:t>Osteomyelitis</w:t>
            </w:r>
          </w:p>
          <w:p w14:paraId="0D38D677" w14:textId="4B0138CC" w:rsidR="00E4756F" w:rsidRPr="009573C3" w:rsidRDefault="008B01C1" w:rsidP="008B01C1">
            <w:pPr>
              <w:rPr>
                <w:rFonts w:eastAsia="Times New Roman" w:cstheme="minorHAnsi"/>
                <w:kern w:val="24"/>
              </w:rPr>
            </w:pPr>
            <w:r>
              <w:rPr>
                <w:rFonts w:eastAsia="Times New Roman" w:cstheme="minorHAnsi"/>
                <w:kern w:val="24"/>
              </w:rPr>
              <w:t xml:space="preserve">       </w:t>
            </w:r>
            <w:r w:rsidR="00E4756F" w:rsidRPr="009573C3">
              <w:rPr>
                <w:rFonts w:eastAsia="Times New Roman" w:cstheme="minorHAnsi"/>
                <w:kern w:val="24"/>
              </w:rPr>
              <w:t>Pneumonia</w:t>
            </w:r>
          </w:p>
          <w:p w14:paraId="3836A031" w14:textId="23FE7915" w:rsidR="00E4756F" w:rsidRPr="009573C3" w:rsidRDefault="008B01C1" w:rsidP="008B01C1">
            <w:pPr>
              <w:rPr>
                <w:rFonts w:eastAsia="Times New Roman" w:cstheme="minorHAnsi"/>
                <w:kern w:val="24"/>
              </w:rPr>
            </w:pPr>
            <w:r>
              <w:rPr>
                <w:rFonts w:eastAsia="Times New Roman" w:cstheme="minorHAnsi"/>
                <w:kern w:val="24"/>
              </w:rPr>
              <w:t xml:space="preserve">       </w:t>
            </w:r>
            <w:r w:rsidR="00E4756F" w:rsidRPr="009573C3">
              <w:rPr>
                <w:rFonts w:eastAsia="Times New Roman" w:cstheme="minorHAnsi"/>
                <w:kern w:val="24"/>
              </w:rPr>
              <w:t>Prosthetic device</w:t>
            </w:r>
          </w:p>
          <w:p w14:paraId="1A0C63F9" w14:textId="7F65EC12" w:rsidR="00085F82" w:rsidRPr="009573C3" w:rsidRDefault="008B01C1" w:rsidP="008B01C1">
            <w:pPr>
              <w:rPr>
                <w:rFonts w:eastAsia="Times New Roman" w:cstheme="minorHAnsi"/>
                <w:kern w:val="24"/>
              </w:rPr>
            </w:pPr>
            <w:r>
              <w:rPr>
                <w:rFonts w:eastAsia="Times New Roman" w:cstheme="minorHAnsi"/>
                <w:kern w:val="24"/>
              </w:rPr>
              <w:t xml:space="preserve">       </w:t>
            </w:r>
            <w:r w:rsidR="00085F82" w:rsidRPr="009573C3">
              <w:rPr>
                <w:rFonts w:eastAsia="Times New Roman" w:cstheme="minorHAnsi"/>
                <w:kern w:val="24"/>
              </w:rPr>
              <w:t>Septic arthritis</w:t>
            </w:r>
          </w:p>
          <w:p w14:paraId="5A8DF53E" w14:textId="0D27D473" w:rsidR="00AE2646" w:rsidRPr="009573C3" w:rsidRDefault="008B01C1" w:rsidP="008B01C1">
            <w:pPr>
              <w:rPr>
                <w:rFonts w:eastAsia="Times New Roman" w:cstheme="minorHAnsi"/>
                <w:kern w:val="24"/>
              </w:rPr>
            </w:pPr>
            <w:r>
              <w:rPr>
                <w:rFonts w:eastAsia="Times New Roman" w:cstheme="minorHAnsi"/>
                <w:kern w:val="24"/>
              </w:rPr>
              <w:t xml:space="preserve">       </w:t>
            </w:r>
            <w:r w:rsidR="00085F82" w:rsidRPr="009573C3">
              <w:rPr>
                <w:rFonts w:eastAsia="Times New Roman" w:cstheme="minorHAnsi"/>
                <w:kern w:val="24"/>
              </w:rPr>
              <w:t>Skin/soft tissue infection</w:t>
            </w:r>
          </w:p>
        </w:tc>
        <w:tc>
          <w:tcPr>
            <w:tcW w:w="1780" w:type="dxa"/>
          </w:tcPr>
          <w:p w14:paraId="13063361" w14:textId="77777777" w:rsidR="00085F82" w:rsidRPr="009573C3" w:rsidRDefault="00085F82" w:rsidP="005824E1">
            <w:pPr>
              <w:rPr>
                <w:rFonts w:eastAsia="Times New Roman" w:cstheme="minorHAnsi"/>
              </w:rPr>
            </w:pPr>
          </w:p>
          <w:p w14:paraId="0B10D401" w14:textId="3482FC7C" w:rsidR="00085F82" w:rsidRPr="009573C3" w:rsidRDefault="00342CF3" w:rsidP="005824E1">
            <w:pPr>
              <w:rPr>
                <w:rFonts w:eastAsia="Times New Roman" w:cstheme="minorHAnsi"/>
              </w:rPr>
            </w:pPr>
            <w:r w:rsidRPr="009573C3">
              <w:rPr>
                <w:rFonts w:eastAsia="Times New Roman" w:cstheme="minorHAnsi"/>
              </w:rPr>
              <w:t>5</w:t>
            </w:r>
            <w:r w:rsidR="00CF75FF" w:rsidRPr="009573C3">
              <w:rPr>
                <w:rFonts w:eastAsia="Times New Roman" w:cstheme="minorHAnsi"/>
              </w:rPr>
              <w:t xml:space="preserve"> (</w:t>
            </w:r>
            <w:r w:rsidRPr="009573C3">
              <w:rPr>
                <w:rFonts w:eastAsia="Times New Roman" w:cstheme="minorHAnsi"/>
              </w:rPr>
              <w:t>9</w:t>
            </w:r>
            <w:r w:rsidR="00CF75FF" w:rsidRPr="009573C3">
              <w:rPr>
                <w:rFonts w:eastAsia="Times New Roman" w:cstheme="minorHAnsi"/>
              </w:rPr>
              <w:t>)</w:t>
            </w:r>
          </w:p>
          <w:p w14:paraId="32E1966F" w14:textId="5A66DCF8" w:rsidR="004806B5" w:rsidRPr="009573C3" w:rsidRDefault="00AE2646" w:rsidP="005824E1">
            <w:pPr>
              <w:rPr>
                <w:rFonts w:eastAsia="Times New Roman" w:cstheme="minorHAnsi"/>
              </w:rPr>
            </w:pPr>
            <w:r w:rsidRPr="009573C3">
              <w:rPr>
                <w:rFonts w:eastAsia="Times New Roman" w:cstheme="minorHAnsi"/>
              </w:rPr>
              <w:t>8</w:t>
            </w:r>
            <w:r w:rsidR="00D27A97" w:rsidRPr="009573C3">
              <w:rPr>
                <w:rFonts w:eastAsia="Times New Roman" w:cstheme="minorHAnsi"/>
              </w:rPr>
              <w:t xml:space="preserve"> (14)</w:t>
            </w:r>
          </w:p>
          <w:p w14:paraId="45DD1F27" w14:textId="3779E294" w:rsidR="00AE2646" w:rsidRPr="009573C3" w:rsidRDefault="00AE2646" w:rsidP="005824E1">
            <w:pPr>
              <w:rPr>
                <w:rFonts w:eastAsia="Times New Roman" w:cstheme="minorHAnsi"/>
              </w:rPr>
            </w:pPr>
            <w:r w:rsidRPr="009573C3">
              <w:rPr>
                <w:rFonts w:eastAsia="Times New Roman" w:cstheme="minorHAnsi"/>
              </w:rPr>
              <w:t>6</w:t>
            </w:r>
            <w:r w:rsidR="00D27A97" w:rsidRPr="009573C3">
              <w:rPr>
                <w:rFonts w:eastAsia="Times New Roman" w:cstheme="minorHAnsi"/>
              </w:rPr>
              <w:t xml:space="preserve"> (11)</w:t>
            </w:r>
          </w:p>
          <w:p w14:paraId="506EA042" w14:textId="77777777" w:rsidR="00E4756F" w:rsidRPr="009573C3" w:rsidRDefault="00E4756F" w:rsidP="00E4756F">
            <w:pPr>
              <w:rPr>
                <w:rFonts w:eastAsia="Times New Roman" w:cstheme="minorHAnsi"/>
              </w:rPr>
            </w:pPr>
            <w:r w:rsidRPr="009573C3">
              <w:rPr>
                <w:rFonts w:eastAsia="Times New Roman" w:cstheme="minorHAnsi"/>
              </w:rPr>
              <w:t>8 (15)</w:t>
            </w:r>
          </w:p>
          <w:p w14:paraId="59F6141E" w14:textId="7993ACD2" w:rsidR="00E4756F" w:rsidRPr="009573C3" w:rsidRDefault="00E4756F" w:rsidP="005824E1">
            <w:pPr>
              <w:rPr>
                <w:rFonts w:eastAsia="Times New Roman" w:cstheme="minorHAnsi"/>
              </w:rPr>
            </w:pPr>
            <w:r w:rsidRPr="009573C3">
              <w:rPr>
                <w:rFonts w:eastAsia="Times New Roman" w:cstheme="minorHAnsi"/>
              </w:rPr>
              <w:t>1 (2)</w:t>
            </w:r>
          </w:p>
          <w:p w14:paraId="123C5AF7" w14:textId="686B7037" w:rsidR="00AE2646" w:rsidRPr="009573C3" w:rsidRDefault="00AE2646" w:rsidP="005824E1">
            <w:pPr>
              <w:rPr>
                <w:rFonts w:eastAsia="Times New Roman" w:cstheme="minorHAnsi"/>
              </w:rPr>
            </w:pPr>
            <w:r w:rsidRPr="009573C3">
              <w:rPr>
                <w:rFonts w:eastAsia="Times New Roman" w:cstheme="minorHAnsi"/>
              </w:rPr>
              <w:t>7</w:t>
            </w:r>
            <w:r w:rsidR="00D27A97" w:rsidRPr="009573C3">
              <w:rPr>
                <w:rFonts w:eastAsia="Times New Roman" w:cstheme="minorHAnsi"/>
              </w:rPr>
              <w:t xml:space="preserve"> (13)</w:t>
            </w:r>
          </w:p>
          <w:p w14:paraId="36EC41A8" w14:textId="7E7E6281" w:rsidR="00AE2646" w:rsidRPr="009573C3" w:rsidRDefault="00AE2646" w:rsidP="00E4756F">
            <w:pPr>
              <w:rPr>
                <w:rFonts w:eastAsia="Times New Roman" w:cstheme="minorHAnsi"/>
              </w:rPr>
            </w:pPr>
            <w:r w:rsidRPr="009573C3">
              <w:rPr>
                <w:rFonts w:eastAsia="Times New Roman" w:cstheme="minorHAnsi"/>
              </w:rPr>
              <w:t>20</w:t>
            </w:r>
            <w:r w:rsidR="00D27A97" w:rsidRPr="009573C3">
              <w:rPr>
                <w:rFonts w:eastAsia="Times New Roman" w:cstheme="minorHAnsi"/>
              </w:rPr>
              <w:t xml:space="preserve"> (36)</w:t>
            </w:r>
          </w:p>
        </w:tc>
        <w:tc>
          <w:tcPr>
            <w:tcW w:w="1659" w:type="dxa"/>
          </w:tcPr>
          <w:p w14:paraId="209F982F" w14:textId="77777777" w:rsidR="00085F82" w:rsidRPr="009573C3" w:rsidRDefault="00085F82" w:rsidP="005824E1">
            <w:pPr>
              <w:rPr>
                <w:rFonts w:eastAsia="Times New Roman" w:cstheme="minorHAnsi"/>
              </w:rPr>
            </w:pPr>
          </w:p>
          <w:p w14:paraId="5E6C0B0D" w14:textId="4B3A6691" w:rsidR="00085F82" w:rsidRPr="009573C3" w:rsidRDefault="00CF75FF" w:rsidP="005824E1">
            <w:pPr>
              <w:rPr>
                <w:rFonts w:eastAsia="Times New Roman" w:cstheme="minorHAnsi"/>
              </w:rPr>
            </w:pPr>
            <w:r w:rsidRPr="0065752A">
              <w:rPr>
                <w:rFonts w:eastAsia="Times New Roman" w:cstheme="minorHAnsi"/>
              </w:rPr>
              <w:t>1</w:t>
            </w:r>
            <w:r w:rsidR="00342CF3" w:rsidRPr="0065752A">
              <w:rPr>
                <w:rFonts w:eastAsia="Times New Roman" w:cstheme="minorHAnsi"/>
              </w:rPr>
              <w:t>3</w:t>
            </w:r>
            <w:r w:rsidR="00D27A97" w:rsidRPr="0065752A">
              <w:rPr>
                <w:rFonts w:eastAsia="Times New Roman" w:cstheme="minorHAnsi"/>
              </w:rPr>
              <w:t xml:space="preserve"> (2</w:t>
            </w:r>
            <w:r w:rsidR="00342CF3" w:rsidRPr="0065752A">
              <w:rPr>
                <w:rFonts w:eastAsia="Times New Roman" w:cstheme="minorHAnsi"/>
              </w:rPr>
              <w:t>6</w:t>
            </w:r>
            <w:r w:rsidR="00D27A97" w:rsidRPr="0065752A">
              <w:rPr>
                <w:rFonts w:eastAsia="Times New Roman" w:cstheme="minorHAnsi"/>
              </w:rPr>
              <w:t>)</w:t>
            </w:r>
          </w:p>
          <w:p w14:paraId="539C987A" w14:textId="6676E64A" w:rsidR="00CF75FF" w:rsidRPr="009573C3" w:rsidRDefault="00CF75FF" w:rsidP="005824E1">
            <w:pPr>
              <w:rPr>
                <w:rFonts w:eastAsia="Times New Roman" w:cstheme="minorHAnsi"/>
              </w:rPr>
            </w:pPr>
            <w:r w:rsidRPr="009573C3">
              <w:rPr>
                <w:rFonts w:eastAsia="Times New Roman" w:cstheme="minorHAnsi"/>
              </w:rPr>
              <w:t>1</w:t>
            </w:r>
            <w:r w:rsidR="00D27A97" w:rsidRPr="009573C3">
              <w:rPr>
                <w:rFonts w:eastAsia="Times New Roman" w:cstheme="minorHAnsi"/>
              </w:rPr>
              <w:t xml:space="preserve"> (2)</w:t>
            </w:r>
          </w:p>
          <w:p w14:paraId="21562421" w14:textId="11236E67" w:rsidR="00CF75FF" w:rsidRPr="009573C3" w:rsidRDefault="00CF75FF" w:rsidP="005824E1">
            <w:pPr>
              <w:rPr>
                <w:rFonts w:eastAsia="Times New Roman" w:cstheme="minorHAnsi"/>
              </w:rPr>
            </w:pPr>
            <w:r w:rsidRPr="009573C3">
              <w:rPr>
                <w:rFonts w:eastAsia="Times New Roman" w:cstheme="minorHAnsi"/>
              </w:rPr>
              <w:t>8</w:t>
            </w:r>
            <w:r w:rsidR="00D27A97" w:rsidRPr="009573C3">
              <w:rPr>
                <w:rFonts w:eastAsia="Times New Roman" w:cstheme="minorHAnsi"/>
              </w:rPr>
              <w:t xml:space="preserve"> (15)</w:t>
            </w:r>
          </w:p>
          <w:p w14:paraId="509D5950" w14:textId="77777777" w:rsidR="00E4756F" w:rsidRPr="009573C3" w:rsidRDefault="00E4756F" w:rsidP="00E4756F">
            <w:pPr>
              <w:rPr>
                <w:rFonts w:eastAsia="Times New Roman" w:cstheme="minorHAnsi"/>
              </w:rPr>
            </w:pPr>
            <w:r w:rsidRPr="009573C3">
              <w:rPr>
                <w:rFonts w:eastAsia="Times New Roman" w:cstheme="minorHAnsi"/>
              </w:rPr>
              <w:t>7 (14)</w:t>
            </w:r>
          </w:p>
          <w:p w14:paraId="174F19CC" w14:textId="3F78205D" w:rsidR="00E4756F" w:rsidRPr="009573C3" w:rsidRDefault="00E4756F" w:rsidP="00E4756F">
            <w:pPr>
              <w:rPr>
                <w:rFonts w:eastAsia="Times New Roman" w:cstheme="minorHAnsi"/>
              </w:rPr>
            </w:pPr>
            <w:r w:rsidRPr="009573C3">
              <w:rPr>
                <w:rFonts w:eastAsia="Times New Roman" w:cstheme="minorHAnsi"/>
              </w:rPr>
              <w:t>2 (4)</w:t>
            </w:r>
          </w:p>
          <w:p w14:paraId="778A397F" w14:textId="53FC1085" w:rsidR="00CF75FF" w:rsidRPr="009573C3" w:rsidRDefault="00CF75FF" w:rsidP="005824E1">
            <w:pPr>
              <w:rPr>
                <w:rFonts w:eastAsia="Times New Roman" w:cstheme="minorHAnsi"/>
              </w:rPr>
            </w:pPr>
            <w:r w:rsidRPr="009573C3">
              <w:rPr>
                <w:rFonts w:eastAsia="Times New Roman" w:cstheme="minorHAnsi"/>
              </w:rPr>
              <w:t>3</w:t>
            </w:r>
            <w:r w:rsidR="00D27A97" w:rsidRPr="009573C3">
              <w:rPr>
                <w:rFonts w:eastAsia="Times New Roman" w:cstheme="minorHAnsi"/>
              </w:rPr>
              <w:t xml:space="preserve"> (6)</w:t>
            </w:r>
          </w:p>
          <w:p w14:paraId="338D0FB2" w14:textId="3B275A26" w:rsidR="00CF75FF" w:rsidRPr="009573C3" w:rsidRDefault="00CF75FF" w:rsidP="00E4756F">
            <w:pPr>
              <w:rPr>
                <w:rFonts w:eastAsia="Times New Roman" w:cstheme="minorHAnsi"/>
              </w:rPr>
            </w:pPr>
            <w:r w:rsidRPr="009573C3">
              <w:rPr>
                <w:rFonts w:eastAsia="Times New Roman" w:cstheme="minorHAnsi"/>
              </w:rPr>
              <w:t>17</w:t>
            </w:r>
            <w:r w:rsidR="00D27A97" w:rsidRPr="009573C3">
              <w:rPr>
                <w:rFonts w:eastAsia="Times New Roman" w:cstheme="minorHAnsi"/>
              </w:rPr>
              <w:t xml:space="preserve"> (33)</w:t>
            </w:r>
          </w:p>
        </w:tc>
        <w:tc>
          <w:tcPr>
            <w:tcW w:w="1056" w:type="dxa"/>
          </w:tcPr>
          <w:p w14:paraId="03E613B3" w14:textId="0337DE21" w:rsidR="00085F82" w:rsidRPr="009573C3" w:rsidRDefault="00085F82" w:rsidP="005824E1">
            <w:pPr>
              <w:jc w:val="center"/>
              <w:rPr>
                <w:rFonts w:eastAsia="Times New Roman" w:cstheme="minorHAnsi"/>
              </w:rPr>
            </w:pPr>
            <w:r w:rsidRPr="009573C3">
              <w:rPr>
                <w:rFonts w:eastAsia="Times New Roman" w:cstheme="minorHAnsi"/>
              </w:rPr>
              <w:t>&gt;0.05</w:t>
            </w:r>
            <w:r w:rsidR="00661319">
              <w:rPr>
                <w:rFonts w:eastAsia="Times New Roman" w:cstheme="minorHAnsi"/>
              </w:rPr>
              <w:t>0</w:t>
            </w:r>
          </w:p>
          <w:p w14:paraId="0B5B40B4" w14:textId="2B0BCD83" w:rsidR="00342CF3" w:rsidRPr="009573C3" w:rsidRDefault="00820DB2" w:rsidP="005824E1">
            <w:pPr>
              <w:jc w:val="center"/>
              <w:rPr>
                <w:rFonts w:eastAsia="Times New Roman" w:cstheme="minorHAnsi"/>
              </w:rPr>
            </w:pPr>
            <w:r w:rsidRPr="009573C3">
              <w:rPr>
                <w:rFonts w:eastAsia="Times New Roman" w:cstheme="minorHAnsi"/>
              </w:rPr>
              <w:t>0.037</w:t>
            </w:r>
          </w:p>
          <w:p w14:paraId="459FF336" w14:textId="378972A8" w:rsidR="004806B5" w:rsidRPr="009573C3" w:rsidRDefault="004806B5" w:rsidP="005824E1">
            <w:pPr>
              <w:jc w:val="center"/>
              <w:rPr>
                <w:rFonts w:eastAsia="Times New Roman" w:cstheme="minorHAnsi"/>
              </w:rPr>
            </w:pPr>
          </w:p>
        </w:tc>
      </w:tr>
      <w:tr w:rsidR="009573C3" w:rsidRPr="009573C3" w14:paraId="7C6128DE" w14:textId="77777777" w:rsidTr="005824E1">
        <w:trPr>
          <w:trHeight w:val="350"/>
        </w:trPr>
        <w:tc>
          <w:tcPr>
            <w:tcW w:w="4185" w:type="dxa"/>
          </w:tcPr>
          <w:p w14:paraId="18C7F159" w14:textId="77777777" w:rsidR="00085F82" w:rsidRPr="00B82ABB" w:rsidRDefault="00085F82" w:rsidP="005824E1">
            <w:pPr>
              <w:rPr>
                <w:rFonts w:eastAsia="Times New Roman" w:cstheme="minorHAnsi"/>
                <w:kern w:val="24"/>
              </w:rPr>
            </w:pPr>
            <w:r w:rsidRPr="00B82ABB">
              <w:rPr>
                <w:rFonts w:eastAsia="Times New Roman" w:cstheme="minorHAnsi"/>
                <w:kern w:val="24"/>
              </w:rPr>
              <w:t>Achieved source control [n (%)]</w:t>
            </w:r>
          </w:p>
        </w:tc>
        <w:tc>
          <w:tcPr>
            <w:tcW w:w="1780" w:type="dxa"/>
          </w:tcPr>
          <w:p w14:paraId="49829216" w14:textId="6F2ACABA" w:rsidR="00085F82" w:rsidRPr="0065752A" w:rsidRDefault="00883B8A" w:rsidP="005824E1">
            <w:pPr>
              <w:rPr>
                <w:rFonts w:eastAsia="Times New Roman" w:cstheme="minorHAnsi"/>
              </w:rPr>
            </w:pPr>
            <w:r w:rsidRPr="0065752A">
              <w:rPr>
                <w:rFonts w:eastAsia="Times New Roman" w:cstheme="minorHAnsi"/>
              </w:rPr>
              <w:t>41 (75)</w:t>
            </w:r>
          </w:p>
        </w:tc>
        <w:tc>
          <w:tcPr>
            <w:tcW w:w="1659" w:type="dxa"/>
          </w:tcPr>
          <w:p w14:paraId="312B3D05" w14:textId="09183DAC" w:rsidR="00085F82" w:rsidRPr="0065752A" w:rsidRDefault="00883B8A" w:rsidP="005824E1">
            <w:pPr>
              <w:rPr>
                <w:rFonts w:eastAsia="Times New Roman" w:cstheme="minorHAnsi"/>
              </w:rPr>
            </w:pPr>
            <w:r w:rsidRPr="0065752A">
              <w:rPr>
                <w:rFonts w:eastAsia="Times New Roman" w:cstheme="minorHAnsi"/>
              </w:rPr>
              <w:t>31 (61)</w:t>
            </w:r>
          </w:p>
        </w:tc>
        <w:tc>
          <w:tcPr>
            <w:tcW w:w="1056" w:type="dxa"/>
          </w:tcPr>
          <w:p w14:paraId="62D0B94A" w14:textId="592C54AF" w:rsidR="00085F82" w:rsidRPr="009573C3" w:rsidRDefault="00883B8A" w:rsidP="005824E1">
            <w:pPr>
              <w:jc w:val="center"/>
              <w:rPr>
                <w:rFonts w:eastAsia="Times New Roman" w:cstheme="minorHAnsi"/>
              </w:rPr>
            </w:pPr>
            <w:r w:rsidRPr="009573C3">
              <w:rPr>
                <w:rFonts w:eastAsia="Times New Roman" w:cstheme="minorHAnsi"/>
              </w:rPr>
              <w:t>0.127</w:t>
            </w:r>
          </w:p>
        </w:tc>
      </w:tr>
    </w:tbl>
    <w:p w14:paraId="3669B673" w14:textId="5D20B14F" w:rsidR="00085F82" w:rsidRPr="00B82ABB" w:rsidRDefault="00085F82" w:rsidP="00085F82">
      <w:pPr>
        <w:spacing w:after="0" w:line="240" w:lineRule="auto"/>
        <w:rPr>
          <w:rFonts w:cstheme="minorHAnsi"/>
        </w:rPr>
      </w:pPr>
      <w:r w:rsidRPr="009573C3">
        <w:rPr>
          <w:rFonts w:cstheme="minorHAnsi"/>
        </w:rPr>
        <w:t xml:space="preserve">Abbreviations: </w:t>
      </w:r>
      <w:proofErr w:type="spellStart"/>
      <w:r w:rsidR="00DD6B09">
        <w:rPr>
          <w:rFonts w:cstheme="minorHAnsi"/>
        </w:rPr>
        <w:t>ACEi</w:t>
      </w:r>
      <w:proofErr w:type="spellEnd"/>
      <w:r w:rsidR="00DD6B09">
        <w:rPr>
          <w:rFonts w:cstheme="minorHAnsi"/>
        </w:rPr>
        <w:t xml:space="preserve"> – angiotensin-converting enzyme inhibitor; </w:t>
      </w:r>
      <w:r w:rsidRPr="009573C3">
        <w:rPr>
          <w:rFonts w:cstheme="minorHAnsi"/>
        </w:rPr>
        <w:t xml:space="preserve">AGD – AUC-guided dosing; </w:t>
      </w:r>
      <w:r w:rsidR="00DD6B09">
        <w:rPr>
          <w:rFonts w:cstheme="minorHAnsi"/>
        </w:rPr>
        <w:t xml:space="preserve">ARB – angiotensin receptor blocker; ARNI – angiotensin receptor/neprilysin inhibitor; </w:t>
      </w:r>
      <w:r w:rsidRPr="009573C3">
        <w:rPr>
          <w:rFonts w:cstheme="minorHAnsi"/>
        </w:rPr>
        <w:t xml:space="preserve">AUC – area under the concentration-time curve; BMI – body mass index; ICU – Intensive Care Unit; ID – infectious diseases; </w:t>
      </w:r>
      <w:r w:rsidRPr="009573C3">
        <w:rPr>
          <w:rFonts w:cstheme="minorHAnsi"/>
        </w:rPr>
        <w:lastRenderedPageBreak/>
        <w:t xml:space="preserve">IQR – interquartile range; MIC – minimum inhibitory concentration; </w:t>
      </w:r>
      <w:r w:rsidR="00FC5F13">
        <w:rPr>
          <w:rFonts w:cstheme="minorHAnsi"/>
        </w:rPr>
        <w:t>NSAID – non-steroidal anti-inflammatory drug;</w:t>
      </w:r>
      <w:r w:rsidR="0012354B">
        <w:rPr>
          <w:rFonts w:cstheme="minorHAnsi"/>
        </w:rPr>
        <w:t xml:space="preserve"> PWID – persons who inject drugs;</w:t>
      </w:r>
      <w:r w:rsidR="00FC5F13">
        <w:rPr>
          <w:rFonts w:cstheme="minorHAnsi"/>
        </w:rPr>
        <w:t xml:space="preserve"> </w:t>
      </w:r>
      <w:r w:rsidRPr="009573C3">
        <w:rPr>
          <w:rFonts w:cstheme="minorHAnsi"/>
        </w:rPr>
        <w:t xml:space="preserve">SCr – serum creatinine; SD – standard deviation; </w:t>
      </w:r>
      <w:r w:rsidRPr="00B82ABB">
        <w:rPr>
          <w:rFonts w:cstheme="minorHAnsi"/>
        </w:rPr>
        <w:t>TGD – trough-guided dosing</w:t>
      </w:r>
    </w:p>
    <w:bookmarkEnd w:id="31"/>
    <w:p w14:paraId="3FA97383" w14:textId="781B3035" w:rsidR="00B82ABB" w:rsidRPr="00B82ABB" w:rsidRDefault="008D6DB3" w:rsidP="00473B30">
      <w:pPr>
        <w:spacing w:after="0" w:line="240" w:lineRule="auto"/>
        <w:rPr>
          <w:rFonts w:eastAsia="Times New Roman" w:cstheme="minorHAnsi"/>
          <w:color w:val="1C1D1E"/>
        </w:rPr>
      </w:pPr>
      <w:r>
        <w:rPr>
          <w:rFonts w:eastAsia="Times New Roman" w:cstheme="minorHAnsi"/>
          <w:color w:val="1C1D1E"/>
        </w:rPr>
        <w:t xml:space="preserve">* </w:t>
      </w:r>
      <w:r w:rsidR="00B82ABB" w:rsidRPr="00B82ABB">
        <w:rPr>
          <w:rFonts w:eastAsia="Times New Roman" w:cstheme="minorHAnsi"/>
          <w:color w:val="1C1D1E"/>
        </w:rPr>
        <w:t xml:space="preserve">MIC values derived using Vitek® technology </w:t>
      </w:r>
    </w:p>
    <w:p w14:paraId="778BA8BA" w14:textId="1BF83529" w:rsidR="00085F82" w:rsidRPr="009573C3" w:rsidRDefault="008D6DB3" w:rsidP="00473B30">
      <w:pPr>
        <w:spacing w:after="0" w:line="240" w:lineRule="auto"/>
        <w:rPr>
          <w:rFonts w:cstheme="minorHAnsi"/>
        </w:rPr>
      </w:pPr>
      <w:r w:rsidRPr="00B82ABB">
        <w:rPr>
          <w:rFonts w:eastAsia="Times New Roman" w:cstheme="minorHAnsi"/>
          <w:color w:val="1C1D1E"/>
        </w:rPr>
        <w:t>†</w:t>
      </w:r>
      <w:r w:rsidR="00085F82" w:rsidRPr="009573C3">
        <w:rPr>
          <w:rFonts w:cstheme="minorHAnsi"/>
        </w:rPr>
        <w:t xml:space="preserve"> Description of valvular involvement – TGD (</w:t>
      </w:r>
      <w:r w:rsidR="00B6698A" w:rsidRPr="009573C3">
        <w:rPr>
          <w:rFonts w:cstheme="minorHAnsi"/>
        </w:rPr>
        <w:t>5</w:t>
      </w:r>
      <w:r w:rsidR="00085F82" w:rsidRPr="009573C3">
        <w:rPr>
          <w:rFonts w:cstheme="minorHAnsi"/>
        </w:rPr>
        <w:t xml:space="preserve"> patients – </w:t>
      </w:r>
      <w:r w:rsidR="008C6103" w:rsidRPr="009573C3">
        <w:rPr>
          <w:rFonts w:cstheme="minorHAnsi"/>
        </w:rPr>
        <w:t xml:space="preserve">2 </w:t>
      </w:r>
      <w:proofErr w:type="gramStart"/>
      <w:r w:rsidR="008C6103" w:rsidRPr="009573C3">
        <w:rPr>
          <w:rFonts w:cstheme="minorHAnsi"/>
        </w:rPr>
        <w:t>native</w:t>
      </w:r>
      <w:proofErr w:type="gramEnd"/>
      <w:r w:rsidR="008C6103" w:rsidRPr="009573C3">
        <w:rPr>
          <w:rFonts w:cstheme="minorHAnsi"/>
        </w:rPr>
        <w:t xml:space="preserve"> aortic, </w:t>
      </w:r>
      <w:r w:rsidR="00085F82" w:rsidRPr="009573C3">
        <w:rPr>
          <w:rFonts w:cstheme="minorHAnsi"/>
        </w:rPr>
        <w:t xml:space="preserve">1 native mitral, </w:t>
      </w:r>
      <w:r w:rsidR="00B6698A" w:rsidRPr="009573C3">
        <w:rPr>
          <w:rFonts w:cstheme="minorHAnsi"/>
        </w:rPr>
        <w:t>2</w:t>
      </w:r>
      <w:r w:rsidR="00085F82" w:rsidRPr="009573C3">
        <w:rPr>
          <w:rFonts w:cstheme="minorHAnsi"/>
        </w:rPr>
        <w:t xml:space="preserve"> native tricuspid); </w:t>
      </w:r>
      <w:r w:rsidR="009573C3" w:rsidRPr="009573C3">
        <w:rPr>
          <w:rFonts w:cstheme="minorHAnsi"/>
        </w:rPr>
        <w:t>AGD (</w:t>
      </w:r>
      <w:r w:rsidR="00785458" w:rsidRPr="009573C3">
        <w:rPr>
          <w:rFonts w:cstheme="minorHAnsi"/>
        </w:rPr>
        <w:t>1</w:t>
      </w:r>
      <w:r w:rsidR="009573C3" w:rsidRPr="009573C3">
        <w:rPr>
          <w:rFonts w:cstheme="minorHAnsi"/>
        </w:rPr>
        <w:t>3</w:t>
      </w:r>
      <w:r w:rsidR="00085F82" w:rsidRPr="009573C3">
        <w:rPr>
          <w:rFonts w:cstheme="minorHAnsi"/>
        </w:rPr>
        <w:t xml:space="preserve"> patients – </w:t>
      </w:r>
      <w:r w:rsidR="009573C3" w:rsidRPr="009573C3">
        <w:rPr>
          <w:rFonts w:cstheme="minorHAnsi"/>
        </w:rPr>
        <w:t>3</w:t>
      </w:r>
      <w:r w:rsidR="00785458" w:rsidRPr="009573C3">
        <w:rPr>
          <w:rFonts w:cstheme="minorHAnsi"/>
        </w:rPr>
        <w:t xml:space="preserve"> native aortic, 1 prosthetic mitral, 1 native pulmonary, </w:t>
      </w:r>
      <w:r w:rsidR="009573C3" w:rsidRPr="009573C3">
        <w:rPr>
          <w:rFonts w:cstheme="minorHAnsi"/>
        </w:rPr>
        <w:t>6</w:t>
      </w:r>
      <w:r w:rsidR="00785458" w:rsidRPr="009573C3">
        <w:rPr>
          <w:rFonts w:cstheme="minorHAnsi"/>
        </w:rPr>
        <w:t xml:space="preserve"> native tricuspid, 2 prosthetic tricuspid)</w:t>
      </w:r>
      <w:r w:rsidR="009917F3" w:rsidRPr="009573C3">
        <w:rPr>
          <w:rFonts w:cstheme="minorHAnsi"/>
        </w:rPr>
        <w:t xml:space="preserve"> </w:t>
      </w:r>
    </w:p>
    <w:p w14:paraId="159431A7" w14:textId="77777777" w:rsidR="00785458" w:rsidRPr="00785458" w:rsidRDefault="00785458" w:rsidP="00785458">
      <w:pPr>
        <w:rPr>
          <w:rFonts w:cstheme="minorHAnsi"/>
          <w:color w:val="0070C0"/>
        </w:rPr>
      </w:pPr>
    </w:p>
    <w:p w14:paraId="5884B76B" w14:textId="77777777" w:rsidR="00085F82" w:rsidRPr="00F4461B" w:rsidRDefault="00085F82" w:rsidP="00085F82">
      <w:pPr>
        <w:spacing w:after="0" w:line="480" w:lineRule="auto"/>
        <w:rPr>
          <w:rFonts w:cstheme="minorHAnsi"/>
        </w:rPr>
      </w:pPr>
      <w:r w:rsidRPr="00F4461B">
        <w:rPr>
          <w:rFonts w:cstheme="minorHAnsi"/>
          <w:b/>
        </w:rPr>
        <w:t xml:space="preserve">Table 2. </w:t>
      </w:r>
      <w:r w:rsidRPr="00F4461B">
        <w:rPr>
          <w:rFonts w:cstheme="minorHAnsi"/>
        </w:rPr>
        <w:t>Outcomes</w:t>
      </w:r>
    </w:p>
    <w:tbl>
      <w:tblPr>
        <w:tblStyle w:val="TableGrid"/>
        <w:tblW w:w="9558" w:type="dxa"/>
        <w:tblLook w:val="0420" w:firstRow="1" w:lastRow="0" w:firstColumn="0" w:lastColumn="0" w:noHBand="0" w:noVBand="1"/>
      </w:tblPr>
      <w:tblGrid>
        <w:gridCol w:w="5125"/>
        <w:gridCol w:w="1530"/>
        <w:gridCol w:w="1800"/>
        <w:gridCol w:w="1103"/>
      </w:tblGrid>
      <w:tr w:rsidR="00F4461B" w:rsidRPr="00F4461B" w14:paraId="613BA5C5" w14:textId="77777777" w:rsidTr="006F4062">
        <w:trPr>
          <w:trHeight w:val="187"/>
        </w:trPr>
        <w:tc>
          <w:tcPr>
            <w:tcW w:w="5125" w:type="dxa"/>
            <w:hideMark/>
          </w:tcPr>
          <w:p w14:paraId="767D6DAB" w14:textId="77777777" w:rsidR="004C26A1" w:rsidRPr="00F4461B" w:rsidRDefault="004C26A1" w:rsidP="004C26A1">
            <w:pPr>
              <w:jc w:val="center"/>
              <w:rPr>
                <w:rFonts w:eastAsia="Times New Roman" w:cstheme="minorHAnsi"/>
              </w:rPr>
            </w:pPr>
            <w:r w:rsidRPr="00F4461B">
              <w:rPr>
                <w:rFonts w:eastAsia="Times New Roman" w:cstheme="minorHAnsi"/>
                <w:b/>
                <w:bCs/>
                <w:kern w:val="24"/>
              </w:rPr>
              <w:t>Outcomes</w:t>
            </w:r>
          </w:p>
        </w:tc>
        <w:tc>
          <w:tcPr>
            <w:tcW w:w="1530" w:type="dxa"/>
            <w:hideMark/>
          </w:tcPr>
          <w:p w14:paraId="44E5253E" w14:textId="14732CF6" w:rsidR="004C26A1" w:rsidRPr="00F4461B" w:rsidRDefault="004C26A1" w:rsidP="004C26A1">
            <w:pPr>
              <w:rPr>
                <w:rFonts w:eastAsia="Times New Roman" w:cstheme="minorHAnsi"/>
              </w:rPr>
            </w:pPr>
            <w:r w:rsidRPr="00F4461B">
              <w:rPr>
                <w:rFonts w:eastAsia="Times New Roman" w:cstheme="minorHAnsi"/>
                <w:b/>
                <w:bCs/>
                <w:kern w:val="24"/>
              </w:rPr>
              <w:t>TGD (n=55)</w:t>
            </w:r>
          </w:p>
        </w:tc>
        <w:tc>
          <w:tcPr>
            <w:tcW w:w="1800" w:type="dxa"/>
            <w:hideMark/>
          </w:tcPr>
          <w:p w14:paraId="25D2998F" w14:textId="42E51BB7" w:rsidR="004C26A1" w:rsidRPr="00F4461B" w:rsidRDefault="004C26A1" w:rsidP="004C26A1">
            <w:pPr>
              <w:rPr>
                <w:rFonts w:eastAsia="Times New Roman" w:cstheme="minorHAnsi"/>
              </w:rPr>
            </w:pPr>
            <w:r w:rsidRPr="00F4461B">
              <w:rPr>
                <w:rFonts w:eastAsia="Times New Roman" w:cstheme="minorHAnsi"/>
                <w:b/>
                <w:bCs/>
                <w:kern w:val="24"/>
              </w:rPr>
              <w:t>AGD (n=51)</w:t>
            </w:r>
          </w:p>
        </w:tc>
        <w:tc>
          <w:tcPr>
            <w:tcW w:w="1103" w:type="dxa"/>
            <w:hideMark/>
          </w:tcPr>
          <w:p w14:paraId="1B59DB38" w14:textId="4BE77A08" w:rsidR="004C26A1" w:rsidRPr="00F4461B" w:rsidRDefault="001D201E" w:rsidP="004C26A1">
            <w:pPr>
              <w:rPr>
                <w:rFonts w:eastAsia="Times New Roman" w:cstheme="minorHAnsi"/>
              </w:rPr>
            </w:pPr>
            <w:r w:rsidRPr="001D201E">
              <w:rPr>
                <w:rFonts w:cstheme="minorHAnsi"/>
                <w:b/>
                <w:bCs/>
                <w:i/>
                <w:iCs/>
              </w:rPr>
              <w:t>P</w:t>
            </w:r>
            <w:r w:rsidRPr="001D201E" w:rsidDel="001D201E">
              <w:rPr>
                <w:rFonts w:eastAsia="Times New Roman" w:cstheme="minorHAnsi"/>
                <w:b/>
                <w:bCs/>
                <w:kern w:val="24"/>
              </w:rPr>
              <w:t xml:space="preserve"> </w:t>
            </w:r>
            <w:r w:rsidR="004C26A1" w:rsidRPr="001D201E">
              <w:rPr>
                <w:rFonts w:eastAsia="Times New Roman" w:cstheme="minorHAnsi"/>
                <w:b/>
                <w:bCs/>
                <w:kern w:val="24"/>
              </w:rPr>
              <w:t>-</w:t>
            </w:r>
            <w:r w:rsidR="00FF53C0">
              <w:rPr>
                <w:rFonts w:eastAsia="Times New Roman" w:cstheme="minorHAnsi"/>
                <w:b/>
                <w:bCs/>
                <w:kern w:val="24"/>
              </w:rPr>
              <w:t xml:space="preserve"> </w:t>
            </w:r>
            <w:r w:rsidR="004C26A1" w:rsidRPr="00F4461B">
              <w:rPr>
                <w:rFonts w:eastAsia="Times New Roman" w:cstheme="minorHAnsi"/>
                <w:b/>
                <w:bCs/>
                <w:kern w:val="24"/>
              </w:rPr>
              <w:t>value</w:t>
            </w:r>
          </w:p>
        </w:tc>
      </w:tr>
      <w:tr w:rsidR="00F4461B" w:rsidRPr="00F4461B" w14:paraId="2E6D21EE" w14:textId="77777777" w:rsidTr="006F4062">
        <w:trPr>
          <w:trHeight w:val="196"/>
        </w:trPr>
        <w:tc>
          <w:tcPr>
            <w:tcW w:w="5125" w:type="dxa"/>
          </w:tcPr>
          <w:p w14:paraId="485359C5" w14:textId="77777777" w:rsidR="00085F82" w:rsidRPr="00F4461B" w:rsidRDefault="00085F82" w:rsidP="005824E1">
            <w:pPr>
              <w:rPr>
                <w:rFonts w:eastAsia="Times New Roman" w:cstheme="minorHAnsi"/>
                <w:kern w:val="24"/>
              </w:rPr>
            </w:pPr>
            <w:r w:rsidRPr="00F4461B">
              <w:rPr>
                <w:rFonts w:eastAsia="Times New Roman" w:cstheme="minorHAnsi"/>
                <w:kern w:val="24"/>
              </w:rPr>
              <w:t>Microbiological success [n (%)]</w:t>
            </w:r>
          </w:p>
          <w:p w14:paraId="40A7C74A" w14:textId="3FF3F825" w:rsidR="00085F82" w:rsidRPr="00F4461B" w:rsidRDefault="008B01C1" w:rsidP="005824E1">
            <w:pPr>
              <w:rPr>
                <w:rFonts w:eastAsia="Times New Roman" w:cstheme="minorHAnsi"/>
                <w:kern w:val="24"/>
              </w:rPr>
            </w:pPr>
            <w:r>
              <w:rPr>
                <w:rFonts w:eastAsia="Times New Roman" w:cstheme="minorHAnsi"/>
                <w:kern w:val="24"/>
              </w:rPr>
              <w:t xml:space="preserve">       </w:t>
            </w:r>
            <w:r w:rsidR="00085F82" w:rsidRPr="00F4461B">
              <w:rPr>
                <w:rFonts w:eastAsia="Times New Roman" w:cstheme="minorHAnsi"/>
                <w:kern w:val="24"/>
              </w:rPr>
              <w:t>Time to first negative culture [days; median (IQR</w:t>
            </w:r>
            <w:proofErr w:type="gramStart"/>
            <w:r w:rsidR="00085F82" w:rsidRPr="00F4461B">
              <w:rPr>
                <w:rFonts w:eastAsia="Times New Roman" w:cstheme="minorHAnsi"/>
                <w:kern w:val="24"/>
              </w:rPr>
              <w:t>)]</w:t>
            </w:r>
            <w:r w:rsidR="003E0D30">
              <w:rPr>
                <w:rFonts w:eastAsia="Times New Roman" w:cstheme="minorHAnsi"/>
                <w:kern w:val="24"/>
              </w:rPr>
              <w:t xml:space="preserve">   </w:t>
            </w:r>
            <w:proofErr w:type="gramEnd"/>
            <w:r w:rsidR="003E0D30">
              <w:rPr>
                <w:rFonts w:eastAsia="Times New Roman" w:cstheme="minorHAnsi"/>
                <w:kern w:val="24"/>
              </w:rPr>
              <w:t xml:space="preserve">      </w:t>
            </w:r>
            <w:r w:rsidR="00085F82" w:rsidRPr="00F4461B">
              <w:rPr>
                <w:rFonts w:eastAsia="Times New Roman" w:cstheme="minorHAnsi"/>
                <w:kern w:val="24"/>
              </w:rPr>
              <w:t xml:space="preserve"> </w:t>
            </w:r>
          </w:p>
        </w:tc>
        <w:tc>
          <w:tcPr>
            <w:tcW w:w="1530" w:type="dxa"/>
          </w:tcPr>
          <w:p w14:paraId="7F952ADC" w14:textId="21809747" w:rsidR="00085F82" w:rsidRPr="00F4461B" w:rsidRDefault="004C26A1" w:rsidP="005824E1">
            <w:pPr>
              <w:rPr>
                <w:rFonts w:eastAsia="Times New Roman" w:cstheme="minorHAnsi"/>
                <w:kern w:val="24"/>
              </w:rPr>
            </w:pPr>
            <w:r w:rsidRPr="00F4461B">
              <w:rPr>
                <w:rFonts w:eastAsia="Times New Roman" w:cstheme="minorHAnsi"/>
                <w:kern w:val="24"/>
              </w:rPr>
              <w:t>52 (</w:t>
            </w:r>
            <w:r w:rsidR="00860637" w:rsidRPr="00F4461B">
              <w:rPr>
                <w:rFonts w:eastAsia="Times New Roman" w:cstheme="minorHAnsi"/>
                <w:kern w:val="24"/>
              </w:rPr>
              <w:t>95</w:t>
            </w:r>
            <w:r w:rsidRPr="00F4461B">
              <w:rPr>
                <w:rFonts w:eastAsia="Times New Roman" w:cstheme="minorHAnsi"/>
                <w:kern w:val="24"/>
              </w:rPr>
              <w:t>)</w:t>
            </w:r>
          </w:p>
          <w:p w14:paraId="189A36FB" w14:textId="42A76A14" w:rsidR="00085F82" w:rsidRPr="00F4461B" w:rsidRDefault="00085F82" w:rsidP="005824E1">
            <w:pPr>
              <w:rPr>
                <w:rFonts w:eastAsia="Times New Roman" w:cstheme="minorHAnsi"/>
                <w:kern w:val="24"/>
              </w:rPr>
            </w:pPr>
            <w:r w:rsidRPr="00F4461B">
              <w:rPr>
                <w:rFonts w:eastAsia="Times New Roman" w:cstheme="minorHAnsi"/>
                <w:kern w:val="24"/>
              </w:rPr>
              <w:t>3 (</w:t>
            </w:r>
            <w:r w:rsidR="004C26A1" w:rsidRPr="00F4461B">
              <w:rPr>
                <w:rFonts w:eastAsia="Times New Roman" w:cstheme="minorHAnsi"/>
                <w:kern w:val="24"/>
              </w:rPr>
              <w:t>2-5)</w:t>
            </w:r>
          </w:p>
        </w:tc>
        <w:tc>
          <w:tcPr>
            <w:tcW w:w="1800" w:type="dxa"/>
          </w:tcPr>
          <w:p w14:paraId="6F3BF4CD" w14:textId="0A79BBEC" w:rsidR="00085F82" w:rsidRPr="00F4461B" w:rsidRDefault="004C26A1" w:rsidP="005824E1">
            <w:pPr>
              <w:rPr>
                <w:rFonts w:eastAsia="Times New Roman" w:cstheme="minorHAnsi"/>
                <w:kern w:val="24"/>
              </w:rPr>
            </w:pPr>
            <w:r w:rsidRPr="00F4461B">
              <w:rPr>
                <w:rFonts w:eastAsia="Times New Roman" w:cstheme="minorHAnsi"/>
                <w:kern w:val="24"/>
              </w:rPr>
              <w:t>50 (98)</w:t>
            </w:r>
          </w:p>
          <w:p w14:paraId="6A2B5076" w14:textId="031546B8" w:rsidR="00085F82" w:rsidRPr="00F4461B" w:rsidRDefault="00085F82" w:rsidP="005824E1">
            <w:pPr>
              <w:rPr>
                <w:rFonts w:eastAsia="Times New Roman" w:cstheme="minorHAnsi"/>
                <w:kern w:val="24"/>
              </w:rPr>
            </w:pPr>
            <w:r w:rsidRPr="00F4461B">
              <w:rPr>
                <w:rFonts w:eastAsia="Times New Roman" w:cstheme="minorHAnsi"/>
                <w:kern w:val="24"/>
              </w:rPr>
              <w:t>3</w:t>
            </w:r>
            <w:r w:rsidR="004C26A1" w:rsidRPr="00F4461B">
              <w:rPr>
                <w:rFonts w:eastAsia="Times New Roman" w:cstheme="minorHAnsi"/>
                <w:kern w:val="24"/>
              </w:rPr>
              <w:t xml:space="preserve"> (2-5)</w:t>
            </w:r>
          </w:p>
        </w:tc>
        <w:tc>
          <w:tcPr>
            <w:tcW w:w="1103" w:type="dxa"/>
          </w:tcPr>
          <w:p w14:paraId="1ABA9F9A" w14:textId="751804DD" w:rsidR="00085F82" w:rsidRPr="00F4461B" w:rsidRDefault="004C26A1" w:rsidP="005824E1">
            <w:pPr>
              <w:jc w:val="center"/>
              <w:rPr>
                <w:rFonts w:eastAsia="Times New Roman" w:cstheme="minorHAnsi"/>
                <w:kern w:val="24"/>
              </w:rPr>
            </w:pPr>
            <w:r w:rsidRPr="00F4461B">
              <w:rPr>
                <w:rFonts w:eastAsia="Times New Roman" w:cstheme="minorHAnsi"/>
                <w:kern w:val="24"/>
              </w:rPr>
              <w:t>0.619</w:t>
            </w:r>
          </w:p>
          <w:p w14:paraId="04899D88" w14:textId="0E0C9B4A" w:rsidR="00085F82" w:rsidRPr="00F4461B" w:rsidRDefault="00085F82" w:rsidP="005824E1">
            <w:pPr>
              <w:jc w:val="center"/>
              <w:rPr>
                <w:rFonts w:eastAsia="Times New Roman" w:cstheme="minorHAnsi"/>
                <w:kern w:val="24"/>
              </w:rPr>
            </w:pPr>
            <w:r w:rsidRPr="00F4461B">
              <w:rPr>
                <w:rFonts w:eastAsia="Times New Roman" w:cstheme="minorHAnsi"/>
                <w:kern w:val="24"/>
              </w:rPr>
              <w:t>0.</w:t>
            </w:r>
            <w:r w:rsidR="004C26A1" w:rsidRPr="00F4461B">
              <w:rPr>
                <w:rFonts w:eastAsia="Times New Roman" w:cstheme="minorHAnsi"/>
                <w:kern w:val="24"/>
              </w:rPr>
              <w:t>592</w:t>
            </w:r>
          </w:p>
        </w:tc>
      </w:tr>
      <w:tr w:rsidR="00F4461B" w:rsidRPr="00F4461B" w14:paraId="7180B42D" w14:textId="77777777" w:rsidTr="006F4062">
        <w:trPr>
          <w:trHeight w:val="196"/>
        </w:trPr>
        <w:tc>
          <w:tcPr>
            <w:tcW w:w="5125" w:type="dxa"/>
          </w:tcPr>
          <w:p w14:paraId="2BBB71CB" w14:textId="5CE23812" w:rsidR="00085F82" w:rsidRPr="00F4461B" w:rsidRDefault="00D6200B" w:rsidP="00D6200B">
            <w:pPr>
              <w:rPr>
                <w:rFonts w:eastAsia="Times New Roman" w:cstheme="minorHAnsi"/>
                <w:kern w:val="24"/>
              </w:rPr>
            </w:pPr>
            <w:r>
              <w:rPr>
                <w:rFonts w:eastAsia="Times New Roman" w:cstheme="minorHAnsi"/>
                <w:kern w:val="24"/>
              </w:rPr>
              <w:t xml:space="preserve">Incidence of </w:t>
            </w:r>
            <w:r w:rsidR="0012354B">
              <w:rPr>
                <w:rFonts w:eastAsia="Times New Roman" w:cstheme="minorHAnsi"/>
                <w:kern w:val="24"/>
              </w:rPr>
              <w:t>n</w:t>
            </w:r>
            <w:r w:rsidR="00085F82" w:rsidRPr="00F4461B">
              <w:rPr>
                <w:rFonts w:eastAsia="Times New Roman" w:cstheme="minorHAnsi"/>
                <w:kern w:val="24"/>
              </w:rPr>
              <w:t>ephrotoxicity [n (%)]</w:t>
            </w:r>
          </w:p>
        </w:tc>
        <w:tc>
          <w:tcPr>
            <w:tcW w:w="1530" w:type="dxa"/>
          </w:tcPr>
          <w:p w14:paraId="5109336A" w14:textId="273D7F6D" w:rsidR="00DB2ACE" w:rsidRPr="00F4461B" w:rsidRDefault="00DB2ACE" w:rsidP="005824E1">
            <w:pPr>
              <w:rPr>
                <w:rFonts w:eastAsia="Times New Roman" w:cstheme="minorHAnsi"/>
                <w:kern w:val="24"/>
              </w:rPr>
            </w:pPr>
            <w:r>
              <w:t>7 (13)</w:t>
            </w:r>
          </w:p>
        </w:tc>
        <w:tc>
          <w:tcPr>
            <w:tcW w:w="1800" w:type="dxa"/>
          </w:tcPr>
          <w:p w14:paraId="69064BF6" w14:textId="05DF475F" w:rsidR="00DB2ACE" w:rsidRPr="00F4461B" w:rsidRDefault="00DB2ACE" w:rsidP="00F4461B">
            <w:pPr>
              <w:rPr>
                <w:rFonts w:eastAsia="Times New Roman" w:cstheme="minorHAnsi"/>
              </w:rPr>
            </w:pPr>
            <w:r>
              <w:t>5 (10)</w:t>
            </w:r>
          </w:p>
        </w:tc>
        <w:tc>
          <w:tcPr>
            <w:tcW w:w="1103" w:type="dxa"/>
          </w:tcPr>
          <w:p w14:paraId="319D1022" w14:textId="29EADC12" w:rsidR="00DB2ACE" w:rsidRPr="00F4461B" w:rsidRDefault="00DB2ACE" w:rsidP="00F4461B">
            <w:pPr>
              <w:jc w:val="center"/>
              <w:rPr>
                <w:rFonts w:eastAsia="Times New Roman" w:cstheme="minorHAnsi"/>
                <w:kern w:val="24"/>
              </w:rPr>
            </w:pPr>
            <w:r>
              <w:t>0.763</w:t>
            </w:r>
          </w:p>
        </w:tc>
      </w:tr>
      <w:tr w:rsidR="00F4461B" w:rsidRPr="00F4461B" w14:paraId="73BA6401" w14:textId="77777777" w:rsidTr="006F4062">
        <w:trPr>
          <w:trHeight w:val="196"/>
        </w:trPr>
        <w:tc>
          <w:tcPr>
            <w:tcW w:w="5125" w:type="dxa"/>
          </w:tcPr>
          <w:p w14:paraId="718D1BA7" w14:textId="77777777" w:rsidR="00085F82" w:rsidRPr="00F4461B" w:rsidRDefault="00085F82" w:rsidP="005824E1">
            <w:pPr>
              <w:rPr>
                <w:rFonts w:eastAsia="Times New Roman" w:cstheme="minorHAnsi"/>
                <w:kern w:val="24"/>
              </w:rPr>
            </w:pPr>
            <w:r w:rsidRPr="00F4461B">
              <w:rPr>
                <w:rFonts w:eastAsia="Times New Roman" w:cstheme="minorHAnsi"/>
                <w:kern w:val="24"/>
              </w:rPr>
              <w:t>Steady state concentrations</w:t>
            </w:r>
          </w:p>
          <w:p w14:paraId="4D6AD8DE" w14:textId="515D6F12" w:rsidR="00085F82" w:rsidRPr="00F4461B" w:rsidRDefault="003E0D30" w:rsidP="005824E1">
            <w:pPr>
              <w:rPr>
                <w:rFonts w:eastAsia="Times New Roman" w:cstheme="minorHAnsi"/>
                <w:kern w:val="24"/>
              </w:rPr>
            </w:pPr>
            <w:r>
              <w:rPr>
                <w:rFonts w:eastAsia="Times New Roman" w:cstheme="minorHAnsi"/>
                <w:kern w:val="24"/>
              </w:rPr>
              <w:t xml:space="preserve">       </w:t>
            </w:r>
            <w:r w:rsidR="00085F82" w:rsidRPr="00F4461B">
              <w:rPr>
                <w:rFonts w:eastAsia="Times New Roman" w:cstheme="minorHAnsi"/>
                <w:kern w:val="24"/>
              </w:rPr>
              <w:t xml:space="preserve">Peak [mcg/mL; </w:t>
            </w:r>
            <w:r w:rsidR="004C26A1" w:rsidRPr="00F4461B">
              <w:rPr>
                <w:rFonts w:eastAsia="Times New Roman" w:cstheme="minorHAnsi"/>
                <w:kern w:val="24"/>
              </w:rPr>
              <w:t>median (IQR)]</w:t>
            </w:r>
          </w:p>
          <w:p w14:paraId="170E9897" w14:textId="2588CB6D" w:rsidR="00085F82" w:rsidRPr="00F4461B" w:rsidRDefault="003E0D30" w:rsidP="005824E1">
            <w:pPr>
              <w:rPr>
                <w:rFonts w:eastAsia="Times New Roman" w:cstheme="minorHAnsi"/>
                <w:kern w:val="24"/>
              </w:rPr>
            </w:pPr>
            <w:r>
              <w:rPr>
                <w:rFonts w:eastAsia="Times New Roman" w:cstheme="minorHAnsi"/>
                <w:kern w:val="24"/>
              </w:rPr>
              <w:t xml:space="preserve">       </w:t>
            </w:r>
            <w:r w:rsidR="00085F82" w:rsidRPr="00F4461B">
              <w:rPr>
                <w:rFonts w:eastAsia="Times New Roman" w:cstheme="minorHAnsi"/>
                <w:kern w:val="24"/>
              </w:rPr>
              <w:t>Trough [mcg/mL; median (IQR)]</w:t>
            </w:r>
          </w:p>
          <w:p w14:paraId="26008776" w14:textId="1FADEB69" w:rsidR="00085F82" w:rsidRPr="00F4461B" w:rsidRDefault="003E0D30" w:rsidP="005824E1">
            <w:pPr>
              <w:rPr>
                <w:rFonts w:eastAsia="Times New Roman" w:cstheme="minorHAnsi"/>
                <w:kern w:val="24"/>
              </w:rPr>
            </w:pPr>
            <w:r>
              <w:rPr>
                <w:rFonts w:eastAsia="Times New Roman" w:cstheme="minorHAnsi"/>
                <w:kern w:val="24"/>
              </w:rPr>
              <w:t xml:space="preserve">       </w:t>
            </w:r>
            <w:r w:rsidR="00085F82" w:rsidRPr="00F4461B">
              <w:rPr>
                <w:rFonts w:eastAsia="Times New Roman" w:cstheme="minorHAnsi"/>
                <w:kern w:val="24"/>
              </w:rPr>
              <w:t>AUC [mg*h/L; median (IQR)]</w:t>
            </w:r>
          </w:p>
        </w:tc>
        <w:tc>
          <w:tcPr>
            <w:tcW w:w="1530" w:type="dxa"/>
          </w:tcPr>
          <w:p w14:paraId="7D5992F4" w14:textId="77777777" w:rsidR="00085F82" w:rsidRPr="00F4461B" w:rsidRDefault="00085F82" w:rsidP="005824E1">
            <w:pPr>
              <w:rPr>
                <w:rFonts w:eastAsia="Times New Roman" w:cstheme="minorHAnsi"/>
                <w:kern w:val="24"/>
              </w:rPr>
            </w:pPr>
          </w:p>
          <w:p w14:paraId="706799B7" w14:textId="77777777" w:rsidR="00085F82" w:rsidRPr="00F4461B" w:rsidRDefault="00085F82" w:rsidP="005824E1">
            <w:pPr>
              <w:rPr>
                <w:rFonts w:eastAsia="Times New Roman" w:cstheme="minorHAnsi"/>
                <w:kern w:val="24"/>
              </w:rPr>
            </w:pPr>
            <w:r w:rsidRPr="00F4461B">
              <w:rPr>
                <w:rFonts w:eastAsia="Times New Roman" w:cstheme="minorHAnsi"/>
                <w:kern w:val="24"/>
              </w:rPr>
              <w:t>N/A</w:t>
            </w:r>
          </w:p>
          <w:p w14:paraId="51810414" w14:textId="6DF9CF12" w:rsidR="00085F82" w:rsidRPr="00F4461B" w:rsidRDefault="004C26A1" w:rsidP="005824E1">
            <w:pPr>
              <w:rPr>
                <w:rFonts w:eastAsia="Times New Roman" w:cstheme="minorHAnsi"/>
                <w:kern w:val="24"/>
              </w:rPr>
            </w:pPr>
            <w:r w:rsidRPr="00F4461B">
              <w:rPr>
                <w:rFonts w:eastAsia="Times New Roman" w:cstheme="minorHAnsi"/>
                <w:kern w:val="24"/>
              </w:rPr>
              <w:t>11.9 (7.4-16.3)</w:t>
            </w:r>
          </w:p>
          <w:p w14:paraId="5D86642E" w14:textId="77777777" w:rsidR="00085F82" w:rsidRPr="00F4461B" w:rsidRDefault="00085F82" w:rsidP="005824E1">
            <w:pPr>
              <w:rPr>
                <w:rFonts w:eastAsia="Times New Roman" w:cstheme="minorHAnsi"/>
                <w:kern w:val="24"/>
              </w:rPr>
            </w:pPr>
            <w:r w:rsidRPr="00F4461B">
              <w:rPr>
                <w:rFonts w:eastAsia="Times New Roman" w:cstheme="minorHAnsi"/>
                <w:kern w:val="24"/>
              </w:rPr>
              <w:t>N/A</w:t>
            </w:r>
          </w:p>
        </w:tc>
        <w:tc>
          <w:tcPr>
            <w:tcW w:w="1800" w:type="dxa"/>
          </w:tcPr>
          <w:p w14:paraId="07BE2EA7" w14:textId="77777777" w:rsidR="00085F82" w:rsidRPr="00F4461B" w:rsidRDefault="00085F82" w:rsidP="005824E1">
            <w:pPr>
              <w:rPr>
                <w:rFonts w:eastAsia="Times New Roman" w:cstheme="minorHAnsi"/>
                <w:kern w:val="24"/>
              </w:rPr>
            </w:pPr>
          </w:p>
          <w:p w14:paraId="26106C66" w14:textId="19749A17" w:rsidR="00085F82" w:rsidRPr="00F4461B" w:rsidRDefault="004C26A1" w:rsidP="005824E1">
            <w:pPr>
              <w:rPr>
                <w:rFonts w:eastAsia="Times New Roman" w:cstheme="minorHAnsi"/>
                <w:kern w:val="24"/>
              </w:rPr>
            </w:pPr>
            <w:r w:rsidRPr="00F4461B">
              <w:rPr>
                <w:rFonts w:eastAsia="Times New Roman" w:cstheme="minorHAnsi"/>
                <w:kern w:val="24"/>
              </w:rPr>
              <w:t>29</w:t>
            </w:r>
            <w:r w:rsidR="005E4708" w:rsidRPr="00F4461B">
              <w:rPr>
                <w:rFonts w:eastAsia="Times New Roman" w:cstheme="minorHAnsi"/>
                <w:kern w:val="24"/>
              </w:rPr>
              <w:t>.0</w:t>
            </w:r>
            <w:r w:rsidRPr="00F4461B">
              <w:rPr>
                <w:rFonts w:eastAsia="Times New Roman" w:cstheme="minorHAnsi"/>
                <w:kern w:val="24"/>
              </w:rPr>
              <w:t xml:space="preserve"> (24.8-34.4)</w:t>
            </w:r>
          </w:p>
          <w:p w14:paraId="5F1B5394" w14:textId="69C4450C" w:rsidR="00085F82" w:rsidRPr="00F4461B" w:rsidRDefault="005E4708" w:rsidP="005824E1">
            <w:pPr>
              <w:rPr>
                <w:rFonts w:eastAsia="Times New Roman" w:cstheme="minorHAnsi"/>
                <w:kern w:val="24"/>
              </w:rPr>
            </w:pPr>
            <w:r w:rsidRPr="00F4461B">
              <w:rPr>
                <w:rFonts w:eastAsia="Times New Roman" w:cstheme="minorHAnsi"/>
                <w:kern w:val="24"/>
              </w:rPr>
              <w:t>9.8 (6.6-13.0)</w:t>
            </w:r>
          </w:p>
          <w:p w14:paraId="36623C64" w14:textId="5AC3FC61" w:rsidR="00085F82" w:rsidRPr="00F4461B" w:rsidRDefault="00085F82" w:rsidP="005824E1">
            <w:pPr>
              <w:rPr>
                <w:rFonts w:eastAsia="Times New Roman" w:cstheme="minorHAnsi"/>
                <w:kern w:val="24"/>
              </w:rPr>
            </w:pPr>
            <w:r w:rsidRPr="00F4461B">
              <w:rPr>
                <w:rFonts w:eastAsia="Times New Roman" w:cstheme="minorHAnsi"/>
                <w:kern w:val="24"/>
              </w:rPr>
              <w:t>4</w:t>
            </w:r>
            <w:r w:rsidR="005E4708" w:rsidRPr="00F4461B">
              <w:rPr>
                <w:rFonts w:eastAsia="Times New Roman" w:cstheme="minorHAnsi"/>
                <w:kern w:val="24"/>
              </w:rPr>
              <w:t>23</w:t>
            </w:r>
            <w:r w:rsidRPr="00F4461B">
              <w:rPr>
                <w:rFonts w:eastAsia="Times New Roman" w:cstheme="minorHAnsi"/>
                <w:kern w:val="24"/>
              </w:rPr>
              <w:t xml:space="preserve"> (</w:t>
            </w:r>
            <w:r w:rsidR="005E4708" w:rsidRPr="00F4461B">
              <w:rPr>
                <w:rFonts w:eastAsia="Times New Roman" w:cstheme="minorHAnsi"/>
                <w:kern w:val="24"/>
              </w:rPr>
              <w:t>355-509)</w:t>
            </w:r>
          </w:p>
        </w:tc>
        <w:tc>
          <w:tcPr>
            <w:tcW w:w="1103" w:type="dxa"/>
          </w:tcPr>
          <w:p w14:paraId="71B3AA2F" w14:textId="77777777" w:rsidR="00085F82" w:rsidRPr="00F4461B" w:rsidRDefault="00085F82" w:rsidP="005824E1">
            <w:pPr>
              <w:jc w:val="center"/>
              <w:rPr>
                <w:rFonts w:eastAsia="Times New Roman" w:cstheme="minorHAnsi"/>
                <w:kern w:val="24"/>
                <w:highlight w:val="yellow"/>
              </w:rPr>
            </w:pPr>
          </w:p>
          <w:p w14:paraId="1494AF75" w14:textId="77777777" w:rsidR="00085F82" w:rsidRPr="00F4461B" w:rsidRDefault="00085F82" w:rsidP="005824E1">
            <w:pPr>
              <w:jc w:val="center"/>
              <w:rPr>
                <w:rFonts w:eastAsia="Times New Roman" w:cstheme="minorHAnsi"/>
                <w:kern w:val="24"/>
                <w:highlight w:val="yellow"/>
              </w:rPr>
            </w:pPr>
          </w:p>
          <w:p w14:paraId="271BE203" w14:textId="5B627061" w:rsidR="00085F82" w:rsidRPr="00F4461B" w:rsidRDefault="005E4708" w:rsidP="005824E1">
            <w:pPr>
              <w:jc w:val="center"/>
              <w:rPr>
                <w:rFonts w:eastAsia="Times New Roman" w:cstheme="minorHAnsi"/>
                <w:kern w:val="24"/>
                <w:highlight w:val="yellow"/>
              </w:rPr>
            </w:pPr>
            <w:r w:rsidRPr="00F4461B">
              <w:rPr>
                <w:rFonts w:eastAsia="Times New Roman" w:cstheme="minorHAnsi"/>
                <w:kern w:val="24"/>
              </w:rPr>
              <w:t>0.051</w:t>
            </w:r>
          </w:p>
        </w:tc>
      </w:tr>
      <w:tr w:rsidR="00F4461B" w:rsidRPr="00F4461B" w14:paraId="6BAA336D" w14:textId="77777777" w:rsidTr="006F4062">
        <w:trPr>
          <w:trHeight w:val="196"/>
        </w:trPr>
        <w:tc>
          <w:tcPr>
            <w:tcW w:w="5125" w:type="dxa"/>
          </w:tcPr>
          <w:p w14:paraId="509B6F2D" w14:textId="22EE3AC1" w:rsidR="00085F82" w:rsidRPr="00F4461B" w:rsidRDefault="00085F82" w:rsidP="005824E1">
            <w:pPr>
              <w:rPr>
                <w:rFonts w:eastAsia="Times New Roman" w:cstheme="minorHAnsi"/>
                <w:kern w:val="24"/>
              </w:rPr>
            </w:pPr>
            <w:r w:rsidRPr="00F4461B">
              <w:rPr>
                <w:rFonts w:eastAsia="Times New Roman" w:cstheme="minorHAnsi"/>
                <w:kern w:val="24"/>
              </w:rPr>
              <w:t>Achieved therapeutic target [n (%</w:t>
            </w:r>
            <w:proofErr w:type="gramStart"/>
            <w:r w:rsidR="0012354B" w:rsidRPr="00F4461B">
              <w:rPr>
                <w:rFonts w:eastAsia="Times New Roman" w:cstheme="minorHAnsi"/>
                <w:kern w:val="24"/>
              </w:rPr>
              <w:t>)]</w:t>
            </w:r>
            <w:r w:rsidR="008D6DB3">
              <w:rPr>
                <w:rFonts w:eastAsia="Times New Roman" w:cstheme="minorHAnsi"/>
                <w:kern w:val="24"/>
              </w:rPr>
              <w:t xml:space="preserve"> </w:t>
            </w:r>
            <w:r w:rsidR="008D6DB3" w:rsidRPr="00B82ABB">
              <w:rPr>
                <w:rFonts w:eastAsia="Times New Roman" w:cstheme="minorHAnsi"/>
                <w:color w:val="1C1D1E"/>
              </w:rPr>
              <w:t>‡</w:t>
            </w:r>
            <w:proofErr w:type="gramEnd"/>
          </w:p>
          <w:p w14:paraId="7604F214" w14:textId="6C85E576" w:rsidR="00085F82" w:rsidRPr="00F4461B" w:rsidRDefault="003E0D30" w:rsidP="005824E1">
            <w:pPr>
              <w:rPr>
                <w:rFonts w:eastAsia="Times New Roman" w:cstheme="minorHAnsi"/>
                <w:kern w:val="24"/>
              </w:rPr>
            </w:pPr>
            <w:r>
              <w:rPr>
                <w:rFonts w:eastAsia="Times New Roman" w:cstheme="minorHAnsi"/>
                <w:kern w:val="24"/>
              </w:rPr>
              <w:t xml:space="preserve">       </w:t>
            </w:r>
            <w:r w:rsidR="00085F82" w:rsidRPr="00F4461B">
              <w:rPr>
                <w:rFonts w:eastAsia="Times New Roman" w:cstheme="minorHAnsi"/>
                <w:kern w:val="24"/>
              </w:rPr>
              <w:t>Subtherapeutic</w:t>
            </w:r>
          </w:p>
          <w:p w14:paraId="36C7D636" w14:textId="0BF137BD" w:rsidR="00085F82" w:rsidRPr="00F4461B" w:rsidRDefault="003E0D30" w:rsidP="005824E1">
            <w:pPr>
              <w:rPr>
                <w:rFonts w:eastAsia="Times New Roman" w:cstheme="minorHAnsi"/>
                <w:kern w:val="24"/>
              </w:rPr>
            </w:pPr>
            <w:r>
              <w:rPr>
                <w:rFonts w:eastAsia="Times New Roman" w:cstheme="minorHAnsi"/>
                <w:kern w:val="24"/>
              </w:rPr>
              <w:t xml:space="preserve">       </w:t>
            </w:r>
            <w:r w:rsidR="00085F82" w:rsidRPr="00F4461B">
              <w:rPr>
                <w:rFonts w:eastAsia="Times New Roman" w:cstheme="minorHAnsi"/>
                <w:kern w:val="24"/>
              </w:rPr>
              <w:t xml:space="preserve">Supratherapeutic </w:t>
            </w:r>
          </w:p>
        </w:tc>
        <w:tc>
          <w:tcPr>
            <w:tcW w:w="1530" w:type="dxa"/>
          </w:tcPr>
          <w:p w14:paraId="2B71B3A7" w14:textId="0B71E605" w:rsidR="00085F82" w:rsidRPr="00F4461B" w:rsidRDefault="005E4708" w:rsidP="005824E1">
            <w:pPr>
              <w:rPr>
                <w:rFonts w:eastAsia="Times New Roman" w:cstheme="minorHAnsi"/>
                <w:kern w:val="24"/>
              </w:rPr>
            </w:pPr>
            <w:r w:rsidRPr="00F4461B">
              <w:rPr>
                <w:rFonts w:eastAsia="Times New Roman" w:cstheme="minorHAnsi"/>
                <w:kern w:val="24"/>
              </w:rPr>
              <w:t>24</w:t>
            </w:r>
            <w:r w:rsidR="00860637" w:rsidRPr="00F4461B">
              <w:rPr>
                <w:rFonts w:eastAsia="Times New Roman" w:cstheme="minorHAnsi"/>
                <w:kern w:val="24"/>
              </w:rPr>
              <w:t xml:space="preserve"> (44)</w:t>
            </w:r>
          </w:p>
          <w:p w14:paraId="4405E5EF" w14:textId="1D4DD4A4" w:rsidR="00085F82" w:rsidRPr="00F4461B" w:rsidRDefault="005E4708" w:rsidP="005824E1">
            <w:pPr>
              <w:rPr>
                <w:rFonts w:eastAsia="Times New Roman" w:cstheme="minorHAnsi"/>
                <w:kern w:val="24"/>
              </w:rPr>
            </w:pPr>
            <w:r w:rsidRPr="00F4461B">
              <w:rPr>
                <w:rFonts w:eastAsia="Times New Roman" w:cstheme="minorHAnsi"/>
                <w:kern w:val="24"/>
              </w:rPr>
              <w:t>23</w:t>
            </w:r>
            <w:r w:rsidR="00860637" w:rsidRPr="00F4461B">
              <w:rPr>
                <w:rFonts w:eastAsia="Times New Roman" w:cstheme="minorHAnsi"/>
                <w:kern w:val="24"/>
              </w:rPr>
              <w:t xml:space="preserve"> (42)</w:t>
            </w:r>
          </w:p>
          <w:p w14:paraId="3152DA9E" w14:textId="1D168348" w:rsidR="00085F82" w:rsidRPr="00F4461B" w:rsidRDefault="00860637" w:rsidP="005824E1">
            <w:pPr>
              <w:rPr>
                <w:rFonts w:eastAsia="Times New Roman" w:cstheme="minorHAnsi"/>
                <w:kern w:val="24"/>
              </w:rPr>
            </w:pPr>
            <w:r w:rsidRPr="00F4461B">
              <w:rPr>
                <w:rFonts w:eastAsia="Times New Roman" w:cstheme="minorHAnsi"/>
                <w:kern w:val="24"/>
              </w:rPr>
              <w:t>8 (14)</w:t>
            </w:r>
          </w:p>
        </w:tc>
        <w:tc>
          <w:tcPr>
            <w:tcW w:w="1800" w:type="dxa"/>
          </w:tcPr>
          <w:p w14:paraId="52999C3D" w14:textId="51C9B062" w:rsidR="00085F82" w:rsidRPr="00F4461B" w:rsidRDefault="005E4708" w:rsidP="005824E1">
            <w:pPr>
              <w:rPr>
                <w:rFonts w:eastAsia="Times New Roman" w:cstheme="minorHAnsi"/>
                <w:kern w:val="24"/>
              </w:rPr>
            </w:pPr>
            <w:r w:rsidRPr="00F4461B">
              <w:rPr>
                <w:rFonts w:eastAsia="Times New Roman" w:cstheme="minorHAnsi"/>
                <w:kern w:val="24"/>
              </w:rPr>
              <w:t>24</w:t>
            </w:r>
            <w:r w:rsidR="00860637" w:rsidRPr="00F4461B">
              <w:rPr>
                <w:rFonts w:eastAsia="Times New Roman" w:cstheme="minorHAnsi"/>
                <w:kern w:val="24"/>
              </w:rPr>
              <w:t xml:space="preserve"> (47)</w:t>
            </w:r>
          </w:p>
          <w:p w14:paraId="6A0BBCE1" w14:textId="08B03487" w:rsidR="00085F82" w:rsidRPr="00F4461B" w:rsidRDefault="005E4708" w:rsidP="005824E1">
            <w:pPr>
              <w:rPr>
                <w:rFonts w:eastAsia="Times New Roman" w:cstheme="minorHAnsi"/>
                <w:kern w:val="24"/>
              </w:rPr>
            </w:pPr>
            <w:r w:rsidRPr="0065752A">
              <w:rPr>
                <w:rFonts w:eastAsia="Times New Roman" w:cstheme="minorHAnsi"/>
                <w:kern w:val="24"/>
              </w:rPr>
              <w:t>20</w:t>
            </w:r>
            <w:r w:rsidR="00860637" w:rsidRPr="0065752A">
              <w:rPr>
                <w:rFonts w:eastAsia="Times New Roman" w:cstheme="minorHAnsi"/>
                <w:kern w:val="24"/>
              </w:rPr>
              <w:t xml:space="preserve"> (39)</w:t>
            </w:r>
          </w:p>
          <w:p w14:paraId="5F59F315" w14:textId="106638FC" w:rsidR="00085F82" w:rsidRPr="00F4461B" w:rsidRDefault="00860637" w:rsidP="005824E1">
            <w:pPr>
              <w:rPr>
                <w:rFonts w:eastAsia="Times New Roman" w:cstheme="minorHAnsi"/>
                <w:kern w:val="24"/>
              </w:rPr>
            </w:pPr>
            <w:r w:rsidRPr="00F4461B">
              <w:rPr>
                <w:rFonts w:eastAsia="Times New Roman" w:cstheme="minorHAnsi"/>
                <w:kern w:val="24"/>
              </w:rPr>
              <w:t>7 (14)</w:t>
            </w:r>
          </w:p>
        </w:tc>
        <w:tc>
          <w:tcPr>
            <w:tcW w:w="1103" w:type="dxa"/>
          </w:tcPr>
          <w:p w14:paraId="18CF4353" w14:textId="0D59C36C" w:rsidR="00085F82" w:rsidRPr="00F4461B" w:rsidRDefault="00085F82" w:rsidP="005824E1">
            <w:pPr>
              <w:jc w:val="center"/>
              <w:rPr>
                <w:rFonts w:eastAsia="Times New Roman" w:cstheme="minorHAnsi"/>
                <w:kern w:val="24"/>
              </w:rPr>
            </w:pPr>
            <w:r w:rsidRPr="00F4461B">
              <w:rPr>
                <w:rFonts w:eastAsia="Times New Roman" w:cstheme="minorHAnsi"/>
                <w:kern w:val="24"/>
              </w:rPr>
              <w:t>0.</w:t>
            </w:r>
            <w:r w:rsidR="005E4708" w:rsidRPr="00F4461B">
              <w:rPr>
                <w:rFonts w:eastAsia="Times New Roman" w:cstheme="minorHAnsi"/>
                <w:kern w:val="24"/>
              </w:rPr>
              <w:t>723</w:t>
            </w:r>
          </w:p>
          <w:p w14:paraId="625680B2" w14:textId="52EF8CB5" w:rsidR="00085F82" w:rsidRPr="00F4461B" w:rsidRDefault="00085F82" w:rsidP="005824E1">
            <w:pPr>
              <w:jc w:val="center"/>
              <w:rPr>
                <w:rFonts w:eastAsia="Times New Roman" w:cstheme="minorHAnsi"/>
                <w:kern w:val="24"/>
              </w:rPr>
            </w:pPr>
            <w:r w:rsidRPr="00F4461B">
              <w:rPr>
                <w:rFonts w:eastAsia="Times New Roman" w:cstheme="minorHAnsi"/>
                <w:kern w:val="24"/>
              </w:rPr>
              <w:t>0.</w:t>
            </w:r>
            <w:r w:rsidR="005E4708" w:rsidRPr="00F4461B">
              <w:rPr>
                <w:rFonts w:eastAsia="Times New Roman" w:cstheme="minorHAnsi"/>
                <w:kern w:val="24"/>
              </w:rPr>
              <w:t>785</w:t>
            </w:r>
          </w:p>
          <w:p w14:paraId="2B9419B0" w14:textId="6C6B43F6" w:rsidR="00085F82" w:rsidRPr="00F4461B" w:rsidRDefault="00860637" w:rsidP="005824E1">
            <w:pPr>
              <w:jc w:val="center"/>
              <w:rPr>
                <w:rFonts w:eastAsia="Times New Roman" w:cstheme="minorHAnsi"/>
                <w:kern w:val="24"/>
              </w:rPr>
            </w:pPr>
            <w:r w:rsidRPr="00F4461B">
              <w:rPr>
                <w:rFonts w:eastAsia="Times New Roman" w:cstheme="minorHAnsi"/>
                <w:kern w:val="24"/>
              </w:rPr>
              <w:t>0.904</w:t>
            </w:r>
          </w:p>
        </w:tc>
      </w:tr>
      <w:tr w:rsidR="00F4461B" w:rsidRPr="00F4461B" w14:paraId="595357B4" w14:textId="77777777" w:rsidTr="006F4062">
        <w:trPr>
          <w:trHeight w:val="287"/>
        </w:trPr>
        <w:tc>
          <w:tcPr>
            <w:tcW w:w="5125" w:type="dxa"/>
          </w:tcPr>
          <w:p w14:paraId="6B66E83D" w14:textId="53CC1CD9" w:rsidR="00085F82" w:rsidRPr="00F4461B" w:rsidRDefault="00EC61DE" w:rsidP="005824E1">
            <w:pPr>
              <w:rPr>
                <w:rFonts w:eastAsia="Times New Roman" w:cstheme="minorHAnsi"/>
                <w:kern w:val="24"/>
              </w:rPr>
            </w:pPr>
            <w:r>
              <w:rPr>
                <w:rFonts w:eastAsia="Times New Roman" w:cstheme="minorHAnsi"/>
                <w:kern w:val="24"/>
              </w:rPr>
              <w:t xml:space="preserve">Daily </w:t>
            </w:r>
            <w:r w:rsidR="002D5047" w:rsidRPr="00F4461B">
              <w:rPr>
                <w:rFonts w:eastAsia="Times New Roman" w:cstheme="minorHAnsi"/>
                <w:kern w:val="24"/>
              </w:rPr>
              <w:t xml:space="preserve">Vancomycin </w:t>
            </w:r>
            <w:r>
              <w:rPr>
                <w:rFonts w:eastAsia="Times New Roman" w:cstheme="minorHAnsi"/>
                <w:kern w:val="24"/>
              </w:rPr>
              <w:t xml:space="preserve">dose - </w:t>
            </w:r>
            <w:r w:rsidR="002D5047" w:rsidRPr="00F4461B">
              <w:rPr>
                <w:rFonts w:eastAsia="Times New Roman" w:cstheme="minorHAnsi"/>
                <w:kern w:val="24"/>
              </w:rPr>
              <w:t xml:space="preserve">mg/kg/day </w:t>
            </w:r>
            <w:r w:rsidR="00085F82" w:rsidRPr="00F4461B">
              <w:rPr>
                <w:rFonts w:eastAsia="Times New Roman" w:cstheme="minorHAnsi"/>
                <w:kern w:val="24"/>
              </w:rPr>
              <w:t xml:space="preserve">[mean ± </w:t>
            </w:r>
            <w:proofErr w:type="gramStart"/>
            <w:r w:rsidR="0012354B" w:rsidRPr="00F4461B">
              <w:rPr>
                <w:rFonts w:eastAsia="Times New Roman" w:cstheme="minorHAnsi"/>
                <w:kern w:val="24"/>
              </w:rPr>
              <w:t>SD]</w:t>
            </w:r>
            <w:r w:rsidR="0012354B">
              <w:rPr>
                <w:rFonts w:eastAsia="Times New Roman" w:cstheme="minorHAnsi"/>
                <w:kern w:val="24"/>
              </w:rPr>
              <w:t xml:space="preserve">  </w:t>
            </w:r>
            <w:r w:rsidR="003E0D30">
              <w:rPr>
                <w:rFonts w:eastAsia="Times New Roman" w:cstheme="minorHAnsi"/>
                <w:kern w:val="24"/>
              </w:rPr>
              <w:t xml:space="preserve"> </w:t>
            </w:r>
            <w:proofErr w:type="gramEnd"/>
            <w:r w:rsidR="003E0D30">
              <w:rPr>
                <w:rFonts w:eastAsia="Times New Roman" w:cstheme="minorHAnsi"/>
                <w:kern w:val="24"/>
              </w:rPr>
              <w:t xml:space="preserve"> </w:t>
            </w:r>
          </w:p>
        </w:tc>
        <w:tc>
          <w:tcPr>
            <w:tcW w:w="1530" w:type="dxa"/>
          </w:tcPr>
          <w:p w14:paraId="481B0052" w14:textId="1609381F" w:rsidR="00085F82" w:rsidRPr="00F4461B" w:rsidRDefault="002D5047" w:rsidP="00C44EB1">
            <w:pPr>
              <w:rPr>
                <w:rFonts w:eastAsia="Times New Roman" w:cstheme="minorHAnsi"/>
                <w:kern w:val="24"/>
              </w:rPr>
            </w:pPr>
            <w:r w:rsidRPr="00F4461B">
              <w:rPr>
                <w:rFonts w:eastAsia="Times New Roman" w:cstheme="minorHAnsi"/>
                <w:kern w:val="24"/>
              </w:rPr>
              <w:t>32.9 ± 10.8</w:t>
            </w:r>
            <w:r w:rsidR="00085F82" w:rsidRPr="00F4461B">
              <w:rPr>
                <w:rFonts w:eastAsia="Times New Roman" w:cstheme="minorHAnsi"/>
                <w:kern w:val="24"/>
              </w:rPr>
              <w:t xml:space="preserve"> </w:t>
            </w:r>
          </w:p>
        </w:tc>
        <w:tc>
          <w:tcPr>
            <w:tcW w:w="1800" w:type="dxa"/>
          </w:tcPr>
          <w:p w14:paraId="550B507E" w14:textId="508193A0" w:rsidR="00085F82" w:rsidRPr="00F4461B" w:rsidRDefault="002D5047" w:rsidP="005824E1">
            <w:pPr>
              <w:rPr>
                <w:rFonts w:eastAsia="Times New Roman" w:cstheme="minorHAnsi"/>
                <w:kern w:val="24"/>
              </w:rPr>
            </w:pPr>
            <w:r w:rsidRPr="00F4461B">
              <w:rPr>
                <w:rFonts w:eastAsia="Times New Roman" w:cstheme="minorHAnsi"/>
                <w:kern w:val="24"/>
              </w:rPr>
              <w:t>30.7 ± 9.3</w:t>
            </w:r>
          </w:p>
        </w:tc>
        <w:tc>
          <w:tcPr>
            <w:tcW w:w="1103" w:type="dxa"/>
          </w:tcPr>
          <w:p w14:paraId="19B895B1" w14:textId="78BC4057" w:rsidR="00085F82" w:rsidRPr="00F4461B" w:rsidRDefault="00C44EB1" w:rsidP="00C44EB1">
            <w:pPr>
              <w:jc w:val="center"/>
              <w:rPr>
                <w:rFonts w:eastAsia="Times New Roman" w:cstheme="minorHAnsi"/>
                <w:kern w:val="24"/>
              </w:rPr>
            </w:pPr>
            <w:r w:rsidRPr="00F4461B">
              <w:rPr>
                <w:rFonts w:eastAsia="Times New Roman" w:cstheme="minorHAnsi"/>
                <w:kern w:val="24"/>
              </w:rPr>
              <w:t>0.267</w:t>
            </w:r>
          </w:p>
        </w:tc>
      </w:tr>
      <w:tr w:rsidR="00F4461B" w:rsidRPr="00F4461B" w14:paraId="254FF3AA" w14:textId="77777777" w:rsidTr="006F4062">
        <w:trPr>
          <w:trHeight w:val="196"/>
        </w:trPr>
        <w:tc>
          <w:tcPr>
            <w:tcW w:w="5125" w:type="dxa"/>
          </w:tcPr>
          <w:p w14:paraId="767DC89A" w14:textId="48320BD0" w:rsidR="00085F82" w:rsidRPr="00F4461B" w:rsidRDefault="00085F82" w:rsidP="005824E1">
            <w:pPr>
              <w:rPr>
                <w:rFonts w:eastAsia="Times New Roman" w:cstheme="minorHAnsi"/>
                <w:kern w:val="24"/>
              </w:rPr>
            </w:pPr>
            <w:r w:rsidRPr="00F4461B">
              <w:rPr>
                <w:rFonts w:eastAsia="Times New Roman" w:cstheme="minorHAnsi"/>
                <w:kern w:val="24"/>
              </w:rPr>
              <w:t>Duration of vancomycin therapy [days; median (IQR)]</w:t>
            </w:r>
          </w:p>
        </w:tc>
        <w:tc>
          <w:tcPr>
            <w:tcW w:w="1530" w:type="dxa"/>
          </w:tcPr>
          <w:p w14:paraId="6B84FE1B" w14:textId="2616189D" w:rsidR="00085F82" w:rsidRPr="00F4461B" w:rsidRDefault="00C44EB1" w:rsidP="005824E1">
            <w:pPr>
              <w:rPr>
                <w:rFonts w:eastAsia="Times New Roman" w:cstheme="minorHAnsi"/>
                <w:kern w:val="24"/>
              </w:rPr>
            </w:pPr>
            <w:r w:rsidRPr="00F4461B">
              <w:rPr>
                <w:rFonts w:eastAsia="Times New Roman" w:cstheme="minorHAnsi"/>
                <w:kern w:val="24"/>
              </w:rPr>
              <w:t>16 (10-30)</w:t>
            </w:r>
          </w:p>
        </w:tc>
        <w:tc>
          <w:tcPr>
            <w:tcW w:w="1800" w:type="dxa"/>
          </w:tcPr>
          <w:p w14:paraId="140F3964" w14:textId="7628898C" w:rsidR="00085F82" w:rsidRPr="00F4461B" w:rsidRDefault="00C44EB1" w:rsidP="005824E1">
            <w:pPr>
              <w:rPr>
                <w:rFonts w:eastAsia="Times New Roman" w:cstheme="minorHAnsi"/>
                <w:kern w:val="24"/>
              </w:rPr>
            </w:pPr>
            <w:r w:rsidRPr="00F4461B">
              <w:rPr>
                <w:rFonts w:eastAsia="Times New Roman" w:cstheme="minorHAnsi"/>
                <w:kern w:val="24"/>
              </w:rPr>
              <w:t>16 (10-42)</w:t>
            </w:r>
          </w:p>
        </w:tc>
        <w:tc>
          <w:tcPr>
            <w:tcW w:w="1103" w:type="dxa"/>
          </w:tcPr>
          <w:p w14:paraId="148AA105" w14:textId="42E06911" w:rsidR="00085F82" w:rsidRPr="00F4461B" w:rsidRDefault="00C44EB1" w:rsidP="005824E1">
            <w:pPr>
              <w:jc w:val="center"/>
              <w:rPr>
                <w:rFonts w:eastAsia="Times New Roman" w:cstheme="minorHAnsi"/>
                <w:kern w:val="24"/>
              </w:rPr>
            </w:pPr>
            <w:r w:rsidRPr="00F4461B">
              <w:rPr>
                <w:rFonts w:eastAsia="Times New Roman" w:cstheme="minorHAnsi"/>
                <w:kern w:val="24"/>
              </w:rPr>
              <w:t>0.397</w:t>
            </w:r>
          </w:p>
        </w:tc>
      </w:tr>
      <w:tr w:rsidR="00F4461B" w:rsidRPr="00F4461B" w14:paraId="68EF2E3A" w14:textId="77777777" w:rsidTr="006F4062">
        <w:tblPrEx>
          <w:tblLook w:val="04A0" w:firstRow="1" w:lastRow="0" w:firstColumn="1" w:lastColumn="0" w:noHBand="0" w:noVBand="1"/>
        </w:tblPrEx>
        <w:trPr>
          <w:trHeight w:val="333"/>
        </w:trPr>
        <w:tc>
          <w:tcPr>
            <w:tcW w:w="5125" w:type="dxa"/>
            <w:hideMark/>
          </w:tcPr>
          <w:p w14:paraId="475533D7" w14:textId="51512D7A" w:rsidR="00085F82" w:rsidRPr="00F4461B" w:rsidRDefault="00085F82" w:rsidP="00C44EB1">
            <w:pPr>
              <w:rPr>
                <w:rFonts w:eastAsia="Times New Roman" w:cstheme="minorHAnsi"/>
              </w:rPr>
            </w:pPr>
            <w:r w:rsidRPr="00F4461B">
              <w:rPr>
                <w:rFonts w:eastAsia="Times New Roman" w:cstheme="minorHAnsi"/>
                <w:kern w:val="24"/>
              </w:rPr>
              <w:t>Length of hospital stay [days; median (IQR)]</w:t>
            </w:r>
          </w:p>
        </w:tc>
        <w:tc>
          <w:tcPr>
            <w:tcW w:w="1530" w:type="dxa"/>
            <w:hideMark/>
          </w:tcPr>
          <w:p w14:paraId="216B8489" w14:textId="0CD4D152" w:rsidR="00085F82" w:rsidRPr="00F4461B" w:rsidRDefault="00085F82" w:rsidP="00C44EB1">
            <w:pPr>
              <w:rPr>
                <w:rFonts w:eastAsia="Times New Roman" w:cstheme="minorHAnsi"/>
              </w:rPr>
            </w:pPr>
            <w:r w:rsidRPr="00F4461B">
              <w:rPr>
                <w:rFonts w:eastAsia="Times New Roman" w:cstheme="minorHAnsi"/>
              </w:rPr>
              <w:t>16 (</w:t>
            </w:r>
            <w:r w:rsidR="00C44EB1" w:rsidRPr="00F4461B">
              <w:rPr>
                <w:rFonts w:eastAsia="Times New Roman" w:cstheme="minorHAnsi"/>
              </w:rPr>
              <w:t>11-27)</w:t>
            </w:r>
          </w:p>
        </w:tc>
        <w:tc>
          <w:tcPr>
            <w:tcW w:w="1800" w:type="dxa"/>
            <w:hideMark/>
          </w:tcPr>
          <w:p w14:paraId="017B3686" w14:textId="3F2ACE09" w:rsidR="00085F82" w:rsidRPr="00F4461B" w:rsidRDefault="00085F82" w:rsidP="00C44EB1">
            <w:pPr>
              <w:rPr>
                <w:rFonts w:eastAsia="Times New Roman" w:cstheme="minorHAnsi"/>
              </w:rPr>
            </w:pPr>
            <w:r w:rsidRPr="00F4461B">
              <w:rPr>
                <w:rFonts w:eastAsia="Times New Roman" w:cstheme="minorHAnsi"/>
              </w:rPr>
              <w:t>13 (</w:t>
            </w:r>
            <w:r w:rsidR="00C44EB1" w:rsidRPr="00F4461B">
              <w:rPr>
                <w:rFonts w:eastAsia="Times New Roman" w:cstheme="minorHAnsi"/>
              </w:rPr>
              <w:t>9-24)</w:t>
            </w:r>
          </w:p>
        </w:tc>
        <w:tc>
          <w:tcPr>
            <w:tcW w:w="1103" w:type="dxa"/>
            <w:hideMark/>
          </w:tcPr>
          <w:p w14:paraId="3F77907F" w14:textId="6F727986" w:rsidR="00085F82" w:rsidRPr="00F4461B" w:rsidRDefault="00085F82" w:rsidP="00C44EB1">
            <w:pPr>
              <w:jc w:val="center"/>
              <w:rPr>
                <w:rFonts w:eastAsia="Times New Roman" w:cstheme="minorHAnsi"/>
              </w:rPr>
            </w:pPr>
            <w:r w:rsidRPr="00F4461B">
              <w:rPr>
                <w:rFonts w:eastAsia="Times New Roman" w:cstheme="minorHAnsi"/>
              </w:rPr>
              <w:t>0.2</w:t>
            </w:r>
            <w:r w:rsidR="00C44EB1" w:rsidRPr="00F4461B">
              <w:rPr>
                <w:rFonts w:eastAsia="Times New Roman" w:cstheme="minorHAnsi"/>
              </w:rPr>
              <w:t>60</w:t>
            </w:r>
          </w:p>
        </w:tc>
      </w:tr>
      <w:tr w:rsidR="00F4461B" w:rsidRPr="00F4461B" w14:paraId="79797FDE" w14:textId="77777777" w:rsidTr="006F4062">
        <w:trPr>
          <w:trHeight w:val="332"/>
        </w:trPr>
        <w:tc>
          <w:tcPr>
            <w:tcW w:w="5125" w:type="dxa"/>
            <w:hideMark/>
          </w:tcPr>
          <w:p w14:paraId="3ACD5BF6" w14:textId="300AE2B8" w:rsidR="00085F82" w:rsidRPr="00F4461B" w:rsidRDefault="00085F82" w:rsidP="005824E1">
            <w:pPr>
              <w:rPr>
                <w:rFonts w:eastAsia="Times New Roman" w:cstheme="minorHAnsi"/>
                <w:kern w:val="24"/>
              </w:rPr>
            </w:pPr>
            <w:r w:rsidRPr="00F4461B">
              <w:rPr>
                <w:rFonts w:eastAsia="Times New Roman" w:cstheme="minorHAnsi"/>
                <w:kern w:val="24"/>
              </w:rPr>
              <w:t>30-day infection-related readmission</w:t>
            </w:r>
            <w:r w:rsidR="00C663F8" w:rsidRPr="00F4461B">
              <w:rPr>
                <w:rFonts w:eastAsia="Times New Roman" w:cstheme="minorHAnsi"/>
                <w:kern w:val="24"/>
              </w:rPr>
              <w:t xml:space="preserve"> in survivors</w:t>
            </w:r>
            <w:r w:rsidRPr="00F4461B">
              <w:rPr>
                <w:rFonts w:eastAsia="Times New Roman" w:cstheme="minorHAnsi"/>
                <w:kern w:val="24"/>
              </w:rPr>
              <w:t xml:space="preserve"> [n (%)]</w:t>
            </w:r>
          </w:p>
        </w:tc>
        <w:tc>
          <w:tcPr>
            <w:tcW w:w="1530" w:type="dxa"/>
            <w:hideMark/>
          </w:tcPr>
          <w:p w14:paraId="734DADA0" w14:textId="30F4E71D" w:rsidR="00085F82" w:rsidRPr="00F4461B" w:rsidRDefault="00C663F8" w:rsidP="005824E1">
            <w:pPr>
              <w:rPr>
                <w:rFonts w:eastAsia="Times New Roman" w:cstheme="minorHAnsi"/>
              </w:rPr>
            </w:pPr>
            <w:r w:rsidRPr="00F4461B">
              <w:rPr>
                <w:rFonts w:eastAsia="Times New Roman" w:cstheme="minorHAnsi"/>
              </w:rPr>
              <w:t>9 (17)</w:t>
            </w:r>
          </w:p>
        </w:tc>
        <w:tc>
          <w:tcPr>
            <w:tcW w:w="1800" w:type="dxa"/>
            <w:hideMark/>
          </w:tcPr>
          <w:p w14:paraId="060ADB59" w14:textId="1CD3792E" w:rsidR="00085F82" w:rsidRPr="00F4461B" w:rsidRDefault="00C663F8" w:rsidP="005824E1">
            <w:pPr>
              <w:rPr>
                <w:rFonts w:eastAsia="Times New Roman" w:cstheme="minorHAnsi"/>
              </w:rPr>
            </w:pPr>
            <w:r w:rsidRPr="00F4461B">
              <w:rPr>
                <w:rFonts w:eastAsia="Times New Roman" w:cstheme="minorHAnsi"/>
              </w:rPr>
              <w:t>5 (10)</w:t>
            </w:r>
          </w:p>
        </w:tc>
        <w:tc>
          <w:tcPr>
            <w:tcW w:w="1103" w:type="dxa"/>
            <w:hideMark/>
          </w:tcPr>
          <w:p w14:paraId="698DA17F" w14:textId="4798B850" w:rsidR="00085F82" w:rsidRPr="00F4461B" w:rsidRDefault="009068E8" w:rsidP="005824E1">
            <w:pPr>
              <w:jc w:val="center"/>
              <w:rPr>
                <w:rFonts w:eastAsia="Times New Roman" w:cstheme="minorHAnsi"/>
              </w:rPr>
            </w:pPr>
            <w:r w:rsidRPr="00F4461B">
              <w:rPr>
                <w:rFonts w:eastAsia="Times New Roman" w:cstheme="minorHAnsi"/>
              </w:rPr>
              <w:t>0.398</w:t>
            </w:r>
          </w:p>
        </w:tc>
      </w:tr>
      <w:tr w:rsidR="00F4461B" w:rsidRPr="00F4461B" w14:paraId="270D8695" w14:textId="77777777" w:rsidTr="006F4062">
        <w:trPr>
          <w:trHeight w:val="196"/>
        </w:trPr>
        <w:tc>
          <w:tcPr>
            <w:tcW w:w="5125" w:type="dxa"/>
            <w:hideMark/>
          </w:tcPr>
          <w:p w14:paraId="452B55B8" w14:textId="77777777" w:rsidR="00085F82" w:rsidRPr="00F4461B" w:rsidRDefault="00085F82" w:rsidP="005824E1">
            <w:pPr>
              <w:rPr>
                <w:rFonts w:eastAsia="Times New Roman" w:cstheme="minorHAnsi"/>
              </w:rPr>
            </w:pPr>
            <w:r w:rsidRPr="00F4461B">
              <w:rPr>
                <w:rFonts w:eastAsia="Times New Roman" w:cstheme="minorHAnsi"/>
                <w:kern w:val="24"/>
              </w:rPr>
              <w:t>In-hospital mortality [n (%)]</w:t>
            </w:r>
          </w:p>
        </w:tc>
        <w:tc>
          <w:tcPr>
            <w:tcW w:w="1530" w:type="dxa"/>
            <w:hideMark/>
          </w:tcPr>
          <w:p w14:paraId="2A84473E" w14:textId="45D17CEC" w:rsidR="00085F82" w:rsidRPr="00F4461B" w:rsidRDefault="00085F82" w:rsidP="005824E1">
            <w:pPr>
              <w:rPr>
                <w:rFonts w:eastAsia="Times New Roman" w:cstheme="minorHAnsi"/>
              </w:rPr>
            </w:pPr>
            <w:r w:rsidRPr="00F4461B">
              <w:rPr>
                <w:rFonts w:eastAsia="Times New Roman" w:cstheme="minorHAnsi"/>
                <w:kern w:val="24"/>
              </w:rPr>
              <w:t xml:space="preserve">1 </w:t>
            </w:r>
            <w:r w:rsidR="009068E8" w:rsidRPr="00F4461B">
              <w:rPr>
                <w:rFonts w:eastAsia="Times New Roman" w:cstheme="minorHAnsi"/>
                <w:kern w:val="24"/>
              </w:rPr>
              <w:t>(2)</w:t>
            </w:r>
          </w:p>
        </w:tc>
        <w:tc>
          <w:tcPr>
            <w:tcW w:w="1800" w:type="dxa"/>
            <w:hideMark/>
          </w:tcPr>
          <w:p w14:paraId="2FADCF5F" w14:textId="33C18730" w:rsidR="00085F82" w:rsidRPr="00F4461B" w:rsidRDefault="009068E8" w:rsidP="005824E1">
            <w:pPr>
              <w:rPr>
                <w:rFonts w:eastAsia="Times New Roman" w:cstheme="minorHAnsi"/>
              </w:rPr>
            </w:pPr>
            <w:r w:rsidRPr="00F4461B">
              <w:rPr>
                <w:rFonts w:eastAsia="Times New Roman" w:cstheme="minorHAnsi"/>
              </w:rPr>
              <w:t>2 (4)</w:t>
            </w:r>
          </w:p>
        </w:tc>
        <w:tc>
          <w:tcPr>
            <w:tcW w:w="1103" w:type="dxa"/>
            <w:hideMark/>
          </w:tcPr>
          <w:p w14:paraId="39F92BAE" w14:textId="287A9BC0" w:rsidR="00085F82" w:rsidRPr="00F4461B" w:rsidRDefault="009068E8" w:rsidP="005824E1">
            <w:pPr>
              <w:jc w:val="center"/>
              <w:rPr>
                <w:rFonts w:eastAsia="Times New Roman" w:cstheme="minorHAnsi"/>
              </w:rPr>
            </w:pPr>
            <w:r w:rsidRPr="00F4461B">
              <w:rPr>
                <w:rFonts w:eastAsia="Times New Roman" w:cstheme="minorHAnsi"/>
              </w:rPr>
              <w:t>0.607</w:t>
            </w:r>
          </w:p>
        </w:tc>
      </w:tr>
    </w:tbl>
    <w:p w14:paraId="4CF0C9D6" w14:textId="77777777" w:rsidR="00085F82" w:rsidRPr="00F4461B" w:rsidRDefault="00085F82" w:rsidP="00085F82">
      <w:pPr>
        <w:spacing w:after="0" w:line="240" w:lineRule="auto"/>
        <w:rPr>
          <w:rFonts w:cstheme="minorHAnsi"/>
        </w:rPr>
      </w:pPr>
      <w:r w:rsidRPr="00F4461B">
        <w:rPr>
          <w:rFonts w:cstheme="minorHAnsi"/>
        </w:rPr>
        <w:t>Abbreviations: AGD – AUC-guided dosing; AUC – area under the concentration-time curve; IQR – interquartile range; N/A – not applicable; SD – standard deviation; TGD – trough-guided dosing</w:t>
      </w:r>
    </w:p>
    <w:p w14:paraId="4C7BEA10" w14:textId="086C54DD" w:rsidR="00085F82" w:rsidRPr="00F4461B" w:rsidRDefault="008D6DB3" w:rsidP="00085F82">
      <w:pPr>
        <w:spacing w:after="0" w:line="240" w:lineRule="auto"/>
        <w:rPr>
          <w:rFonts w:cstheme="minorHAnsi"/>
        </w:rPr>
      </w:pPr>
      <w:r w:rsidRPr="00B82ABB">
        <w:rPr>
          <w:rFonts w:eastAsia="Times New Roman" w:cstheme="minorHAnsi"/>
          <w:color w:val="1C1D1E"/>
        </w:rPr>
        <w:t>‡</w:t>
      </w:r>
      <w:r w:rsidR="00085F82" w:rsidRPr="00F4461B">
        <w:rPr>
          <w:rFonts w:cstheme="minorHAnsi"/>
        </w:rPr>
        <w:t xml:space="preserve"> Therapeutic target defined as trough within 10-20 mcg/mL for TGD and AUC</w:t>
      </w:r>
      <w:r w:rsidR="00B5327D">
        <w:rPr>
          <w:rFonts w:cstheme="minorHAnsi"/>
        </w:rPr>
        <w:t>/MIC</w:t>
      </w:r>
      <w:r w:rsidR="00085F82" w:rsidRPr="00F4461B">
        <w:rPr>
          <w:rFonts w:cstheme="minorHAnsi"/>
        </w:rPr>
        <w:t xml:space="preserve"> within 400-600 mg*h/L for AGD</w:t>
      </w:r>
    </w:p>
    <w:bookmarkEnd w:id="33"/>
    <w:p w14:paraId="6EF049B4" w14:textId="77777777" w:rsidR="000E4A43" w:rsidRPr="00085F82" w:rsidRDefault="000E4A43" w:rsidP="004B294B">
      <w:pPr>
        <w:spacing w:after="0" w:line="240" w:lineRule="auto"/>
        <w:rPr>
          <w:rFonts w:cstheme="minorHAnsi"/>
          <w:color w:val="0070C0"/>
        </w:rPr>
      </w:pPr>
    </w:p>
    <w:bookmarkEnd w:id="32"/>
    <w:p w14:paraId="361D352F" w14:textId="2E349EB0" w:rsidR="005905D0" w:rsidRDefault="005905D0" w:rsidP="00C46573">
      <w:pPr>
        <w:rPr>
          <w:color w:val="0070C0"/>
        </w:rPr>
      </w:pPr>
    </w:p>
    <w:sectPr w:rsidR="005905D0" w:rsidSect="00287F0B">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64A4F" w14:textId="77777777" w:rsidR="00AF41CB" w:rsidRDefault="00AF41CB" w:rsidP="005D4723">
      <w:pPr>
        <w:spacing w:after="0" w:line="240" w:lineRule="auto"/>
      </w:pPr>
      <w:r>
        <w:separator/>
      </w:r>
    </w:p>
  </w:endnote>
  <w:endnote w:type="continuationSeparator" w:id="0">
    <w:p w14:paraId="4BC2C4D5" w14:textId="77777777" w:rsidR="00AF41CB" w:rsidRDefault="00AF41CB" w:rsidP="005D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44F86" w14:textId="2B50BB3E" w:rsidR="005824E1" w:rsidRDefault="005824E1">
    <w:pPr>
      <w:pStyle w:val="Footer"/>
      <w:jc w:val="right"/>
    </w:pPr>
    <w:r>
      <w:t xml:space="preserve">Page </w:t>
    </w:r>
    <w:sdt>
      <w:sdtPr>
        <w:id w:val="18738841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19</w:t>
        </w:r>
        <w:r>
          <w:rPr>
            <w:noProof/>
          </w:rPr>
          <w:fldChar w:fldCharType="end"/>
        </w:r>
      </w:sdtContent>
    </w:sdt>
  </w:p>
  <w:p w14:paraId="74771FDF" w14:textId="77777777" w:rsidR="005824E1" w:rsidRDefault="005824E1" w:rsidP="005D47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55D0D" w14:textId="77777777" w:rsidR="00AF41CB" w:rsidRDefault="00AF41CB" w:rsidP="005D4723">
      <w:pPr>
        <w:spacing w:after="0" w:line="240" w:lineRule="auto"/>
      </w:pPr>
      <w:r>
        <w:separator/>
      </w:r>
    </w:p>
  </w:footnote>
  <w:footnote w:type="continuationSeparator" w:id="0">
    <w:p w14:paraId="0DBB0687" w14:textId="77777777" w:rsidR="00AF41CB" w:rsidRDefault="00AF41CB" w:rsidP="005D4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CC4"/>
    <w:multiLevelType w:val="hybridMultilevel"/>
    <w:tmpl w:val="0E1234A0"/>
    <w:lvl w:ilvl="0" w:tplc="B6A096D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3434C"/>
    <w:multiLevelType w:val="hybridMultilevel"/>
    <w:tmpl w:val="B1326F5C"/>
    <w:lvl w:ilvl="0" w:tplc="5010E22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B3E75"/>
    <w:multiLevelType w:val="hybridMultilevel"/>
    <w:tmpl w:val="C1B2800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15:restartNumberingAfterBreak="0">
    <w:nsid w:val="1BE12C39"/>
    <w:multiLevelType w:val="hybridMultilevel"/>
    <w:tmpl w:val="1802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D4D3A"/>
    <w:multiLevelType w:val="hybridMultilevel"/>
    <w:tmpl w:val="18025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FF2D99"/>
    <w:multiLevelType w:val="hybridMultilevel"/>
    <w:tmpl w:val="F4029B8C"/>
    <w:lvl w:ilvl="0" w:tplc="DFE28E98">
      <w:start w:val="3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1506B"/>
    <w:multiLevelType w:val="hybridMultilevel"/>
    <w:tmpl w:val="E0689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41273"/>
    <w:multiLevelType w:val="hybridMultilevel"/>
    <w:tmpl w:val="184C8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95F7D"/>
    <w:multiLevelType w:val="hybridMultilevel"/>
    <w:tmpl w:val="DAC68C92"/>
    <w:lvl w:ilvl="0" w:tplc="6F105824">
      <w:start w:val="19"/>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70A73"/>
    <w:multiLevelType w:val="multilevel"/>
    <w:tmpl w:val="1B4C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E1552"/>
    <w:multiLevelType w:val="hybridMultilevel"/>
    <w:tmpl w:val="EEBC2BCA"/>
    <w:lvl w:ilvl="0" w:tplc="E59AE51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4416C"/>
    <w:multiLevelType w:val="hybridMultilevel"/>
    <w:tmpl w:val="2A58CF70"/>
    <w:lvl w:ilvl="0" w:tplc="850A62C4">
      <w:start w:val="1"/>
      <w:numFmt w:val="decimal"/>
      <w:lvlText w:val="%1."/>
      <w:lvlJc w:val="left"/>
      <w:pPr>
        <w:tabs>
          <w:tab w:val="num" w:pos="720"/>
        </w:tabs>
        <w:ind w:left="720" w:hanging="360"/>
      </w:pPr>
    </w:lvl>
    <w:lvl w:ilvl="1" w:tplc="65E2F7D8" w:tentative="1">
      <w:start w:val="1"/>
      <w:numFmt w:val="decimal"/>
      <w:lvlText w:val="%2."/>
      <w:lvlJc w:val="left"/>
      <w:pPr>
        <w:tabs>
          <w:tab w:val="num" w:pos="1440"/>
        </w:tabs>
        <w:ind w:left="1440" w:hanging="360"/>
      </w:pPr>
    </w:lvl>
    <w:lvl w:ilvl="2" w:tplc="D94CB0E8" w:tentative="1">
      <w:start w:val="1"/>
      <w:numFmt w:val="decimal"/>
      <w:lvlText w:val="%3."/>
      <w:lvlJc w:val="left"/>
      <w:pPr>
        <w:tabs>
          <w:tab w:val="num" w:pos="2160"/>
        </w:tabs>
        <w:ind w:left="2160" w:hanging="360"/>
      </w:pPr>
    </w:lvl>
    <w:lvl w:ilvl="3" w:tplc="57E09F36" w:tentative="1">
      <w:start w:val="1"/>
      <w:numFmt w:val="decimal"/>
      <w:lvlText w:val="%4."/>
      <w:lvlJc w:val="left"/>
      <w:pPr>
        <w:tabs>
          <w:tab w:val="num" w:pos="2880"/>
        </w:tabs>
        <w:ind w:left="2880" w:hanging="360"/>
      </w:pPr>
    </w:lvl>
    <w:lvl w:ilvl="4" w:tplc="5776E088" w:tentative="1">
      <w:start w:val="1"/>
      <w:numFmt w:val="decimal"/>
      <w:lvlText w:val="%5."/>
      <w:lvlJc w:val="left"/>
      <w:pPr>
        <w:tabs>
          <w:tab w:val="num" w:pos="3600"/>
        </w:tabs>
        <w:ind w:left="3600" w:hanging="360"/>
      </w:pPr>
    </w:lvl>
    <w:lvl w:ilvl="5" w:tplc="81D2DDCC" w:tentative="1">
      <w:start w:val="1"/>
      <w:numFmt w:val="decimal"/>
      <w:lvlText w:val="%6."/>
      <w:lvlJc w:val="left"/>
      <w:pPr>
        <w:tabs>
          <w:tab w:val="num" w:pos="4320"/>
        </w:tabs>
        <w:ind w:left="4320" w:hanging="360"/>
      </w:pPr>
    </w:lvl>
    <w:lvl w:ilvl="6" w:tplc="968E6088" w:tentative="1">
      <w:start w:val="1"/>
      <w:numFmt w:val="decimal"/>
      <w:lvlText w:val="%7."/>
      <w:lvlJc w:val="left"/>
      <w:pPr>
        <w:tabs>
          <w:tab w:val="num" w:pos="5040"/>
        </w:tabs>
        <w:ind w:left="5040" w:hanging="360"/>
      </w:pPr>
    </w:lvl>
    <w:lvl w:ilvl="7" w:tplc="D21E7FA6" w:tentative="1">
      <w:start w:val="1"/>
      <w:numFmt w:val="decimal"/>
      <w:lvlText w:val="%8."/>
      <w:lvlJc w:val="left"/>
      <w:pPr>
        <w:tabs>
          <w:tab w:val="num" w:pos="5760"/>
        </w:tabs>
        <w:ind w:left="5760" w:hanging="360"/>
      </w:pPr>
    </w:lvl>
    <w:lvl w:ilvl="8" w:tplc="5FC6A13C" w:tentative="1">
      <w:start w:val="1"/>
      <w:numFmt w:val="decimal"/>
      <w:lvlText w:val="%9."/>
      <w:lvlJc w:val="left"/>
      <w:pPr>
        <w:tabs>
          <w:tab w:val="num" w:pos="6480"/>
        </w:tabs>
        <w:ind w:left="6480" w:hanging="360"/>
      </w:pPr>
    </w:lvl>
  </w:abstractNum>
  <w:abstractNum w:abstractNumId="12" w15:restartNumberingAfterBreak="0">
    <w:nsid w:val="5FCC6982"/>
    <w:multiLevelType w:val="hybridMultilevel"/>
    <w:tmpl w:val="368C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C76C4"/>
    <w:multiLevelType w:val="hybridMultilevel"/>
    <w:tmpl w:val="E954F350"/>
    <w:lvl w:ilvl="0" w:tplc="68DC5D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14FCA"/>
    <w:multiLevelType w:val="hybridMultilevel"/>
    <w:tmpl w:val="EA78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D6B15"/>
    <w:multiLevelType w:val="hybridMultilevel"/>
    <w:tmpl w:val="AC9669F8"/>
    <w:lvl w:ilvl="0" w:tplc="B29A4DF8">
      <w:start w:val="1"/>
      <w:numFmt w:val="decimal"/>
      <w:lvlText w:val="%1."/>
      <w:lvlJc w:val="left"/>
      <w:pPr>
        <w:tabs>
          <w:tab w:val="num" w:pos="720"/>
        </w:tabs>
        <w:ind w:left="720" w:hanging="360"/>
      </w:pPr>
    </w:lvl>
    <w:lvl w:ilvl="1" w:tplc="91363F80" w:tentative="1">
      <w:start w:val="1"/>
      <w:numFmt w:val="decimal"/>
      <w:lvlText w:val="%2."/>
      <w:lvlJc w:val="left"/>
      <w:pPr>
        <w:tabs>
          <w:tab w:val="num" w:pos="1440"/>
        </w:tabs>
        <w:ind w:left="1440" w:hanging="360"/>
      </w:pPr>
    </w:lvl>
    <w:lvl w:ilvl="2" w:tplc="98789A18" w:tentative="1">
      <w:start w:val="1"/>
      <w:numFmt w:val="decimal"/>
      <w:lvlText w:val="%3."/>
      <w:lvlJc w:val="left"/>
      <w:pPr>
        <w:tabs>
          <w:tab w:val="num" w:pos="2160"/>
        </w:tabs>
        <w:ind w:left="2160" w:hanging="360"/>
      </w:pPr>
    </w:lvl>
    <w:lvl w:ilvl="3" w:tplc="03AE9F0C" w:tentative="1">
      <w:start w:val="1"/>
      <w:numFmt w:val="decimal"/>
      <w:lvlText w:val="%4."/>
      <w:lvlJc w:val="left"/>
      <w:pPr>
        <w:tabs>
          <w:tab w:val="num" w:pos="2880"/>
        </w:tabs>
        <w:ind w:left="2880" w:hanging="360"/>
      </w:pPr>
    </w:lvl>
    <w:lvl w:ilvl="4" w:tplc="12D82884" w:tentative="1">
      <w:start w:val="1"/>
      <w:numFmt w:val="decimal"/>
      <w:lvlText w:val="%5."/>
      <w:lvlJc w:val="left"/>
      <w:pPr>
        <w:tabs>
          <w:tab w:val="num" w:pos="3600"/>
        </w:tabs>
        <w:ind w:left="3600" w:hanging="360"/>
      </w:pPr>
    </w:lvl>
    <w:lvl w:ilvl="5" w:tplc="DC006442" w:tentative="1">
      <w:start w:val="1"/>
      <w:numFmt w:val="decimal"/>
      <w:lvlText w:val="%6."/>
      <w:lvlJc w:val="left"/>
      <w:pPr>
        <w:tabs>
          <w:tab w:val="num" w:pos="4320"/>
        </w:tabs>
        <w:ind w:left="4320" w:hanging="360"/>
      </w:pPr>
    </w:lvl>
    <w:lvl w:ilvl="6" w:tplc="B6F69A90" w:tentative="1">
      <w:start w:val="1"/>
      <w:numFmt w:val="decimal"/>
      <w:lvlText w:val="%7."/>
      <w:lvlJc w:val="left"/>
      <w:pPr>
        <w:tabs>
          <w:tab w:val="num" w:pos="5040"/>
        </w:tabs>
        <w:ind w:left="5040" w:hanging="360"/>
      </w:pPr>
    </w:lvl>
    <w:lvl w:ilvl="7" w:tplc="F1388458" w:tentative="1">
      <w:start w:val="1"/>
      <w:numFmt w:val="decimal"/>
      <w:lvlText w:val="%8."/>
      <w:lvlJc w:val="left"/>
      <w:pPr>
        <w:tabs>
          <w:tab w:val="num" w:pos="5760"/>
        </w:tabs>
        <w:ind w:left="5760" w:hanging="360"/>
      </w:pPr>
    </w:lvl>
    <w:lvl w:ilvl="8" w:tplc="82043222" w:tentative="1">
      <w:start w:val="1"/>
      <w:numFmt w:val="decimal"/>
      <w:lvlText w:val="%9."/>
      <w:lvlJc w:val="left"/>
      <w:pPr>
        <w:tabs>
          <w:tab w:val="num" w:pos="6480"/>
        </w:tabs>
        <w:ind w:left="6480" w:hanging="360"/>
      </w:pPr>
    </w:lvl>
  </w:abstractNum>
  <w:abstractNum w:abstractNumId="16" w15:restartNumberingAfterBreak="0">
    <w:nsid w:val="7F5B2A76"/>
    <w:multiLevelType w:val="hybridMultilevel"/>
    <w:tmpl w:val="1802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703554">
    <w:abstractNumId w:val="13"/>
  </w:num>
  <w:num w:numId="2" w16cid:durableId="891581147">
    <w:abstractNumId w:val="7"/>
  </w:num>
  <w:num w:numId="3" w16cid:durableId="562831827">
    <w:abstractNumId w:val="6"/>
  </w:num>
  <w:num w:numId="4" w16cid:durableId="1800685645">
    <w:abstractNumId w:val="5"/>
  </w:num>
  <w:num w:numId="5" w16cid:durableId="1153109124">
    <w:abstractNumId w:val="14"/>
  </w:num>
  <w:num w:numId="6" w16cid:durableId="1266498672">
    <w:abstractNumId w:val="8"/>
  </w:num>
  <w:num w:numId="7" w16cid:durableId="99692715">
    <w:abstractNumId w:val="3"/>
  </w:num>
  <w:num w:numId="8" w16cid:durableId="1405057685">
    <w:abstractNumId w:val="1"/>
  </w:num>
  <w:num w:numId="9" w16cid:durableId="1811677333">
    <w:abstractNumId w:val="16"/>
  </w:num>
  <w:num w:numId="10" w16cid:durableId="131212219">
    <w:abstractNumId w:val="11"/>
  </w:num>
  <w:num w:numId="11" w16cid:durableId="2137987195">
    <w:abstractNumId w:val="15"/>
  </w:num>
  <w:num w:numId="12" w16cid:durableId="398091350">
    <w:abstractNumId w:val="12"/>
  </w:num>
  <w:num w:numId="13" w16cid:durableId="1193688709">
    <w:abstractNumId w:val="4"/>
  </w:num>
  <w:num w:numId="14" w16cid:durableId="1144127520">
    <w:abstractNumId w:val="0"/>
  </w:num>
  <w:num w:numId="15" w16cid:durableId="887955934">
    <w:abstractNumId w:val="10"/>
  </w:num>
  <w:num w:numId="16" w16cid:durableId="1309093787">
    <w:abstractNumId w:val="9"/>
  </w:num>
  <w:num w:numId="17" w16cid:durableId="17304971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on Erdman">
    <w15:presenceInfo w15:providerId="AD" w15:userId="S::serdman@purdue.edu::913b3458-602a-4386-acbc-a93d44b439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A63"/>
    <w:rsid w:val="000020B6"/>
    <w:rsid w:val="000027D4"/>
    <w:rsid w:val="0000752A"/>
    <w:rsid w:val="00013F02"/>
    <w:rsid w:val="000157BD"/>
    <w:rsid w:val="00017820"/>
    <w:rsid w:val="0002613D"/>
    <w:rsid w:val="00032126"/>
    <w:rsid w:val="00032392"/>
    <w:rsid w:val="0003272B"/>
    <w:rsid w:val="000337F8"/>
    <w:rsid w:val="00034501"/>
    <w:rsid w:val="000345C1"/>
    <w:rsid w:val="00035174"/>
    <w:rsid w:val="000404F6"/>
    <w:rsid w:val="00041337"/>
    <w:rsid w:val="00043ADA"/>
    <w:rsid w:val="00047BA0"/>
    <w:rsid w:val="00047EFD"/>
    <w:rsid w:val="00050037"/>
    <w:rsid w:val="00050BEE"/>
    <w:rsid w:val="00053CC1"/>
    <w:rsid w:val="00054042"/>
    <w:rsid w:val="00054212"/>
    <w:rsid w:val="00060072"/>
    <w:rsid w:val="0006047E"/>
    <w:rsid w:val="00062EDC"/>
    <w:rsid w:val="00067706"/>
    <w:rsid w:val="00071F9E"/>
    <w:rsid w:val="00073B14"/>
    <w:rsid w:val="000740C4"/>
    <w:rsid w:val="00075DEC"/>
    <w:rsid w:val="00076ADF"/>
    <w:rsid w:val="00077CFF"/>
    <w:rsid w:val="00081C7B"/>
    <w:rsid w:val="0008410D"/>
    <w:rsid w:val="00085F82"/>
    <w:rsid w:val="000900DE"/>
    <w:rsid w:val="00091BEB"/>
    <w:rsid w:val="00092F67"/>
    <w:rsid w:val="0009482D"/>
    <w:rsid w:val="00097015"/>
    <w:rsid w:val="000A2146"/>
    <w:rsid w:val="000A2693"/>
    <w:rsid w:val="000A3018"/>
    <w:rsid w:val="000A3AA9"/>
    <w:rsid w:val="000A7E0A"/>
    <w:rsid w:val="000B06F0"/>
    <w:rsid w:val="000B4B60"/>
    <w:rsid w:val="000B7220"/>
    <w:rsid w:val="000C024B"/>
    <w:rsid w:val="000C1E3E"/>
    <w:rsid w:val="000C5AD1"/>
    <w:rsid w:val="000C792B"/>
    <w:rsid w:val="000D3E1F"/>
    <w:rsid w:val="000D68A7"/>
    <w:rsid w:val="000D76F6"/>
    <w:rsid w:val="000D7F1F"/>
    <w:rsid w:val="000E18C9"/>
    <w:rsid w:val="000E1B8A"/>
    <w:rsid w:val="000E27BB"/>
    <w:rsid w:val="000E32E4"/>
    <w:rsid w:val="000E4A43"/>
    <w:rsid w:val="000F05EF"/>
    <w:rsid w:val="000F21EE"/>
    <w:rsid w:val="000F220C"/>
    <w:rsid w:val="000F2E69"/>
    <w:rsid w:val="000F5DF8"/>
    <w:rsid w:val="000F5FFB"/>
    <w:rsid w:val="000F6756"/>
    <w:rsid w:val="000F7926"/>
    <w:rsid w:val="00100801"/>
    <w:rsid w:val="001071ED"/>
    <w:rsid w:val="00110201"/>
    <w:rsid w:val="00117179"/>
    <w:rsid w:val="0012354B"/>
    <w:rsid w:val="00123696"/>
    <w:rsid w:val="00123EB3"/>
    <w:rsid w:val="00124790"/>
    <w:rsid w:val="00124BF8"/>
    <w:rsid w:val="0012529A"/>
    <w:rsid w:val="00126BCF"/>
    <w:rsid w:val="00132184"/>
    <w:rsid w:val="001354CE"/>
    <w:rsid w:val="00135690"/>
    <w:rsid w:val="00141DFB"/>
    <w:rsid w:val="00144B82"/>
    <w:rsid w:val="00144DCC"/>
    <w:rsid w:val="0014662A"/>
    <w:rsid w:val="0014670F"/>
    <w:rsid w:val="00146974"/>
    <w:rsid w:val="001475A4"/>
    <w:rsid w:val="001510E4"/>
    <w:rsid w:val="00151FBA"/>
    <w:rsid w:val="00153B70"/>
    <w:rsid w:val="00153F51"/>
    <w:rsid w:val="00154F22"/>
    <w:rsid w:val="00160124"/>
    <w:rsid w:val="00164911"/>
    <w:rsid w:val="00165835"/>
    <w:rsid w:val="001723CD"/>
    <w:rsid w:val="00172B42"/>
    <w:rsid w:val="00181974"/>
    <w:rsid w:val="00182922"/>
    <w:rsid w:val="00183199"/>
    <w:rsid w:val="00192160"/>
    <w:rsid w:val="00192E77"/>
    <w:rsid w:val="00193DFA"/>
    <w:rsid w:val="00194E7F"/>
    <w:rsid w:val="001A0B53"/>
    <w:rsid w:val="001A256A"/>
    <w:rsid w:val="001A3F1B"/>
    <w:rsid w:val="001A41C4"/>
    <w:rsid w:val="001A5F6C"/>
    <w:rsid w:val="001A608F"/>
    <w:rsid w:val="001A6414"/>
    <w:rsid w:val="001B38A7"/>
    <w:rsid w:val="001C4CB1"/>
    <w:rsid w:val="001C55C3"/>
    <w:rsid w:val="001C7D20"/>
    <w:rsid w:val="001D201E"/>
    <w:rsid w:val="001D23AE"/>
    <w:rsid w:val="001D4616"/>
    <w:rsid w:val="001D5BD1"/>
    <w:rsid w:val="001D7A97"/>
    <w:rsid w:val="001E6B79"/>
    <w:rsid w:val="001E7CB6"/>
    <w:rsid w:val="001F0351"/>
    <w:rsid w:val="001F230B"/>
    <w:rsid w:val="001F3B79"/>
    <w:rsid w:val="001F54E7"/>
    <w:rsid w:val="001F7B59"/>
    <w:rsid w:val="001F7BD2"/>
    <w:rsid w:val="00200ADA"/>
    <w:rsid w:val="002011A7"/>
    <w:rsid w:val="00205C5F"/>
    <w:rsid w:val="00207566"/>
    <w:rsid w:val="00210F57"/>
    <w:rsid w:val="00212488"/>
    <w:rsid w:val="00220A42"/>
    <w:rsid w:val="00221EDF"/>
    <w:rsid w:val="00224B66"/>
    <w:rsid w:val="002262AD"/>
    <w:rsid w:val="00226CA9"/>
    <w:rsid w:val="0023463E"/>
    <w:rsid w:val="00237C8F"/>
    <w:rsid w:val="00244373"/>
    <w:rsid w:val="002503BA"/>
    <w:rsid w:val="00250AEE"/>
    <w:rsid w:val="002524D8"/>
    <w:rsid w:val="0025262B"/>
    <w:rsid w:val="002537B8"/>
    <w:rsid w:val="00254D27"/>
    <w:rsid w:val="002551D3"/>
    <w:rsid w:val="00257377"/>
    <w:rsid w:val="00257A53"/>
    <w:rsid w:val="00257C99"/>
    <w:rsid w:val="00257E70"/>
    <w:rsid w:val="0026029B"/>
    <w:rsid w:val="00261AF7"/>
    <w:rsid w:val="00265A7D"/>
    <w:rsid w:val="00266E9B"/>
    <w:rsid w:val="00270017"/>
    <w:rsid w:val="00277076"/>
    <w:rsid w:val="00277FB7"/>
    <w:rsid w:val="00281872"/>
    <w:rsid w:val="00285513"/>
    <w:rsid w:val="002877C3"/>
    <w:rsid w:val="00287BC9"/>
    <w:rsid w:val="00287F0B"/>
    <w:rsid w:val="00291A77"/>
    <w:rsid w:val="002927C2"/>
    <w:rsid w:val="0029360D"/>
    <w:rsid w:val="00295D3F"/>
    <w:rsid w:val="00296459"/>
    <w:rsid w:val="002974EA"/>
    <w:rsid w:val="00297529"/>
    <w:rsid w:val="002A0FC3"/>
    <w:rsid w:val="002A1B76"/>
    <w:rsid w:val="002A27BB"/>
    <w:rsid w:val="002A354C"/>
    <w:rsid w:val="002B5ED4"/>
    <w:rsid w:val="002C1FB4"/>
    <w:rsid w:val="002C2B69"/>
    <w:rsid w:val="002C3407"/>
    <w:rsid w:val="002D5047"/>
    <w:rsid w:val="002D5FDB"/>
    <w:rsid w:val="002D66A6"/>
    <w:rsid w:val="002E2053"/>
    <w:rsid w:val="002E347D"/>
    <w:rsid w:val="002E5D98"/>
    <w:rsid w:val="002E5E90"/>
    <w:rsid w:val="002E6463"/>
    <w:rsid w:val="002E6ED4"/>
    <w:rsid w:val="002F0DD7"/>
    <w:rsid w:val="002F1EC5"/>
    <w:rsid w:val="002F5536"/>
    <w:rsid w:val="002F7A05"/>
    <w:rsid w:val="003043B2"/>
    <w:rsid w:val="00306BDA"/>
    <w:rsid w:val="003136D5"/>
    <w:rsid w:val="00313D55"/>
    <w:rsid w:val="00313E55"/>
    <w:rsid w:val="00315F47"/>
    <w:rsid w:val="003170D8"/>
    <w:rsid w:val="0032038C"/>
    <w:rsid w:val="003207EC"/>
    <w:rsid w:val="00320833"/>
    <w:rsid w:val="00324A3E"/>
    <w:rsid w:val="003266DA"/>
    <w:rsid w:val="00326A94"/>
    <w:rsid w:val="00327C9D"/>
    <w:rsid w:val="00332383"/>
    <w:rsid w:val="003324A0"/>
    <w:rsid w:val="00334F7C"/>
    <w:rsid w:val="00336E70"/>
    <w:rsid w:val="00337799"/>
    <w:rsid w:val="0034067D"/>
    <w:rsid w:val="0034075C"/>
    <w:rsid w:val="00342CF3"/>
    <w:rsid w:val="00343964"/>
    <w:rsid w:val="00346A6C"/>
    <w:rsid w:val="00347C08"/>
    <w:rsid w:val="00353990"/>
    <w:rsid w:val="003610C7"/>
    <w:rsid w:val="0036378F"/>
    <w:rsid w:val="00367C50"/>
    <w:rsid w:val="003718C3"/>
    <w:rsid w:val="003724E5"/>
    <w:rsid w:val="003727EE"/>
    <w:rsid w:val="00373D4D"/>
    <w:rsid w:val="003756FD"/>
    <w:rsid w:val="003757B3"/>
    <w:rsid w:val="0037588E"/>
    <w:rsid w:val="00380833"/>
    <w:rsid w:val="003808AA"/>
    <w:rsid w:val="003842B1"/>
    <w:rsid w:val="0038562F"/>
    <w:rsid w:val="003869D6"/>
    <w:rsid w:val="00386BF4"/>
    <w:rsid w:val="003959E1"/>
    <w:rsid w:val="00395B24"/>
    <w:rsid w:val="00396D6E"/>
    <w:rsid w:val="0039735E"/>
    <w:rsid w:val="003A0C2F"/>
    <w:rsid w:val="003A28AC"/>
    <w:rsid w:val="003A3A5B"/>
    <w:rsid w:val="003A5253"/>
    <w:rsid w:val="003A5C3B"/>
    <w:rsid w:val="003A6CA8"/>
    <w:rsid w:val="003B0D84"/>
    <w:rsid w:val="003B103A"/>
    <w:rsid w:val="003B1182"/>
    <w:rsid w:val="003B454A"/>
    <w:rsid w:val="003B4829"/>
    <w:rsid w:val="003B6D37"/>
    <w:rsid w:val="003C25CC"/>
    <w:rsid w:val="003C3B68"/>
    <w:rsid w:val="003C4F4E"/>
    <w:rsid w:val="003C74F6"/>
    <w:rsid w:val="003D2138"/>
    <w:rsid w:val="003E0567"/>
    <w:rsid w:val="003E0D30"/>
    <w:rsid w:val="003E1FDA"/>
    <w:rsid w:val="003E5126"/>
    <w:rsid w:val="003E6407"/>
    <w:rsid w:val="003E64F6"/>
    <w:rsid w:val="003F1CF2"/>
    <w:rsid w:val="003F1F78"/>
    <w:rsid w:val="003F39C0"/>
    <w:rsid w:val="003F486A"/>
    <w:rsid w:val="003F6641"/>
    <w:rsid w:val="00401FB2"/>
    <w:rsid w:val="00403F77"/>
    <w:rsid w:val="004118B9"/>
    <w:rsid w:val="0041527E"/>
    <w:rsid w:val="0041712B"/>
    <w:rsid w:val="00417270"/>
    <w:rsid w:val="0042333E"/>
    <w:rsid w:val="004235BF"/>
    <w:rsid w:val="00425608"/>
    <w:rsid w:val="0042583D"/>
    <w:rsid w:val="00430F3D"/>
    <w:rsid w:val="004318A5"/>
    <w:rsid w:val="00432662"/>
    <w:rsid w:val="00436791"/>
    <w:rsid w:val="00440573"/>
    <w:rsid w:val="0044057D"/>
    <w:rsid w:val="00442553"/>
    <w:rsid w:val="00442ED3"/>
    <w:rsid w:val="00446221"/>
    <w:rsid w:val="004466F4"/>
    <w:rsid w:val="0044673D"/>
    <w:rsid w:val="004476EC"/>
    <w:rsid w:val="00447ADA"/>
    <w:rsid w:val="0045056A"/>
    <w:rsid w:val="004508EF"/>
    <w:rsid w:val="00452631"/>
    <w:rsid w:val="00456D75"/>
    <w:rsid w:val="0045769F"/>
    <w:rsid w:val="0046591F"/>
    <w:rsid w:val="004662BF"/>
    <w:rsid w:val="00467E6A"/>
    <w:rsid w:val="00473B30"/>
    <w:rsid w:val="004742C6"/>
    <w:rsid w:val="00474A9D"/>
    <w:rsid w:val="004767BE"/>
    <w:rsid w:val="00477A8E"/>
    <w:rsid w:val="004806B5"/>
    <w:rsid w:val="00483F75"/>
    <w:rsid w:val="00485126"/>
    <w:rsid w:val="004853DC"/>
    <w:rsid w:val="0048565F"/>
    <w:rsid w:val="004A4C14"/>
    <w:rsid w:val="004A578A"/>
    <w:rsid w:val="004A57C9"/>
    <w:rsid w:val="004A5A8F"/>
    <w:rsid w:val="004A6C85"/>
    <w:rsid w:val="004A79C3"/>
    <w:rsid w:val="004B294B"/>
    <w:rsid w:val="004B2BA1"/>
    <w:rsid w:val="004B5F37"/>
    <w:rsid w:val="004C0C42"/>
    <w:rsid w:val="004C1D39"/>
    <w:rsid w:val="004C26A1"/>
    <w:rsid w:val="004C2BDD"/>
    <w:rsid w:val="004C666A"/>
    <w:rsid w:val="004C7C78"/>
    <w:rsid w:val="004D083D"/>
    <w:rsid w:val="004D65A1"/>
    <w:rsid w:val="004E1F75"/>
    <w:rsid w:val="004E3829"/>
    <w:rsid w:val="004F274A"/>
    <w:rsid w:val="004F3562"/>
    <w:rsid w:val="004F4ED1"/>
    <w:rsid w:val="004F5315"/>
    <w:rsid w:val="004F78D6"/>
    <w:rsid w:val="00500051"/>
    <w:rsid w:val="00501B98"/>
    <w:rsid w:val="0050434D"/>
    <w:rsid w:val="005054E9"/>
    <w:rsid w:val="005068CC"/>
    <w:rsid w:val="0051374B"/>
    <w:rsid w:val="00513E22"/>
    <w:rsid w:val="00514CE0"/>
    <w:rsid w:val="00516C08"/>
    <w:rsid w:val="00517910"/>
    <w:rsid w:val="0052488C"/>
    <w:rsid w:val="005274ED"/>
    <w:rsid w:val="00527A57"/>
    <w:rsid w:val="005342E4"/>
    <w:rsid w:val="005374DA"/>
    <w:rsid w:val="00540FC3"/>
    <w:rsid w:val="005418DA"/>
    <w:rsid w:val="00543471"/>
    <w:rsid w:val="00544B34"/>
    <w:rsid w:val="00544F1B"/>
    <w:rsid w:val="00545A3C"/>
    <w:rsid w:val="00552A29"/>
    <w:rsid w:val="005532F0"/>
    <w:rsid w:val="00553982"/>
    <w:rsid w:val="00553FAB"/>
    <w:rsid w:val="005616FA"/>
    <w:rsid w:val="005657B1"/>
    <w:rsid w:val="005668AB"/>
    <w:rsid w:val="00571137"/>
    <w:rsid w:val="005731D8"/>
    <w:rsid w:val="005733EE"/>
    <w:rsid w:val="0058054B"/>
    <w:rsid w:val="00580D87"/>
    <w:rsid w:val="00581A37"/>
    <w:rsid w:val="005824E1"/>
    <w:rsid w:val="0058344B"/>
    <w:rsid w:val="0058427A"/>
    <w:rsid w:val="00584F5F"/>
    <w:rsid w:val="00585DE4"/>
    <w:rsid w:val="00586746"/>
    <w:rsid w:val="00587F04"/>
    <w:rsid w:val="005905D0"/>
    <w:rsid w:val="00590651"/>
    <w:rsid w:val="00593C49"/>
    <w:rsid w:val="00594293"/>
    <w:rsid w:val="00595580"/>
    <w:rsid w:val="00595E87"/>
    <w:rsid w:val="0059667D"/>
    <w:rsid w:val="005A0E3C"/>
    <w:rsid w:val="005A1DCC"/>
    <w:rsid w:val="005A63B3"/>
    <w:rsid w:val="005A6D01"/>
    <w:rsid w:val="005B0345"/>
    <w:rsid w:val="005B3BA0"/>
    <w:rsid w:val="005B411C"/>
    <w:rsid w:val="005B6C5B"/>
    <w:rsid w:val="005C1F8B"/>
    <w:rsid w:val="005C34C3"/>
    <w:rsid w:val="005D0893"/>
    <w:rsid w:val="005D3C8C"/>
    <w:rsid w:val="005D4723"/>
    <w:rsid w:val="005D6609"/>
    <w:rsid w:val="005E0B56"/>
    <w:rsid w:val="005E0DDB"/>
    <w:rsid w:val="005E2C97"/>
    <w:rsid w:val="005E2D0C"/>
    <w:rsid w:val="005E31CB"/>
    <w:rsid w:val="005E3C02"/>
    <w:rsid w:val="005E4708"/>
    <w:rsid w:val="005E74DA"/>
    <w:rsid w:val="005F1244"/>
    <w:rsid w:val="005F129A"/>
    <w:rsid w:val="005F1BE2"/>
    <w:rsid w:val="00600743"/>
    <w:rsid w:val="00601479"/>
    <w:rsid w:val="00604749"/>
    <w:rsid w:val="00605F73"/>
    <w:rsid w:val="0061043E"/>
    <w:rsid w:val="00612781"/>
    <w:rsid w:val="00612B6F"/>
    <w:rsid w:val="006149FE"/>
    <w:rsid w:val="00616B0D"/>
    <w:rsid w:val="00617175"/>
    <w:rsid w:val="00617662"/>
    <w:rsid w:val="00621CCF"/>
    <w:rsid w:val="00622EBB"/>
    <w:rsid w:val="00623314"/>
    <w:rsid w:val="00623DA4"/>
    <w:rsid w:val="00631ADE"/>
    <w:rsid w:val="00633F7B"/>
    <w:rsid w:val="00635AEB"/>
    <w:rsid w:val="00646ADC"/>
    <w:rsid w:val="0065020E"/>
    <w:rsid w:val="006522A8"/>
    <w:rsid w:val="00652CF9"/>
    <w:rsid w:val="00655802"/>
    <w:rsid w:val="00655AEF"/>
    <w:rsid w:val="00655C86"/>
    <w:rsid w:val="0065611C"/>
    <w:rsid w:val="0065752A"/>
    <w:rsid w:val="00657A63"/>
    <w:rsid w:val="006605B7"/>
    <w:rsid w:val="00661053"/>
    <w:rsid w:val="00661319"/>
    <w:rsid w:val="00662CA7"/>
    <w:rsid w:val="00664784"/>
    <w:rsid w:val="00664DDB"/>
    <w:rsid w:val="00675479"/>
    <w:rsid w:val="006813A0"/>
    <w:rsid w:val="00681ABC"/>
    <w:rsid w:val="0068649F"/>
    <w:rsid w:val="00686A9F"/>
    <w:rsid w:val="00694D29"/>
    <w:rsid w:val="00695D6D"/>
    <w:rsid w:val="006962EE"/>
    <w:rsid w:val="0069691F"/>
    <w:rsid w:val="006A0042"/>
    <w:rsid w:val="006A27B0"/>
    <w:rsid w:val="006A5184"/>
    <w:rsid w:val="006A69B6"/>
    <w:rsid w:val="006A6B3D"/>
    <w:rsid w:val="006B434D"/>
    <w:rsid w:val="006B43E6"/>
    <w:rsid w:val="006C0917"/>
    <w:rsid w:val="006C21C0"/>
    <w:rsid w:val="006C5F35"/>
    <w:rsid w:val="006C7FE0"/>
    <w:rsid w:val="006D08A7"/>
    <w:rsid w:val="006D2AAD"/>
    <w:rsid w:val="006D6461"/>
    <w:rsid w:val="006D7C61"/>
    <w:rsid w:val="006E182F"/>
    <w:rsid w:val="006E2043"/>
    <w:rsid w:val="006E2A57"/>
    <w:rsid w:val="006F2623"/>
    <w:rsid w:val="006F4062"/>
    <w:rsid w:val="006F6383"/>
    <w:rsid w:val="006F6BB8"/>
    <w:rsid w:val="006F6C65"/>
    <w:rsid w:val="00706EBE"/>
    <w:rsid w:val="00711096"/>
    <w:rsid w:val="00715DCB"/>
    <w:rsid w:val="007173F9"/>
    <w:rsid w:val="00717FBD"/>
    <w:rsid w:val="00722006"/>
    <w:rsid w:val="00724976"/>
    <w:rsid w:val="00724A26"/>
    <w:rsid w:val="00724FAD"/>
    <w:rsid w:val="00726A24"/>
    <w:rsid w:val="0072795B"/>
    <w:rsid w:val="00727E66"/>
    <w:rsid w:val="00733714"/>
    <w:rsid w:val="00740A43"/>
    <w:rsid w:val="00741750"/>
    <w:rsid w:val="007418A2"/>
    <w:rsid w:val="00742885"/>
    <w:rsid w:val="00742F04"/>
    <w:rsid w:val="007439E3"/>
    <w:rsid w:val="00744ABC"/>
    <w:rsid w:val="00746B43"/>
    <w:rsid w:val="0074707F"/>
    <w:rsid w:val="007476B5"/>
    <w:rsid w:val="007509CF"/>
    <w:rsid w:val="00752B2F"/>
    <w:rsid w:val="00755780"/>
    <w:rsid w:val="00756A27"/>
    <w:rsid w:val="00760783"/>
    <w:rsid w:val="007647C2"/>
    <w:rsid w:val="00766425"/>
    <w:rsid w:val="00772E3B"/>
    <w:rsid w:val="007752A0"/>
    <w:rsid w:val="00781306"/>
    <w:rsid w:val="00782467"/>
    <w:rsid w:val="00782632"/>
    <w:rsid w:val="00783F53"/>
    <w:rsid w:val="0078518F"/>
    <w:rsid w:val="00785458"/>
    <w:rsid w:val="007860E9"/>
    <w:rsid w:val="00790C3F"/>
    <w:rsid w:val="00790EDE"/>
    <w:rsid w:val="00792FB0"/>
    <w:rsid w:val="007968F3"/>
    <w:rsid w:val="007A05AF"/>
    <w:rsid w:val="007A1B3D"/>
    <w:rsid w:val="007A2F57"/>
    <w:rsid w:val="007A31C7"/>
    <w:rsid w:val="007A4345"/>
    <w:rsid w:val="007A556F"/>
    <w:rsid w:val="007A7449"/>
    <w:rsid w:val="007B00B7"/>
    <w:rsid w:val="007B066C"/>
    <w:rsid w:val="007B2AB9"/>
    <w:rsid w:val="007B3542"/>
    <w:rsid w:val="007B3886"/>
    <w:rsid w:val="007B3985"/>
    <w:rsid w:val="007B58CC"/>
    <w:rsid w:val="007C0FCE"/>
    <w:rsid w:val="007C1D3D"/>
    <w:rsid w:val="007C3397"/>
    <w:rsid w:val="007C682F"/>
    <w:rsid w:val="007C6E55"/>
    <w:rsid w:val="007D06E7"/>
    <w:rsid w:val="007D3AF6"/>
    <w:rsid w:val="007E2430"/>
    <w:rsid w:val="007E2D5A"/>
    <w:rsid w:val="007E5A3F"/>
    <w:rsid w:val="007E6638"/>
    <w:rsid w:val="007F04FD"/>
    <w:rsid w:val="007F09B6"/>
    <w:rsid w:val="007F202D"/>
    <w:rsid w:val="007F405A"/>
    <w:rsid w:val="007F6630"/>
    <w:rsid w:val="007F6B45"/>
    <w:rsid w:val="007F70F6"/>
    <w:rsid w:val="00800FAE"/>
    <w:rsid w:val="00810623"/>
    <w:rsid w:val="0081250A"/>
    <w:rsid w:val="008133D8"/>
    <w:rsid w:val="008140BF"/>
    <w:rsid w:val="00816D11"/>
    <w:rsid w:val="00820DB2"/>
    <w:rsid w:val="00822461"/>
    <w:rsid w:val="00825968"/>
    <w:rsid w:val="00830D4F"/>
    <w:rsid w:val="00833023"/>
    <w:rsid w:val="00834232"/>
    <w:rsid w:val="0084119F"/>
    <w:rsid w:val="00841C70"/>
    <w:rsid w:val="008429BB"/>
    <w:rsid w:val="00847BBA"/>
    <w:rsid w:val="00851C64"/>
    <w:rsid w:val="00852ABF"/>
    <w:rsid w:val="00852B4B"/>
    <w:rsid w:val="00853831"/>
    <w:rsid w:val="00854A65"/>
    <w:rsid w:val="008559B8"/>
    <w:rsid w:val="008567A4"/>
    <w:rsid w:val="0085690F"/>
    <w:rsid w:val="00856EA8"/>
    <w:rsid w:val="008573CD"/>
    <w:rsid w:val="00857B59"/>
    <w:rsid w:val="00860637"/>
    <w:rsid w:val="008609DB"/>
    <w:rsid w:val="00860E20"/>
    <w:rsid w:val="00861D68"/>
    <w:rsid w:val="008626A5"/>
    <w:rsid w:val="008654CC"/>
    <w:rsid w:val="0086662D"/>
    <w:rsid w:val="00866810"/>
    <w:rsid w:val="00872647"/>
    <w:rsid w:val="008741D2"/>
    <w:rsid w:val="0087600C"/>
    <w:rsid w:val="00876EFE"/>
    <w:rsid w:val="00877001"/>
    <w:rsid w:val="00880A79"/>
    <w:rsid w:val="008819F3"/>
    <w:rsid w:val="00883B8A"/>
    <w:rsid w:val="008859CD"/>
    <w:rsid w:val="00886194"/>
    <w:rsid w:val="0089312D"/>
    <w:rsid w:val="00893B15"/>
    <w:rsid w:val="0089536B"/>
    <w:rsid w:val="00895E83"/>
    <w:rsid w:val="00896C82"/>
    <w:rsid w:val="008A0B9F"/>
    <w:rsid w:val="008A362A"/>
    <w:rsid w:val="008B01C1"/>
    <w:rsid w:val="008B0A8C"/>
    <w:rsid w:val="008B2CF7"/>
    <w:rsid w:val="008B3090"/>
    <w:rsid w:val="008B376B"/>
    <w:rsid w:val="008B7D92"/>
    <w:rsid w:val="008C6103"/>
    <w:rsid w:val="008D1608"/>
    <w:rsid w:val="008D318E"/>
    <w:rsid w:val="008D4998"/>
    <w:rsid w:val="008D4ADE"/>
    <w:rsid w:val="008D6789"/>
    <w:rsid w:val="008D6DB3"/>
    <w:rsid w:val="008E2004"/>
    <w:rsid w:val="008E3032"/>
    <w:rsid w:val="008E3BAD"/>
    <w:rsid w:val="008E4097"/>
    <w:rsid w:val="008F5AC7"/>
    <w:rsid w:val="008F60D3"/>
    <w:rsid w:val="008F7717"/>
    <w:rsid w:val="009006EE"/>
    <w:rsid w:val="009023C8"/>
    <w:rsid w:val="009029EA"/>
    <w:rsid w:val="00904207"/>
    <w:rsid w:val="009068E8"/>
    <w:rsid w:val="009120D8"/>
    <w:rsid w:val="009173E0"/>
    <w:rsid w:val="00917CE5"/>
    <w:rsid w:val="00920578"/>
    <w:rsid w:val="009209B2"/>
    <w:rsid w:val="00920D37"/>
    <w:rsid w:val="00921AF0"/>
    <w:rsid w:val="00922017"/>
    <w:rsid w:val="009224E5"/>
    <w:rsid w:val="00922F4D"/>
    <w:rsid w:val="00927671"/>
    <w:rsid w:val="00930C9C"/>
    <w:rsid w:val="0093252C"/>
    <w:rsid w:val="00933D63"/>
    <w:rsid w:val="00940506"/>
    <w:rsid w:val="009405C9"/>
    <w:rsid w:val="009430E6"/>
    <w:rsid w:val="009433A8"/>
    <w:rsid w:val="009437FD"/>
    <w:rsid w:val="00943BD0"/>
    <w:rsid w:val="00945E33"/>
    <w:rsid w:val="00950ACA"/>
    <w:rsid w:val="00950F2E"/>
    <w:rsid w:val="00951F0C"/>
    <w:rsid w:val="0095290A"/>
    <w:rsid w:val="00954AFD"/>
    <w:rsid w:val="009573C3"/>
    <w:rsid w:val="00957FB5"/>
    <w:rsid w:val="0096006C"/>
    <w:rsid w:val="00960488"/>
    <w:rsid w:val="00960896"/>
    <w:rsid w:val="00964E2E"/>
    <w:rsid w:val="0096611A"/>
    <w:rsid w:val="009666EC"/>
    <w:rsid w:val="009672FA"/>
    <w:rsid w:val="00973C70"/>
    <w:rsid w:val="009740EC"/>
    <w:rsid w:val="00976CCD"/>
    <w:rsid w:val="009822D1"/>
    <w:rsid w:val="00982D01"/>
    <w:rsid w:val="00984696"/>
    <w:rsid w:val="009917F3"/>
    <w:rsid w:val="00993619"/>
    <w:rsid w:val="00994A13"/>
    <w:rsid w:val="00994CC8"/>
    <w:rsid w:val="009951EE"/>
    <w:rsid w:val="009A3016"/>
    <w:rsid w:val="009A50A3"/>
    <w:rsid w:val="009A5D1C"/>
    <w:rsid w:val="009A773A"/>
    <w:rsid w:val="009B0099"/>
    <w:rsid w:val="009B00E4"/>
    <w:rsid w:val="009B3CF9"/>
    <w:rsid w:val="009B4BA1"/>
    <w:rsid w:val="009B59AD"/>
    <w:rsid w:val="009C10F3"/>
    <w:rsid w:val="009C3ADB"/>
    <w:rsid w:val="009C4D39"/>
    <w:rsid w:val="009C50E6"/>
    <w:rsid w:val="009D134A"/>
    <w:rsid w:val="009D139E"/>
    <w:rsid w:val="009D413D"/>
    <w:rsid w:val="009D5B55"/>
    <w:rsid w:val="009E01E6"/>
    <w:rsid w:val="009E03C4"/>
    <w:rsid w:val="009E37BF"/>
    <w:rsid w:val="009E6484"/>
    <w:rsid w:val="009E6D3A"/>
    <w:rsid w:val="009E7E47"/>
    <w:rsid w:val="009F07B8"/>
    <w:rsid w:val="009F1830"/>
    <w:rsid w:val="009F1F8E"/>
    <w:rsid w:val="009F24E4"/>
    <w:rsid w:val="009F252B"/>
    <w:rsid w:val="009F3BAE"/>
    <w:rsid w:val="009F3E05"/>
    <w:rsid w:val="009F40DA"/>
    <w:rsid w:val="009F6C7C"/>
    <w:rsid w:val="00A004C1"/>
    <w:rsid w:val="00A01E13"/>
    <w:rsid w:val="00A02657"/>
    <w:rsid w:val="00A02B13"/>
    <w:rsid w:val="00A02B75"/>
    <w:rsid w:val="00A121E2"/>
    <w:rsid w:val="00A1551F"/>
    <w:rsid w:val="00A162FE"/>
    <w:rsid w:val="00A25EE9"/>
    <w:rsid w:val="00A270C0"/>
    <w:rsid w:val="00A305C7"/>
    <w:rsid w:val="00A43D54"/>
    <w:rsid w:val="00A468FE"/>
    <w:rsid w:val="00A47E65"/>
    <w:rsid w:val="00A54C9F"/>
    <w:rsid w:val="00A56F4A"/>
    <w:rsid w:val="00A61062"/>
    <w:rsid w:val="00A61494"/>
    <w:rsid w:val="00A7006D"/>
    <w:rsid w:val="00A711C4"/>
    <w:rsid w:val="00A715D9"/>
    <w:rsid w:val="00A76768"/>
    <w:rsid w:val="00A77576"/>
    <w:rsid w:val="00A77ACD"/>
    <w:rsid w:val="00A802EB"/>
    <w:rsid w:val="00A83394"/>
    <w:rsid w:val="00A834DD"/>
    <w:rsid w:val="00A8432A"/>
    <w:rsid w:val="00A859C9"/>
    <w:rsid w:val="00A85FE2"/>
    <w:rsid w:val="00A939CF"/>
    <w:rsid w:val="00A9561F"/>
    <w:rsid w:val="00A95D63"/>
    <w:rsid w:val="00A96C1B"/>
    <w:rsid w:val="00A96C9A"/>
    <w:rsid w:val="00A96CEB"/>
    <w:rsid w:val="00AA09C1"/>
    <w:rsid w:val="00AA1E45"/>
    <w:rsid w:val="00AA2F98"/>
    <w:rsid w:val="00AA7234"/>
    <w:rsid w:val="00AA74B2"/>
    <w:rsid w:val="00AB0201"/>
    <w:rsid w:val="00AB19CE"/>
    <w:rsid w:val="00AB617A"/>
    <w:rsid w:val="00AC476B"/>
    <w:rsid w:val="00AC4863"/>
    <w:rsid w:val="00AC5110"/>
    <w:rsid w:val="00AC76C7"/>
    <w:rsid w:val="00AD339F"/>
    <w:rsid w:val="00AE1AED"/>
    <w:rsid w:val="00AE2646"/>
    <w:rsid w:val="00AE3B1B"/>
    <w:rsid w:val="00AE5DD9"/>
    <w:rsid w:val="00AF19D9"/>
    <w:rsid w:val="00AF238B"/>
    <w:rsid w:val="00AF3916"/>
    <w:rsid w:val="00AF41CB"/>
    <w:rsid w:val="00AF5CEF"/>
    <w:rsid w:val="00AF65A5"/>
    <w:rsid w:val="00AF796A"/>
    <w:rsid w:val="00B03876"/>
    <w:rsid w:val="00B13530"/>
    <w:rsid w:val="00B15677"/>
    <w:rsid w:val="00B20B77"/>
    <w:rsid w:val="00B225CF"/>
    <w:rsid w:val="00B2340B"/>
    <w:rsid w:val="00B24778"/>
    <w:rsid w:val="00B27E72"/>
    <w:rsid w:val="00B33534"/>
    <w:rsid w:val="00B36E40"/>
    <w:rsid w:val="00B37135"/>
    <w:rsid w:val="00B40962"/>
    <w:rsid w:val="00B42355"/>
    <w:rsid w:val="00B4382E"/>
    <w:rsid w:val="00B4570C"/>
    <w:rsid w:val="00B45E39"/>
    <w:rsid w:val="00B5327D"/>
    <w:rsid w:val="00B53B55"/>
    <w:rsid w:val="00B55F88"/>
    <w:rsid w:val="00B60A87"/>
    <w:rsid w:val="00B60CBC"/>
    <w:rsid w:val="00B60F3D"/>
    <w:rsid w:val="00B63D48"/>
    <w:rsid w:val="00B647B3"/>
    <w:rsid w:val="00B6698A"/>
    <w:rsid w:val="00B6715A"/>
    <w:rsid w:val="00B67D96"/>
    <w:rsid w:val="00B707B2"/>
    <w:rsid w:val="00B7176C"/>
    <w:rsid w:val="00B729D2"/>
    <w:rsid w:val="00B75E40"/>
    <w:rsid w:val="00B769AA"/>
    <w:rsid w:val="00B77C6B"/>
    <w:rsid w:val="00B805EE"/>
    <w:rsid w:val="00B82ABB"/>
    <w:rsid w:val="00B92C6B"/>
    <w:rsid w:val="00B94ED0"/>
    <w:rsid w:val="00B97B66"/>
    <w:rsid w:val="00BA2353"/>
    <w:rsid w:val="00BA29D6"/>
    <w:rsid w:val="00BA333A"/>
    <w:rsid w:val="00BA3EC1"/>
    <w:rsid w:val="00BA534B"/>
    <w:rsid w:val="00BA56A9"/>
    <w:rsid w:val="00BA589D"/>
    <w:rsid w:val="00BA6886"/>
    <w:rsid w:val="00BA68F7"/>
    <w:rsid w:val="00BA6A37"/>
    <w:rsid w:val="00BA6B05"/>
    <w:rsid w:val="00BA7CD1"/>
    <w:rsid w:val="00BB14E2"/>
    <w:rsid w:val="00BB361B"/>
    <w:rsid w:val="00BB4EEA"/>
    <w:rsid w:val="00BC13E4"/>
    <w:rsid w:val="00BC48E9"/>
    <w:rsid w:val="00BC5BC5"/>
    <w:rsid w:val="00BC7C44"/>
    <w:rsid w:val="00BD3A7D"/>
    <w:rsid w:val="00BD4518"/>
    <w:rsid w:val="00BD564D"/>
    <w:rsid w:val="00BD6470"/>
    <w:rsid w:val="00BD65F7"/>
    <w:rsid w:val="00BD6ECB"/>
    <w:rsid w:val="00BE24C9"/>
    <w:rsid w:val="00BE38D3"/>
    <w:rsid w:val="00BE41A1"/>
    <w:rsid w:val="00BF661C"/>
    <w:rsid w:val="00BF792D"/>
    <w:rsid w:val="00BF7935"/>
    <w:rsid w:val="00C004BC"/>
    <w:rsid w:val="00C00D9D"/>
    <w:rsid w:val="00C00E4F"/>
    <w:rsid w:val="00C02C3E"/>
    <w:rsid w:val="00C04F5D"/>
    <w:rsid w:val="00C0535E"/>
    <w:rsid w:val="00C05419"/>
    <w:rsid w:val="00C06337"/>
    <w:rsid w:val="00C07A4F"/>
    <w:rsid w:val="00C108DF"/>
    <w:rsid w:val="00C119E4"/>
    <w:rsid w:val="00C1274C"/>
    <w:rsid w:val="00C14D5F"/>
    <w:rsid w:val="00C16E0F"/>
    <w:rsid w:val="00C1753C"/>
    <w:rsid w:val="00C17B05"/>
    <w:rsid w:val="00C2158D"/>
    <w:rsid w:val="00C21CDC"/>
    <w:rsid w:val="00C23D90"/>
    <w:rsid w:val="00C245B9"/>
    <w:rsid w:val="00C24DF2"/>
    <w:rsid w:val="00C25272"/>
    <w:rsid w:val="00C2530D"/>
    <w:rsid w:val="00C2629B"/>
    <w:rsid w:val="00C26F86"/>
    <w:rsid w:val="00C3090B"/>
    <w:rsid w:val="00C3249E"/>
    <w:rsid w:val="00C33889"/>
    <w:rsid w:val="00C34202"/>
    <w:rsid w:val="00C3596E"/>
    <w:rsid w:val="00C4081C"/>
    <w:rsid w:val="00C41522"/>
    <w:rsid w:val="00C43080"/>
    <w:rsid w:val="00C441B9"/>
    <w:rsid w:val="00C44EB1"/>
    <w:rsid w:val="00C46573"/>
    <w:rsid w:val="00C511D3"/>
    <w:rsid w:val="00C52C63"/>
    <w:rsid w:val="00C52F66"/>
    <w:rsid w:val="00C535F6"/>
    <w:rsid w:val="00C5508F"/>
    <w:rsid w:val="00C558B4"/>
    <w:rsid w:val="00C6217B"/>
    <w:rsid w:val="00C648BC"/>
    <w:rsid w:val="00C64F65"/>
    <w:rsid w:val="00C66269"/>
    <w:rsid w:val="00C663F8"/>
    <w:rsid w:val="00C71ABD"/>
    <w:rsid w:val="00C73035"/>
    <w:rsid w:val="00C7352F"/>
    <w:rsid w:val="00C737F4"/>
    <w:rsid w:val="00C743E9"/>
    <w:rsid w:val="00C7667E"/>
    <w:rsid w:val="00C77474"/>
    <w:rsid w:val="00C86295"/>
    <w:rsid w:val="00C93885"/>
    <w:rsid w:val="00C94121"/>
    <w:rsid w:val="00C9445B"/>
    <w:rsid w:val="00C96C23"/>
    <w:rsid w:val="00CA0504"/>
    <w:rsid w:val="00CA293B"/>
    <w:rsid w:val="00CA44BC"/>
    <w:rsid w:val="00CA471C"/>
    <w:rsid w:val="00CB2CF5"/>
    <w:rsid w:val="00CB54C4"/>
    <w:rsid w:val="00CC1E69"/>
    <w:rsid w:val="00CC2867"/>
    <w:rsid w:val="00CC3DD5"/>
    <w:rsid w:val="00CD59FE"/>
    <w:rsid w:val="00CE200A"/>
    <w:rsid w:val="00CE3E5A"/>
    <w:rsid w:val="00CF1B08"/>
    <w:rsid w:val="00CF2CDE"/>
    <w:rsid w:val="00CF75FF"/>
    <w:rsid w:val="00D01578"/>
    <w:rsid w:val="00D02AC2"/>
    <w:rsid w:val="00D030C5"/>
    <w:rsid w:val="00D03A1B"/>
    <w:rsid w:val="00D03EFB"/>
    <w:rsid w:val="00D04292"/>
    <w:rsid w:val="00D053AB"/>
    <w:rsid w:val="00D118C9"/>
    <w:rsid w:val="00D11B15"/>
    <w:rsid w:val="00D212BF"/>
    <w:rsid w:val="00D238DA"/>
    <w:rsid w:val="00D264A4"/>
    <w:rsid w:val="00D27A97"/>
    <w:rsid w:val="00D322D6"/>
    <w:rsid w:val="00D335D0"/>
    <w:rsid w:val="00D33992"/>
    <w:rsid w:val="00D33B75"/>
    <w:rsid w:val="00D35773"/>
    <w:rsid w:val="00D36549"/>
    <w:rsid w:val="00D420B3"/>
    <w:rsid w:val="00D42227"/>
    <w:rsid w:val="00D43C57"/>
    <w:rsid w:val="00D44CD7"/>
    <w:rsid w:val="00D542C5"/>
    <w:rsid w:val="00D55098"/>
    <w:rsid w:val="00D56196"/>
    <w:rsid w:val="00D56714"/>
    <w:rsid w:val="00D57394"/>
    <w:rsid w:val="00D60EB3"/>
    <w:rsid w:val="00D6200B"/>
    <w:rsid w:val="00D638E6"/>
    <w:rsid w:val="00D644F0"/>
    <w:rsid w:val="00D655D4"/>
    <w:rsid w:val="00D66430"/>
    <w:rsid w:val="00D672AF"/>
    <w:rsid w:val="00D67859"/>
    <w:rsid w:val="00D67BBB"/>
    <w:rsid w:val="00D706C9"/>
    <w:rsid w:val="00D717F4"/>
    <w:rsid w:val="00D72630"/>
    <w:rsid w:val="00D75D86"/>
    <w:rsid w:val="00D81CC0"/>
    <w:rsid w:val="00D828BB"/>
    <w:rsid w:val="00D83B1A"/>
    <w:rsid w:val="00D84BCE"/>
    <w:rsid w:val="00D8543E"/>
    <w:rsid w:val="00D949C0"/>
    <w:rsid w:val="00D95FE9"/>
    <w:rsid w:val="00D96214"/>
    <w:rsid w:val="00DA0902"/>
    <w:rsid w:val="00DA1C61"/>
    <w:rsid w:val="00DA7325"/>
    <w:rsid w:val="00DB0617"/>
    <w:rsid w:val="00DB28E1"/>
    <w:rsid w:val="00DB2ACE"/>
    <w:rsid w:val="00DB628E"/>
    <w:rsid w:val="00DC28A0"/>
    <w:rsid w:val="00DC3EDF"/>
    <w:rsid w:val="00DC4213"/>
    <w:rsid w:val="00DC48A3"/>
    <w:rsid w:val="00DC4CC4"/>
    <w:rsid w:val="00DC522D"/>
    <w:rsid w:val="00DD048B"/>
    <w:rsid w:val="00DD368D"/>
    <w:rsid w:val="00DD4736"/>
    <w:rsid w:val="00DD6B09"/>
    <w:rsid w:val="00DD70CB"/>
    <w:rsid w:val="00DE2B07"/>
    <w:rsid w:val="00DE4C00"/>
    <w:rsid w:val="00DE6A4F"/>
    <w:rsid w:val="00DE779D"/>
    <w:rsid w:val="00DF043F"/>
    <w:rsid w:val="00DF3CAF"/>
    <w:rsid w:val="00DF5845"/>
    <w:rsid w:val="00DF60AB"/>
    <w:rsid w:val="00DF7EF9"/>
    <w:rsid w:val="00E03392"/>
    <w:rsid w:val="00E04759"/>
    <w:rsid w:val="00E06844"/>
    <w:rsid w:val="00E07B22"/>
    <w:rsid w:val="00E07BF6"/>
    <w:rsid w:val="00E12EAF"/>
    <w:rsid w:val="00E1450F"/>
    <w:rsid w:val="00E23571"/>
    <w:rsid w:val="00E256C5"/>
    <w:rsid w:val="00E25934"/>
    <w:rsid w:val="00E263F8"/>
    <w:rsid w:val="00E26C2D"/>
    <w:rsid w:val="00E26DD9"/>
    <w:rsid w:val="00E31C32"/>
    <w:rsid w:val="00E32005"/>
    <w:rsid w:val="00E34E8D"/>
    <w:rsid w:val="00E34FBB"/>
    <w:rsid w:val="00E37DBA"/>
    <w:rsid w:val="00E4337D"/>
    <w:rsid w:val="00E45D05"/>
    <w:rsid w:val="00E45DEC"/>
    <w:rsid w:val="00E45FF6"/>
    <w:rsid w:val="00E4756F"/>
    <w:rsid w:val="00E50443"/>
    <w:rsid w:val="00E51696"/>
    <w:rsid w:val="00E521D8"/>
    <w:rsid w:val="00E524FF"/>
    <w:rsid w:val="00E54319"/>
    <w:rsid w:val="00E577F2"/>
    <w:rsid w:val="00E57D60"/>
    <w:rsid w:val="00E615EC"/>
    <w:rsid w:val="00E654C1"/>
    <w:rsid w:val="00E65C74"/>
    <w:rsid w:val="00E65E34"/>
    <w:rsid w:val="00E6733D"/>
    <w:rsid w:val="00E71CE0"/>
    <w:rsid w:val="00E749A7"/>
    <w:rsid w:val="00E74B49"/>
    <w:rsid w:val="00E75AF2"/>
    <w:rsid w:val="00E77270"/>
    <w:rsid w:val="00E77901"/>
    <w:rsid w:val="00E86A2B"/>
    <w:rsid w:val="00E90046"/>
    <w:rsid w:val="00E92537"/>
    <w:rsid w:val="00E93E6C"/>
    <w:rsid w:val="00E95C7E"/>
    <w:rsid w:val="00E96F9E"/>
    <w:rsid w:val="00E97353"/>
    <w:rsid w:val="00E97C68"/>
    <w:rsid w:val="00EA5E66"/>
    <w:rsid w:val="00EA6A10"/>
    <w:rsid w:val="00EA70BB"/>
    <w:rsid w:val="00EB12AB"/>
    <w:rsid w:val="00EB1C3E"/>
    <w:rsid w:val="00EB242A"/>
    <w:rsid w:val="00EB3AFD"/>
    <w:rsid w:val="00EB4039"/>
    <w:rsid w:val="00EB47CF"/>
    <w:rsid w:val="00EB5013"/>
    <w:rsid w:val="00EB5D51"/>
    <w:rsid w:val="00EB7011"/>
    <w:rsid w:val="00EC0C16"/>
    <w:rsid w:val="00EC3507"/>
    <w:rsid w:val="00EC3A81"/>
    <w:rsid w:val="00EC61DE"/>
    <w:rsid w:val="00EC65B8"/>
    <w:rsid w:val="00ED0054"/>
    <w:rsid w:val="00ED1D4A"/>
    <w:rsid w:val="00ED3036"/>
    <w:rsid w:val="00ED4DB8"/>
    <w:rsid w:val="00ED767A"/>
    <w:rsid w:val="00ED7F69"/>
    <w:rsid w:val="00EF0A0F"/>
    <w:rsid w:val="00EF4995"/>
    <w:rsid w:val="00EF4FE6"/>
    <w:rsid w:val="00EF7CCC"/>
    <w:rsid w:val="00F05C83"/>
    <w:rsid w:val="00F147EE"/>
    <w:rsid w:val="00F14EB5"/>
    <w:rsid w:val="00F168A6"/>
    <w:rsid w:val="00F178AB"/>
    <w:rsid w:val="00F17E39"/>
    <w:rsid w:val="00F26BCF"/>
    <w:rsid w:val="00F272FC"/>
    <w:rsid w:val="00F27DAA"/>
    <w:rsid w:val="00F3157F"/>
    <w:rsid w:val="00F34AED"/>
    <w:rsid w:val="00F34E26"/>
    <w:rsid w:val="00F34FC8"/>
    <w:rsid w:val="00F352B4"/>
    <w:rsid w:val="00F421F0"/>
    <w:rsid w:val="00F4461B"/>
    <w:rsid w:val="00F45131"/>
    <w:rsid w:val="00F50383"/>
    <w:rsid w:val="00F578E0"/>
    <w:rsid w:val="00F665D3"/>
    <w:rsid w:val="00F66CC5"/>
    <w:rsid w:val="00F720DD"/>
    <w:rsid w:val="00F73A82"/>
    <w:rsid w:val="00F73AD8"/>
    <w:rsid w:val="00F76F12"/>
    <w:rsid w:val="00F810F0"/>
    <w:rsid w:val="00F822FB"/>
    <w:rsid w:val="00F85D84"/>
    <w:rsid w:val="00F87B1B"/>
    <w:rsid w:val="00F9104A"/>
    <w:rsid w:val="00F91B48"/>
    <w:rsid w:val="00F936D4"/>
    <w:rsid w:val="00F9515B"/>
    <w:rsid w:val="00F97BD2"/>
    <w:rsid w:val="00FA12B4"/>
    <w:rsid w:val="00FA19CA"/>
    <w:rsid w:val="00FA40BD"/>
    <w:rsid w:val="00FA492A"/>
    <w:rsid w:val="00FB4B21"/>
    <w:rsid w:val="00FB52A5"/>
    <w:rsid w:val="00FB61CA"/>
    <w:rsid w:val="00FB7CFE"/>
    <w:rsid w:val="00FC1258"/>
    <w:rsid w:val="00FC2CE0"/>
    <w:rsid w:val="00FC5F13"/>
    <w:rsid w:val="00FC61A7"/>
    <w:rsid w:val="00FC740B"/>
    <w:rsid w:val="00FD1500"/>
    <w:rsid w:val="00FD1761"/>
    <w:rsid w:val="00FD45F5"/>
    <w:rsid w:val="00FD471D"/>
    <w:rsid w:val="00FD4D19"/>
    <w:rsid w:val="00FD4F6D"/>
    <w:rsid w:val="00FE00C8"/>
    <w:rsid w:val="00FE10B9"/>
    <w:rsid w:val="00FE2EBA"/>
    <w:rsid w:val="00FE39AE"/>
    <w:rsid w:val="00FE5A57"/>
    <w:rsid w:val="00FE5B0C"/>
    <w:rsid w:val="00FE7B31"/>
    <w:rsid w:val="00FF0712"/>
    <w:rsid w:val="00FF210C"/>
    <w:rsid w:val="00FF222B"/>
    <w:rsid w:val="00FF2A6E"/>
    <w:rsid w:val="00FF411E"/>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B611F"/>
  <w15:docId w15:val="{6C75CB5C-C674-48CE-A01A-9C7B739B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885"/>
    <w:pPr>
      <w:spacing w:after="0" w:line="240" w:lineRule="auto"/>
      <w:ind w:left="720"/>
      <w:contextualSpacing/>
    </w:pPr>
  </w:style>
  <w:style w:type="character" w:styleId="CommentReference">
    <w:name w:val="annotation reference"/>
    <w:basedOn w:val="DefaultParagraphFont"/>
    <w:uiPriority w:val="99"/>
    <w:semiHidden/>
    <w:unhideWhenUsed/>
    <w:rsid w:val="001A0B53"/>
    <w:rPr>
      <w:sz w:val="16"/>
      <w:szCs w:val="16"/>
    </w:rPr>
  </w:style>
  <w:style w:type="paragraph" w:styleId="CommentText">
    <w:name w:val="annotation text"/>
    <w:basedOn w:val="Normal"/>
    <w:link w:val="CommentTextChar"/>
    <w:uiPriority w:val="99"/>
    <w:unhideWhenUsed/>
    <w:rsid w:val="001A0B53"/>
    <w:pPr>
      <w:spacing w:line="240" w:lineRule="auto"/>
    </w:pPr>
    <w:rPr>
      <w:sz w:val="20"/>
      <w:szCs w:val="20"/>
    </w:rPr>
  </w:style>
  <w:style w:type="character" w:customStyle="1" w:styleId="CommentTextChar">
    <w:name w:val="Comment Text Char"/>
    <w:basedOn w:val="DefaultParagraphFont"/>
    <w:link w:val="CommentText"/>
    <w:uiPriority w:val="99"/>
    <w:rsid w:val="001A0B53"/>
    <w:rPr>
      <w:sz w:val="20"/>
      <w:szCs w:val="20"/>
    </w:rPr>
  </w:style>
  <w:style w:type="paragraph" w:styleId="CommentSubject">
    <w:name w:val="annotation subject"/>
    <w:basedOn w:val="CommentText"/>
    <w:next w:val="CommentText"/>
    <w:link w:val="CommentSubjectChar"/>
    <w:uiPriority w:val="99"/>
    <w:semiHidden/>
    <w:unhideWhenUsed/>
    <w:rsid w:val="001A0B53"/>
    <w:rPr>
      <w:b/>
      <w:bCs/>
    </w:rPr>
  </w:style>
  <w:style w:type="character" w:customStyle="1" w:styleId="CommentSubjectChar">
    <w:name w:val="Comment Subject Char"/>
    <w:basedOn w:val="CommentTextChar"/>
    <w:link w:val="CommentSubject"/>
    <w:uiPriority w:val="99"/>
    <w:semiHidden/>
    <w:rsid w:val="001A0B53"/>
    <w:rPr>
      <w:b/>
      <w:bCs/>
      <w:sz w:val="20"/>
      <w:szCs w:val="20"/>
    </w:rPr>
  </w:style>
  <w:style w:type="paragraph" w:styleId="BalloonText">
    <w:name w:val="Balloon Text"/>
    <w:basedOn w:val="Normal"/>
    <w:link w:val="BalloonTextChar"/>
    <w:uiPriority w:val="99"/>
    <w:semiHidden/>
    <w:unhideWhenUsed/>
    <w:rsid w:val="001A0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B53"/>
    <w:rPr>
      <w:rFonts w:ascii="Segoe UI" w:hAnsi="Segoe UI" w:cs="Segoe UI"/>
      <w:sz w:val="18"/>
      <w:szCs w:val="18"/>
    </w:rPr>
  </w:style>
  <w:style w:type="character" w:customStyle="1" w:styleId="Heading1Char">
    <w:name w:val="Heading 1 Char"/>
    <w:basedOn w:val="DefaultParagraphFont"/>
    <w:link w:val="Heading1"/>
    <w:uiPriority w:val="9"/>
    <w:rsid w:val="003E1F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7662"/>
    <w:rPr>
      <w:color w:val="0563C1" w:themeColor="hyperlink"/>
      <w:u w:val="single"/>
    </w:rPr>
  </w:style>
  <w:style w:type="character" w:customStyle="1" w:styleId="UnresolvedMention1">
    <w:name w:val="Unresolved Mention1"/>
    <w:basedOn w:val="DefaultParagraphFont"/>
    <w:uiPriority w:val="99"/>
    <w:semiHidden/>
    <w:unhideWhenUsed/>
    <w:rsid w:val="00617662"/>
    <w:rPr>
      <w:color w:val="808080"/>
      <w:shd w:val="clear" w:color="auto" w:fill="E6E6E6"/>
    </w:rPr>
  </w:style>
  <w:style w:type="paragraph" w:styleId="Header">
    <w:name w:val="header"/>
    <w:basedOn w:val="Normal"/>
    <w:link w:val="HeaderChar"/>
    <w:uiPriority w:val="99"/>
    <w:unhideWhenUsed/>
    <w:rsid w:val="005D4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723"/>
  </w:style>
  <w:style w:type="paragraph" w:styleId="Footer">
    <w:name w:val="footer"/>
    <w:basedOn w:val="Normal"/>
    <w:link w:val="FooterChar"/>
    <w:uiPriority w:val="99"/>
    <w:unhideWhenUsed/>
    <w:rsid w:val="005D4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723"/>
  </w:style>
  <w:style w:type="table" w:styleId="TableGrid">
    <w:name w:val="Table Grid"/>
    <w:basedOn w:val="TableNormal"/>
    <w:uiPriority w:val="39"/>
    <w:rsid w:val="00D55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1EC5"/>
    <w:pPr>
      <w:spacing w:after="0" w:line="240" w:lineRule="auto"/>
    </w:pPr>
  </w:style>
  <w:style w:type="paragraph" w:customStyle="1" w:styleId="Default">
    <w:name w:val="Default"/>
    <w:rsid w:val="00655802"/>
    <w:pPr>
      <w:autoSpaceDE w:val="0"/>
      <w:autoSpaceDN w:val="0"/>
      <w:adjustRightInd w:val="0"/>
      <w:spacing w:after="0" w:line="240" w:lineRule="auto"/>
    </w:pPr>
    <w:rPr>
      <w:rFonts w:ascii="Calibri" w:hAnsi="Calibri" w:cs="Calibri"/>
      <w:color w:val="000000"/>
      <w:sz w:val="24"/>
      <w:szCs w:val="24"/>
    </w:rPr>
  </w:style>
  <w:style w:type="character" w:customStyle="1" w:styleId="UnresolvedMention2">
    <w:name w:val="Unresolved Mention2"/>
    <w:basedOn w:val="DefaultParagraphFont"/>
    <w:uiPriority w:val="99"/>
    <w:semiHidden/>
    <w:unhideWhenUsed/>
    <w:rsid w:val="00D35773"/>
    <w:rPr>
      <w:color w:val="605E5C"/>
      <w:shd w:val="clear" w:color="auto" w:fill="E1DFDD"/>
    </w:rPr>
  </w:style>
  <w:style w:type="character" w:styleId="FollowedHyperlink">
    <w:name w:val="FollowedHyperlink"/>
    <w:basedOn w:val="DefaultParagraphFont"/>
    <w:uiPriority w:val="99"/>
    <w:semiHidden/>
    <w:unhideWhenUsed/>
    <w:rsid w:val="00593C49"/>
    <w:rPr>
      <w:color w:val="954F72" w:themeColor="followedHyperlink"/>
      <w:u w:val="single"/>
    </w:rPr>
  </w:style>
  <w:style w:type="character" w:styleId="LineNumber">
    <w:name w:val="line number"/>
    <w:basedOn w:val="DefaultParagraphFont"/>
    <w:uiPriority w:val="99"/>
    <w:semiHidden/>
    <w:unhideWhenUsed/>
    <w:rsid w:val="00287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0906">
      <w:bodyDiv w:val="1"/>
      <w:marLeft w:val="0"/>
      <w:marRight w:val="0"/>
      <w:marTop w:val="0"/>
      <w:marBottom w:val="0"/>
      <w:divBdr>
        <w:top w:val="none" w:sz="0" w:space="0" w:color="auto"/>
        <w:left w:val="none" w:sz="0" w:space="0" w:color="auto"/>
        <w:bottom w:val="none" w:sz="0" w:space="0" w:color="auto"/>
        <w:right w:val="none" w:sz="0" w:space="0" w:color="auto"/>
      </w:divBdr>
    </w:div>
    <w:div w:id="161822861">
      <w:bodyDiv w:val="1"/>
      <w:marLeft w:val="0"/>
      <w:marRight w:val="0"/>
      <w:marTop w:val="0"/>
      <w:marBottom w:val="0"/>
      <w:divBdr>
        <w:top w:val="none" w:sz="0" w:space="0" w:color="auto"/>
        <w:left w:val="none" w:sz="0" w:space="0" w:color="auto"/>
        <w:bottom w:val="none" w:sz="0" w:space="0" w:color="auto"/>
        <w:right w:val="none" w:sz="0" w:space="0" w:color="auto"/>
      </w:divBdr>
    </w:div>
    <w:div w:id="185094828">
      <w:bodyDiv w:val="1"/>
      <w:marLeft w:val="0"/>
      <w:marRight w:val="0"/>
      <w:marTop w:val="0"/>
      <w:marBottom w:val="0"/>
      <w:divBdr>
        <w:top w:val="none" w:sz="0" w:space="0" w:color="auto"/>
        <w:left w:val="none" w:sz="0" w:space="0" w:color="auto"/>
        <w:bottom w:val="none" w:sz="0" w:space="0" w:color="auto"/>
        <w:right w:val="none" w:sz="0" w:space="0" w:color="auto"/>
      </w:divBdr>
    </w:div>
    <w:div w:id="344016917">
      <w:bodyDiv w:val="1"/>
      <w:marLeft w:val="0"/>
      <w:marRight w:val="0"/>
      <w:marTop w:val="0"/>
      <w:marBottom w:val="0"/>
      <w:divBdr>
        <w:top w:val="none" w:sz="0" w:space="0" w:color="auto"/>
        <w:left w:val="none" w:sz="0" w:space="0" w:color="auto"/>
        <w:bottom w:val="none" w:sz="0" w:space="0" w:color="auto"/>
        <w:right w:val="none" w:sz="0" w:space="0" w:color="auto"/>
      </w:divBdr>
    </w:div>
    <w:div w:id="749037450">
      <w:bodyDiv w:val="1"/>
      <w:marLeft w:val="0"/>
      <w:marRight w:val="0"/>
      <w:marTop w:val="0"/>
      <w:marBottom w:val="0"/>
      <w:divBdr>
        <w:top w:val="none" w:sz="0" w:space="0" w:color="auto"/>
        <w:left w:val="none" w:sz="0" w:space="0" w:color="auto"/>
        <w:bottom w:val="none" w:sz="0" w:space="0" w:color="auto"/>
        <w:right w:val="none" w:sz="0" w:space="0" w:color="auto"/>
      </w:divBdr>
    </w:div>
    <w:div w:id="1006202814">
      <w:bodyDiv w:val="1"/>
      <w:marLeft w:val="0"/>
      <w:marRight w:val="0"/>
      <w:marTop w:val="0"/>
      <w:marBottom w:val="0"/>
      <w:divBdr>
        <w:top w:val="none" w:sz="0" w:space="0" w:color="auto"/>
        <w:left w:val="none" w:sz="0" w:space="0" w:color="auto"/>
        <w:bottom w:val="none" w:sz="0" w:space="0" w:color="auto"/>
        <w:right w:val="none" w:sz="0" w:space="0" w:color="auto"/>
      </w:divBdr>
    </w:div>
    <w:div w:id="1279795062">
      <w:bodyDiv w:val="1"/>
      <w:marLeft w:val="0"/>
      <w:marRight w:val="0"/>
      <w:marTop w:val="0"/>
      <w:marBottom w:val="0"/>
      <w:divBdr>
        <w:top w:val="none" w:sz="0" w:space="0" w:color="auto"/>
        <w:left w:val="none" w:sz="0" w:space="0" w:color="auto"/>
        <w:bottom w:val="none" w:sz="0" w:space="0" w:color="auto"/>
        <w:right w:val="none" w:sz="0" w:space="0" w:color="auto"/>
      </w:divBdr>
    </w:div>
    <w:div w:id="1281305749">
      <w:bodyDiv w:val="1"/>
      <w:marLeft w:val="0"/>
      <w:marRight w:val="0"/>
      <w:marTop w:val="0"/>
      <w:marBottom w:val="0"/>
      <w:divBdr>
        <w:top w:val="none" w:sz="0" w:space="0" w:color="auto"/>
        <w:left w:val="none" w:sz="0" w:space="0" w:color="auto"/>
        <w:bottom w:val="none" w:sz="0" w:space="0" w:color="auto"/>
        <w:right w:val="none" w:sz="0" w:space="0" w:color="auto"/>
      </w:divBdr>
      <w:divsChild>
        <w:div w:id="1559366897">
          <w:marLeft w:val="720"/>
          <w:marRight w:val="0"/>
          <w:marTop w:val="0"/>
          <w:marBottom w:val="0"/>
          <w:divBdr>
            <w:top w:val="none" w:sz="0" w:space="0" w:color="auto"/>
            <w:left w:val="none" w:sz="0" w:space="0" w:color="auto"/>
            <w:bottom w:val="none" w:sz="0" w:space="0" w:color="auto"/>
            <w:right w:val="none" w:sz="0" w:space="0" w:color="auto"/>
          </w:divBdr>
        </w:div>
        <w:div w:id="1481847072">
          <w:marLeft w:val="720"/>
          <w:marRight w:val="0"/>
          <w:marTop w:val="0"/>
          <w:marBottom w:val="0"/>
          <w:divBdr>
            <w:top w:val="none" w:sz="0" w:space="0" w:color="auto"/>
            <w:left w:val="none" w:sz="0" w:space="0" w:color="auto"/>
            <w:bottom w:val="none" w:sz="0" w:space="0" w:color="auto"/>
            <w:right w:val="none" w:sz="0" w:space="0" w:color="auto"/>
          </w:divBdr>
        </w:div>
        <w:div w:id="2061588554">
          <w:marLeft w:val="720"/>
          <w:marRight w:val="0"/>
          <w:marTop w:val="0"/>
          <w:marBottom w:val="0"/>
          <w:divBdr>
            <w:top w:val="none" w:sz="0" w:space="0" w:color="auto"/>
            <w:left w:val="none" w:sz="0" w:space="0" w:color="auto"/>
            <w:bottom w:val="none" w:sz="0" w:space="0" w:color="auto"/>
            <w:right w:val="none" w:sz="0" w:space="0" w:color="auto"/>
          </w:divBdr>
        </w:div>
        <w:div w:id="1220705081">
          <w:marLeft w:val="720"/>
          <w:marRight w:val="0"/>
          <w:marTop w:val="0"/>
          <w:marBottom w:val="0"/>
          <w:divBdr>
            <w:top w:val="none" w:sz="0" w:space="0" w:color="auto"/>
            <w:left w:val="none" w:sz="0" w:space="0" w:color="auto"/>
            <w:bottom w:val="none" w:sz="0" w:space="0" w:color="auto"/>
            <w:right w:val="none" w:sz="0" w:space="0" w:color="auto"/>
          </w:divBdr>
        </w:div>
        <w:div w:id="1137719150">
          <w:marLeft w:val="720"/>
          <w:marRight w:val="0"/>
          <w:marTop w:val="0"/>
          <w:marBottom w:val="0"/>
          <w:divBdr>
            <w:top w:val="none" w:sz="0" w:space="0" w:color="auto"/>
            <w:left w:val="none" w:sz="0" w:space="0" w:color="auto"/>
            <w:bottom w:val="none" w:sz="0" w:space="0" w:color="auto"/>
            <w:right w:val="none" w:sz="0" w:space="0" w:color="auto"/>
          </w:divBdr>
        </w:div>
        <w:div w:id="1516916636">
          <w:marLeft w:val="720"/>
          <w:marRight w:val="0"/>
          <w:marTop w:val="0"/>
          <w:marBottom w:val="0"/>
          <w:divBdr>
            <w:top w:val="none" w:sz="0" w:space="0" w:color="auto"/>
            <w:left w:val="none" w:sz="0" w:space="0" w:color="auto"/>
            <w:bottom w:val="none" w:sz="0" w:space="0" w:color="auto"/>
            <w:right w:val="none" w:sz="0" w:space="0" w:color="auto"/>
          </w:divBdr>
        </w:div>
        <w:div w:id="1720007516">
          <w:marLeft w:val="720"/>
          <w:marRight w:val="0"/>
          <w:marTop w:val="0"/>
          <w:marBottom w:val="0"/>
          <w:divBdr>
            <w:top w:val="none" w:sz="0" w:space="0" w:color="auto"/>
            <w:left w:val="none" w:sz="0" w:space="0" w:color="auto"/>
            <w:bottom w:val="none" w:sz="0" w:space="0" w:color="auto"/>
            <w:right w:val="none" w:sz="0" w:space="0" w:color="auto"/>
          </w:divBdr>
        </w:div>
      </w:divsChild>
    </w:div>
    <w:div w:id="1534803261">
      <w:bodyDiv w:val="1"/>
      <w:marLeft w:val="0"/>
      <w:marRight w:val="0"/>
      <w:marTop w:val="0"/>
      <w:marBottom w:val="0"/>
      <w:divBdr>
        <w:top w:val="none" w:sz="0" w:space="0" w:color="auto"/>
        <w:left w:val="none" w:sz="0" w:space="0" w:color="auto"/>
        <w:bottom w:val="none" w:sz="0" w:space="0" w:color="auto"/>
        <w:right w:val="none" w:sz="0" w:space="0" w:color="auto"/>
      </w:divBdr>
    </w:div>
    <w:div w:id="1551452501">
      <w:bodyDiv w:val="1"/>
      <w:marLeft w:val="0"/>
      <w:marRight w:val="0"/>
      <w:marTop w:val="0"/>
      <w:marBottom w:val="0"/>
      <w:divBdr>
        <w:top w:val="none" w:sz="0" w:space="0" w:color="auto"/>
        <w:left w:val="none" w:sz="0" w:space="0" w:color="auto"/>
        <w:bottom w:val="none" w:sz="0" w:space="0" w:color="auto"/>
        <w:right w:val="none" w:sz="0" w:space="0" w:color="auto"/>
      </w:divBdr>
    </w:div>
    <w:div w:id="2014916530">
      <w:bodyDiv w:val="1"/>
      <w:marLeft w:val="0"/>
      <w:marRight w:val="0"/>
      <w:marTop w:val="0"/>
      <w:marBottom w:val="0"/>
      <w:divBdr>
        <w:top w:val="none" w:sz="0" w:space="0" w:color="auto"/>
        <w:left w:val="none" w:sz="0" w:space="0" w:color="auto"/>
        <w:bottom w:val="none" w:sz="0" w:space="0" w:color="auto"/>
        <w:right w:val="none" w:sz="0" w:space="0" w:color="auto"/>
      </w:divBdr>
    </w:div>
    <w:div w:id="2144272966">
      <w:bodyDiv w:val="1"/>
      <w:marLeft w:val="0"/>
      <w:marRight w:val="0"/>
      <w:marTop w:val="0"/>
      <w:marBottom w:val="0"/>
      <w:divBdr>
        <w:top w:val="none" w:sz="0" w:space="0" w:color="auto"/>
        <w:left w:val="none" w:sz="0" w:space="0" w:color="auto"/>
        <w:bottom w:val="none" w:sz="0" w:space="0" w:color="auto"/>
        <w:right w:val="none" w:sz="0" w:space="0" w:color="auto"/>
      </w:divBdr>
      <w:divsChild>
        <w:div w:id="267854009">
          <w:marLeft w:val="346"/>
          <w:marRight w:val="0"/>
          <w:marTop w:val="0"/>
          <w:marBottom w:val="0"/>
          <w:divBdr>
            <w:top w:val="none" w:sz="0" w:space="0" w:color="auto"/>
            <w:left w:val="none" w:sz="0" w:space="0" w:color="auto"/>
            <w:bottom w:val="none" w:sz="0" w:space="0" w:color="auto"/>
            <w:right w:val="none" w:sz="0" w:space="0" w:color="auto"/>
          </w:divBdr>
        </w:div>
        <w:div w:id="380248120">
          <w:marLeft w:val="346"/>
          <w:marRight w:val="0"/>
          <w:marTop w:val="0"/>
          <w:marBottom w:val="0"/>
          <w:divBdr>
            <w:top w:val="none" w:sz="0" w:space="0" w:color="auto"/>
            <w:left w:val="none" w:sz="0" w:space="0" w:color="auto"/>
            <w:bottom w:val="none" w:sz="0" w:space="0" w:color="auto"/>
            <w:right w:val="none" w:sz="0" w:space="0" w:color="auto"/>
          </w:divBdr>
        </w:div>
        <w:div w:id="1946843198">
          <w:marLeft w:val="346"/>
          <w:marRight w:val="0"/>
          <w:marTop w:val="0"/>
          <w:marBottom w:val="0"/>
          <w:divBdr>
            <w:top w:val="none" w:sz="0" w:space="0" w:color="auto"/>
            <w:left w:val="none" w:sz="0" w:space="0" w:color="auto"/>
            <w:bottom w:val="none" w:sz="0" w:space="0" w:color="auto"/>
            <w:right w:val="none" w:sz="0" w:space="0" w:color="auto"/>
          </w:divBdr>
        </w:div>
        <w:div w:id="565575785">
          <w:marLeft w:val="346"/>
          <w:marRight w:val="0"/>
          <w:marTop w:val="0"/>
          <w:marBottom w:val="0"/>
          <w:divBdr>
            <w:top w:val="none" w:sz="0" w:space="0" w:color="auto"/>
            <w:left w:val="none" w:sz="0" w:space="0" w:color="auto"/>
            <w:bottom w:val="none" w:sz="0" w:space="0" w:color="auto"/>
            <w:right w:val="none" w:sz="0" w:space="0" w:color="auto"/>
          </w:divBdr>
        </w:div>
        <w:div w:id="940183153">
          <w:marLeft w:val="3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495DD2E361A94586A09315536D942C" ma:contentTypeVersion="18" ma:contentTypeDescription="Create a new document." ma:contentTypeScope="" ma:versionID="f5d8d6440a613422947d3d2130a09687">
  <xsd:schema xmlns:xsd="http://www.w3.org/2001/XMLSchema" xmlns:xs="http://www.w3.org/2001/XMLSchema" xmlns:p="http://schemas.microsoft.com/office/2006/metadata/properties" xmlns:ns3="87de1316-e040-4eff-b199-bccfb4bc6da8" xmlns:ns4="d0903730-944f-4cdd-997b-2cde662c6747" targetNamespace="http://schemas.microsoft.com/office/2006/metadata/properties" ma:root="true" ma:fieldsID="13b6629754823e9405a92d6cccd922e4" ns3:_="" ns4:_="">
    <xsd:import namespace="87de1316-e040-4eff-b199-bccfb4bc6da8"/>
    <xsd:import namespace="d0903730-944f-4cdd-997b-2cde662c67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element ref="ns3:_activity" minOccurs="0"/>
                <xsd:element ref="ns3:MediaServiceObjectDetectorVersions" minOccurs="0"/>
                <xsd:element ref="ns3:MediaServiceSystemTag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e1316-e040-4eff-b199-bccfb4bc6da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903730-944f-4cdd-997b-2cde662c674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7de1316-e040-4eff-b199-bccfb4bc6da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4AAA90-5766-4B25-AC7A-9892B789E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e1316-e040-4eff-b199-bccfb4bc6da8"/>
    <ds:schemaRef ds:uri="d0903730-944f-4cdd-997b-2cde662c67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3CBDA-3EE9-48E9-956D-6968B227616C}">
  <ds:schemaRefs>
    <ds:schemaRef ds:uri="http://schemas.openxmlformats.org/officeDocument/2006/bibliography"/>
  </ds:schemaRefs>
</ds:datastoreItem>
</file>

<file path=customXml/itemProps3.xml><?xml version="1.0" encoding="utf-8"?>
<ds:datastoreItem xmlns:ds="http://schemas.openxmlformats.org/officeDocument/2006/customXml" ds:itemID="{D3B49EFA-654D-4CE9-9029-835D69BD6158}">
  <ds:schemaRefs>
    <ds:schemaRef ds:uri="http://schemas.microsoft.com/office/2006/metadata/properties"/>
    <ds:schemaRef ds:uri="http://schemas.microsoft.com/office/infopath/2007/PartnerControls"/>
    <ds:schemaRef ds:uri="87de1316-e040-4eff-b199-bccfb4bc6da8"/>
  </ds:schemaRefs>
</ds:datastoreItem>
</file>

<file path=customXml/itemProps4.xml><?xml version="1.0" encoding="utf-8"?>
<ds:datastoreItem xmlns:ds="http://schemas.openxmlformats.org/officeDocument/2006/customXml" ds:itemID="{012CE822-E7AF-423E-8B3E-C8A87C7364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5090</Words>
  <Characters>29017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Chang, Amy T</dc:creator>
  <cp:lastModifiedBy>Sharon Erdman</cp:lastModifiedBy>
  <cp:revision>2</cp:revision>
  <dcterms:created xsi:type="dcterms:W3CDTF">2025-04-02T15:02:00Z</dcterms:created>
  <dcterms:modified xsi:type="dcterms:W3CDTF">2025-04-02T15:02:00Z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0x01010082495DD2E361A94586A09315536D942C</vt:lpwstr>
  </property>
  <property fmtid="{D5CDD505-2E9C-101B-9397-08002B2CF9AE}" pid="3" name="MSIP_Label_f7606f69-b0ae-4874-be30-7d43a3c7be10_Enabled">
    <vt:lpwstr>true</vt:lpwstr>
  </property>
  <property fmtid="{D5CDD505-2E9C-101B-9397-08002B2CF9AE}" pid="4" name="MSIP_Label_f7606f69-b0ae-4874-be30-7d43a3c7be10_SetDate">
    <vt:lpwstr>2025-03-27T12:06:23Z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ef65c2d1-5f2c-4dab-9142-61610b6ea819</vt:lpwstr>
  </property>
  <property fmtid="{D5CDD505-2E9C-101B-9397-08002B2CF9AE}" pid="9" name="MSIP_Label_f7606f69-b0ae-4874-be30-7d43a3c7be10_ContentBits">
    <vt:lpwstr>0</vt:lpwstr>
  </property>
  <property fmtid="{D5CDD505-2E9C-101B-9397-08002B2CF9AE}" pid="10" name="MSIP_Label_f7606f69-b0ae-4874-be30-7d43a3c7be10_Tag">
    <vt:lpwstr>10, 3, 0, 1</vt:lpwstr>
  </property>
</Properties>
</file>